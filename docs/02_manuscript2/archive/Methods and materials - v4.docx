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FBB95" w14:textId="28ED1B9A" w:rsidR="00871A14" w:rsidRDefault="00871A14" w:rsidP="00871A14">
      <w:pPr>
        <w:pStyle w:val="Heading1"/>
        <w:rPr>
          <w:lang w:val="en-US"/>
        </w:rPr>
      </w:pPr>
      <w:bookmarkStart w:id="0" w:name="_Hlk190346403"/>
      <w:r>
        <w:rPr>
          <w:lang w:val="en-US"/>
        </w:rPr>
        <w:t>Materials and Methods</w:t>
      </w:r>
    </w:p>
    <w:p w14:paraId="57E2718D" w14:textId="6BE6690E" w:rsidR="00CA5A70" w:rsidRDefault="00CA5A70" w:rsidP="00871A14">
      <w:pPr>
        <w:pStyle w:val="Heading2"/>
        <w:rPr>
          <w:lang w:val="en-US"/>
        </w:rPr>
      </w:pPr>
      <w:r>
        <w:rPr>
          <w:lang w:val="en-US"/>
        </w:rPr>
        <w:t>Field management</w:t>
      </w:r>
    </w:p>
    <w:p w14:paraId="125F1144" w14:textId="177761C3" w:rsidR="00461971" w:rsidRDefault="00186B99" w:rsidP="00D85055">
      <w:pPr>
        <w:rPr>
          <w:lang w:val="en-US"/>
        </w:rPr>
      </w:pPr>
      <w:r w:rsidRPr="00186B99">
        <w:rPr>
          <w:lang w:val="en-US"/>
        </w:rPr>
        <w:t>Th</w:t>
      </w:r>
      <w:r w:rsidRPr="001A50D8">
        <w:rPr>
          <w:lang w:val="en-US"/>
        </w:rPr>
        <w:t xml:space="preserve">is study was conducted within a larger </w:t>
      </w:r>
      <w:r w:rsidR="00461971">
        <w:rPr>
          <w:lang w:val="en-US"/>
        </w:rPr>
        <w:t xml:space="preserve">long-term </w:t>
      </w:r>
      <w:r w:rsidR="00D90844">
        <w:rPr>
          <w:lang w:val="en-US"/>
        </w:rPr>
        <w:t xml:space="preserve">crop rotation and tillage </w:t>
      </w:r>
      <w:r w:rsidR="001A50D8">
        <w:rPr>
          <w:lang w:val="en-US"/>
        </w:rPr>
        <w:t xml:space="preserve">experiment </w:t>
      </w:r>
      <w:r w:rsidR="004D04B2">
        <w:rPr>
          <w:lang w:val="en-US"/>
        </w:rPr>
        <w:t xml:space="preserve">which was established in 2002 on </w:t>
      </w:r>
      <w:r w:rsidR="00404FB1">
        <w:rPr>
          <w:lang w:val="en-US"/>
        </w:rPr>
        <w:t xml:space="preserve">a sandy loam </w:t>
      </w:r>
      <w:r w:rsidR="00D90844">
        <w:rPr>
          <w:lang w:val="en-US"/>
        </w:rPr>
        <w:t>at</w:t>
      </w:r>
      <w:r w:rsidRPr="001A50D8">
        <w:rPr>
          <w:lang w:val="en-US"/>
        </w:rPr>
        <w:t xml:space="preserve"> Flakkebjerg</w:t>
      </w:r>
      <w:r w:rsidR="00D90844">
        <w:rPr>
          <w:lang w:val="en-US"/>
        </w:rPr>
        <w:t xml:space="preserve"> Research Centre</w:t>
      </w:r>
      <w:r w:rsidR="001A50D8" w:rsidRPr="001A50D8">
        <w:rPr>
          <w:lang w:val="en-US"/>
        </w:rPr>
        <w:t>, Denmark (55.317, 11.400)</w:t>
      </w:r>
      <w:r w:rsidR="00D90844">
        <w:rPr>
          <w:lang w:val="en-US"/>
        </w:rPr>
        <w:t xml:space="preserve"> and is still running</w:t>
      </w:r>
      <w:r w:rsidR="001A50D8">
        <w:rPr>
          <w:lang w:val="en-US"/>
        </w:rPr>
        <w:t>.</w:t>
      </w:r>
      <w:r w:rsidR="00461971">
        <w:rPr>
          <w:lang w:val="en-US"/>
        </w:rPr>
        <w:t xml:space="preserve"> </w:t>
      </w:r>
      <w:r w:rsidR="00461971">
        <w:rPr>
          <w:color w:val="FF0000"/>
          <w:lang w:val="en-US"/>
        </w:rPr>
        <w:t>Averaged across the trial site</w:t>
      </w:r>
      <w:r w:rsidR="00461971">
        <w:rPr>
          <w:lang w:val="en-US"/>
        </w:rPr>
        <w:t xml:space="preserve">, </w:t>
      </w:r>
      <w:commentRangeStart w:id="1"/>
      <w:r w:rsidR="00461971">
        <w:rPr>
          <w:lang w:val="en-US"/>
        </w:rPr>
        <w:t>soil texture is 14.7% clay (&lt;2 mm), 13.7% silt (2-20 mm), 42.6% fine sand (20-200 mm), and 27% coarse sand (200-2000 mm), with 1.2% organic carbon content (0-25 cm).</w:t>
      </w:r>
      <w:commentRangeEnd w:id="1"/>
      <w:r w:rsidR="00461971">
        <w:rPr>
          <w:rStyle w:val="CommentReference"/>
        </w:rPr>
        <w:commentReference w:id="1"/>
      </w:r>
      <w:r w:rsidR="00461971">
        <w:rPr>
          <w:lang w:val="en-US"/>
        </w:rPr>
        <w:t xml:space="preserve"> </w:t>
      </w:r>
      <w:r w:rsidR="00461971">
        <w:rPr>
          <w:color w:val="FF0000"/>
          <w:lang w:val="en-US"/>
        </w:rPr>
        <w:t xml:space="preserve"> </w:t>
      </w:r>
      <w:r w:rsidR="00286562">
        <w:rPr>
          <w:lang w:val="en-US"/>
        </w:rPr>
        <w:t xml:space="preserve">The </w:t>
      </w:r>
      <w:r w:rsidR="00D90844">
        <w:rPr>
          <w:lang w:val="en-US"/>
        </w:rPr>
        <w:t xml:space="preserve">overall </w:t>
      </w:r>
      <w:r w:rsidR="00286562">
        <w:rPr>
          <w:lang w:val="en-US"/>
        </w:rPr>
        <w:t xml:space="preserve">experimental design </w:t>
      </w:r>
      <w:r w:rsidR="00461971">
        <w:rPr>
          <w:lang w:val="en-US"/>
        </w:rPr>
        <w:t>is</w:t>
      </w:r>
      <w:r w:rsidR="00286562">
        <w:rPr>
          <w:lang w:val="en-US"/>
        </w:rPr>
        <w:t xml:space="preserve"> a split-split plot with four replications. </w:t>
      </w:r>
      <w:r w:rsidR="00FC4190">
        <w:rPr>
          <w:lang w:val="en-US"/>
        </w:rPr>
        <w:t xml:space="preserve">The main plot factor </w:t>
      </w:r>
      <w:r w:rsidR="00461971">
        <w:rPr>
          <w:lang w:val="en-US"/>
        </w:rPr>
        <w:t>i</w:t>
      </w:r>
      <w:r w:rsidR="00AA3638">
        <w:rPr>
          <w:lang w:val="en-US"/>
        </w:rPr>
        <w:t>s</w:t>
      </w:r>
      <w:r w:rsidR="00D90844">
        <w:rPr>
          <w:lang w:val="en-US"/>
        </w:rPr>
        <w:t xml:space="preserve"> crop</w:t>
      </w:r>
      <w:r w:rsidR="00AA3638">
        <w:rPr>
          <w:lang w:val="en-US"/>
        </w:rPr>
        <w:t>ping system</w:t>
      </w:r>
      <w:r w:rsidR="005C0F6B">
        <w:rPr>
          <w:lang w:val="en-US"/>
        </w:rPr>
        <w:t xml:space="preserve"> (four levels)</w:t>
      </w:r>
      <w:r w:rsidR="00AA3638">
        <w:rPr>
          <w:lang w:val="en-US"/>
        </w:rPr>
        <w:t xml:space="preserve">, </w:t>
      </w:r>
      <w:r w:rsidR="00D90844">
        <w:rPr>
          <w:lang w:val="en-US"/>
        </w:rPr>
        <w:t xml:space="preserve">the </w:t>
      </w:r>
      <w:r w:rsidR="005C0F6B">
        <w:rPr>
          <w:lang w:val="en-US"/>
        </w:rPr>
        <w:t>sub-plot</w:t>
      </w:r>
      <w:r w:rsidR="00D90844">
        <w:rPr>
          <w:lang w:val="en-US"/>
        </w:rPr>
        <w:t xml:space="preserve"> </w:t>
      </w:r>
      <w:r w:rsidR="00461971">
        <w:rPr>
          <w:lang w:val="en-US"/>
        </w:rPr>
        <w:t>i</w:t>
      </w:r>
      <w:r w:rsidR="00AA3638">
        <w:rPr>
          <w:lang w:val="en-US"/>
        </w:rPr>
        <w:t>s</w:t>
      </w:r>
      <w:r w:rsidR="00D90844">
        <w:rPr>
          <w:lang w:val="en-US"/>
        </w:rPr>
        <w:t xml:space="preserve"> primary tillage</w:t>
      </w:r>
      <w:r w:rsidR="005C0F6B">
        <w:rPr>
          <w:lang w:val="en-US"/>
        </w:rPr>
        <w:t xml:space="preserve"> </w:t>
      </w:r>
      <w:r w:rsidR="00FB2BE7">
        <w:rPr>
          <w:lang w:val="en-US"/>
        </w:rPr>
        <w:t xml:space="preserve">system </w:t>
      </w:r>
      <w:r w:rsidR="005C0F6B">
        <w:rPr>
          <w:lang w:val="en-US"/>
        </w:rPr>
        <w:t>(four levels</w:t>
      </w:r>
      <w:proofErr w:type="gramStart"/>
      <w:r w:rsidR="005C0F6B">
        <w:rPr>
          <w:lang w:val="en-US"/>
        </w:rPr>
        <w:t>)</w:t>
      </w:r>
      <w:proofErr w:type="gramEnd"/>
      <w:r w:rsidR="00D90844">
        <w:rPr>
          <w:lang w:val="en-US"/>
        </w:rPr>
        <w:t xml:space="preserve"> and the s</w:t>
      </w:r>
      <w:r w:rsidR="005C0F6B">
        <w:rPr>
          <w:lang w:val="en-US"/>
        </w:rPr>
        <w:t>ub-sub-plot (six levels)</w:t>
      </w:r>
      <w:r w:rsidR="00D90844">
        <w:rPr>
          <w:lang w:val="en-US"/>
        </w:rPr>
        <w:t xml:space="preserve"> was established to accommodate various sub-treatments within rotation and tillage combinations</w:t>
      </w:r>
      <w:r w:rsidR="00AA3638">
        <w:rPr>
          <w:lang w:val="en-US"/>
        </w:rPr>
        <w:t xml:space="preserve"> </w:t>
      </w:r>
      <w:r w:rsidR="00461971">
        <w:rPr>
          <w:lang w:val="en-US"/>
        </w:rPr>
        <w:t>(</w:t>
      </w:r>
      <w:r w:rsidR="00D90844">
        <w:rPr>
          <w:lang w:val="en-US"/>
        </w:rPr>
        <w:t>see for example Melander et al.</w:t>
      </w:r>
      <w:r w:rsidR="005C0F6B">
        <w:rPr>
          <w:lang w:val="en-US"/>
        </w:rPr>
        <w:t xml:space="preserve"> (</w:t>
      </w:r>
      <w:r w:rsidR="00D90844">
        <w:rPr>
          <w:lang w:val="en-US"/>
        </w:rPr>
        <w:t>2008</w:t>
      </w:r>
      <w:r w:rsidR="005C0F6B">
        <w:rPr>
          <w:lang w:val="en-US"/>
        </w:rPr>
        <w:t>)</w:t>
      </w:r>
      <w:r w:rsidR="00AA3638">
        <w:rPr>
          <w:lang w:val="en-US"/>
        </w:rPr>
        <w:t>)</w:t>
      </w:r>
      <w:r w:rsidR="00D90844">
        <w:rPr>
          <w:lang w:val="en-US"/>
        </w:rPr>
        <w:t>.</w:t>
      </w:r>
      <w:r w:rsidR="005C0F6B">
        <w:rPr>
          <w:lang w:val="en-US"/>
        </w:rPr>
        <w:t xml:space="preserve"> </w:t>
      </w:r>
    </w:p>
    <w:p w14:paraId="3CE4F4F6" w14:textId="28B7749B" w:rsidR="00DB223C" w:rsidRDefault="005C0F6B" w:rsidP="00D85055">
      <w:pPr>
        <w:rPr>
          <w:lang w:val="en-US"/>
        </w:rPr>
      </w:pPr>
      <w:proofErr w:type="gramStart"/>
      <w:r>
        <w:rPr>
          <w:lang w:val="en-US"/>
        </w:rPr>
        <w:t>For the purpose of</w:t>
      </w:r>
      <w:proofErr w:type="gramEnd"/>
      <w:r>
        <w:rPr>
          <w:lang w:val="en-US"/>
        </w:rPr>
        <w:t xml:space="preserve"> th</w:t>
      </w:r>
      <w:r w:rsidR="00AA3638">
        <w:rPr>
          <w:lang w:val="en-US"/>
        </w:rPr>
        <w:t>e present</w:t>
      </w:r>
      <w:r>
        <w:rPr>
          <w:lang w:val="en-US"/>
        </w:rPr>
        <w:t xml:space="preserve"> study, two crop</w:t>
      </w:r>
      <w:r w:rsidR="00AA3638">
        <w:rPr>
          <w:lang w:val="en-US"/>
        </w:rPr>
        <w:t>ping systems</w:t>
      </w:r>
      <w:r>
        <w:rPr>
          <w:lang w:val="en-US"/>
        </w:rPr>
        <w:t xml:space="preserve"> were selected that had the same sequence of crops but with different straw management: straw removed or retained</w:t>
      </w:r>
      <w:r w:rsidR="00286562">
        <w:rPr>
          <w:lang w:val="en-US"/>
        </w:rPr>
        <w:t xml:space="preserve">. </w:t>
      </w:r>
      <w:r>
        <w:rPr>
          <w:lang w:val="en-US"/>
        </w:rPr>
        <w:t xml:space="preserve">The </w:t>
      </w:r>
      <w:r w:rsidR="005B24CB">
        <w:rPr>
          <w:lang w:val="en-US"/>
        </w:rPr>
        <w:t xml:space="preserve">cash </w:t>
      </w:r>
      <w:r>
        <w:rPr>
          <w:lang w:val="en-US"/>
        </w:rPr>
        <w:t>crop sequence during th</w:t>
      </w:r>
      <w:r w:rsidR="00461971">
        <w:rPr>
          <w:lang w:val="en-US"/>
        </w:rPr>
        <w:t>e present</w:t>
      </w:r>
      <w:r>
        <w:rPr>
          <w:lang w:val="en-US"/>
        </w:rPr>
        <w:t xml:space="preserve"> study was spring </w:t>
      </w:r>
      <w:r>
        <w:rPr>
          <w:lang w:val="en-US"/>
        </w:rPr>
        <w:t>barley</w:t>
      </w:r>
      <w:r w:rsidR="005B24CB">
        <w:rPr>
          <w:lang w:val="en-US"/>
        </w:rPr>
        <w:t xml:space="preserve"> (</w:t>
      </w:r>
      <w:r w:rsidR="005B24CB" w:rsidRPr="00FF7BDC">
        <w:rPr>
          <w:i/>
          <w:iCs/>
          <w:lang w:val="en-US"/>
        </w:rPr>
        <w:t>Hordeum vulgare</w:t>
      </w:r>
      <w:r w:rsidR="005B24CB">
        <w:rPr>
          <w:i/>
          <w:iCs/>
          <w:lang w:val="en-US"/>
        </w:rPr>
        <w:t xml:space="preserve"> </w:t>
      </w:r>
      <w:r w:rsidR="005B24CB" w:rsidRPr="00FF7BDC">
        <w:rPr>
          <w:lang w:val="en-US"/>
        </w:rPr>
        <w:t>L.</w:t>
      </w:r>
      <w:r w:rsidR="005B24CB">
        <w:rPr>
          <w:lang w:val="en-US"/>
        </w:rPr>
        <w:t>)</w:t>
      </w:r>
      <w:r>
        <w:rPr>
          <w:lang w:val="en-US"/>
        </w:rPr>
        <w:t xml:space="preserve"> </w:t>
      </w:r>
      <w:r w:rsidR="00632A9C">
        <w:rPr>
          <w:lang w:val="en-US"/>
        </w:rPr>
        <w:t xml:space="preserve">sown 19 April </w:t>
      </w:r>
      <w:r>
        <w:rPr>
          <w:lang w:val="en-US"/>
        </w:rPr>
        <w:t xml:space="preserve">2018, spring oat </w:t>
      </w:r>
      <w:r w:rsidR="005B24CB">
        <w:rPr>
          <w:lang w:val="en-US"/>
        </w:rPr>
        <w:t>(</w:t>
      </w:r>
      <w:r w:rsidR="005B24CB" w:rsidRPr="00FF7BDC">
        <w:rPr>
          <w:i/>
          <w:iCs/>
          <w:lang w:val="en-US"/>
        </w:rPr>
        <w:t>Avena sativa</w:t>
      </w:r>
      <w:r w:rsidR="005B24CB">
        <w:rPr>
          <w:lang w:val="en-US"/>
        </w:rPr>
        <w:t xml:space="preserve"> L.) </w:t>
      </w:r>
      <w:r w:rsidR="00A654F2">
        <w:rPr>
          <w:lang w:val="en-US"/>
        </w:rPr>
        <w:t xml:space="preserve">sown 4 April </w:t>
      </w:r>
      <w:r>
        <w:rPr>
          <w:lang w:val="en-US"/>
        </w:rPr>
        <w:t>2019 and faba beans</w:t>
      </w:r>
      <w:r w:rsidR="005B24CB">
        <w:rPr>
          <w:lang w:val="en-US"/>
        </w:rPr>
        <w:t xml:space="preserve"> (</w:t>
      </w:r>
      <w:r w:rsidR="005B24CB" w:rsidRPr="00FF7BDC">
        <w:rPr>
          <w:i/>
          <w:iCs/>
          <w:lang w:val="en-US"/>
        </w:rPr>
        <w:t>Vicia faba</w:t>
      </w:r>
      <w:r w:rsidR="005B24CB">
        <w:rPr>
          <w:lang w:val="en-US"/>
        </w:rPr>
        <w:t xml:space="preserve"> L.)</w:t>
      </w:r>
      <w:r>
        <w:rPr>
          <w:lang w:val="en-US"/>
        </w:rPr>
        <w:t xml:space="preserve"> </w:t>
      </w:r>
      <w:r w:rsidR="00A654F2">
        <w:rPr>
          <w:lang w:val="en-US"/>
        </w:rPr>
        <w:t xml:space="preserve">sown </w:t>
      </w:r>
      <w:r w:rsidR="00BF5429">
        <w:rPr>
          <w:lang w:val="en-US"/>
        </w:rPr>
        <w:t>15 April</w:t>
      </w:r>
      <w:r w:rsidR="005B24CB">
        <w:rPr>
          <w:lang w:val="en-US"/>
        </w:rPr>
        <w:t xml:space="preserve"> </w:t>
      </w:r>
      <w:r>
        <w:rPr>
          <w:lang w:val="en-US"/>
        </w:rPr>
        <w:t xml:space="preserve">2020. </w:t>
      </w:r>
      <w:r w:rsidR="00AA3638">
        <w:rPr>
          <w:lang w:val="en-US"/>
        </w:rPr>
        <w:t xml:space="preserve">Therefore, in the present study, straw </w:t>
      </w:r>
      <w:r>
        <w:rPr>
          <w:lang w:val="en-US"/>
        </w:rPr>
        <w:t xml:space="preserve">management composed the main-plot </w:t>
      </w:r>
      <w:r w:rsidR="00AA3638">
        <w:rPr>
          <w:lang w:val="en-US"/>
        </w:rPr>
        <w:t>treatment</w:t>
      </w:r>
      <w:r w:rsidR="00461971">
        <w:rPr>
          <w:lang w:val="en-US"/>
        </w:rPr>
        <w:t>. Tillage s</w:t>
      </w:r>
      <w:r w:rsidR="00ED4D4D">
        <w:rPr>
          <w:lang w:val="en-US"/>
        </w:rPr>
        <w:t>ub</w:t>
      </w:r>
      <w:r w:rsidR="00461971">
        <w:rPr>
          <w:lang w:val="en-US"/>
        </w:rPr>
        <w:t>-</w:t>
      </w:r>
      <w:r w:rsidR="00ED4D4D">
        <w:rPr>
          <w:lang w:val="en-US"/>
        </w:rPr>
        <w:t>plots were 5 meters wide and 40 m long</w:t>
      </w:r>
      <w:r w:rsidR="00DE3BD7">
        <w:rPr>
          <w:lang w:val="en-US"/>
        </w:rPr>
        <w:t xml:space="preserve">. </w:t>
      </w:r>
      <w:r w:rsidR="00ED4D4D">
        <w:rPr>
          <w:lang w:val="en-US"/>
        </w:rPr>
        <w:t>Each tillage sub</w:t>
      </w:r>
      <w:r w:rsidR="00DB223C">
        <w:rPr>
          <w:lang w:val="en-US"/>
        </w:rPr>
        <w:t>-</w:t>
      </w:r>
      <w:r w:rsidR="00ED4D4D">
        <w:rPr>
          <w:lang w:val="en-US"/>
        </w:rPr>
        <w:t xml:space="preserve">plot was divided into two columns with three sub-subplots </w:t>
      </w:r>
      <w:r w:rsidR="004F4555">
        <w:rPr>
          <w:lang w:val="en-US"/>
        </w:rPr>
        <w:t>arranged within each column for a total of six sub-sub</w:t>
      </w:r>
      <w:r w:rsidR="005A3E30">
        <w:rPr>
          <w:lang w:val="en-US"/>
        </w:rPr>
        <w:t>-</w:t>
      </w:r>
      <w:r w:rsidR="004F4555">
        <w:rPr>
          <w:lang w:val="en-US"/>
        </w:rPr>
        <w:t xml:space="preserve">plots that were </w:t>
      </w:r>
      <w:r w:rsidR="00DE3BD7">
        <w:rPr>
          <w:lang w:val="en-US"/>
        </w:rPr>
        <w:t>2.5 m wide and 12.5 m</w:t>
      </w:r>
      <w:r w:rsidR="004F4555">
        <w:rPr>
          <w:lang w:val="en-US"/>
        </w:rPr>
        <w:t xml:space="preserve"> long</w:t>
      </w:r>
      <w:r w:rsidR="00461971">
        <w:rPr>
          <w:lang w:val="en-US"/>
        </w:rPr>
        <w:t xml:space="preserve"> (see supplementary material for a visual</w:t>
      </w:r>
      <w:r w:rsidR="00DB223C">
        <w:rPr>
          <w:lang w:val="en-US"/>
        </w:rPr>
        <w:t xml:space="preserve"> aid</w:t>
      </w:r>
      <w:r w:rsidR="00461971">
        <w:rPr>
          <w:lang w:val="en-US"/>
        </w:rPr>
        <w:t>)</w:t>
      </w:r>
      <w:r w:rsidR="004F4555">
        <w:rPr>
          <w:lang w:val="en-US"/>
        </w:rPr>
        <w:t xml:space="preserve">. </w:t>
      </w:r>
      <w:r w:rsidR="00EB1201">
        <w:rPr>
          <w:lang w:val="en-US"/>
        </w:rPr>
        <w:t xml:space="preserve">One </w:t>
      </w:r>
      <w:r w:rsidR="00DB223C">
        <w:rPr>
          <w:lang w:val="en-US"/>
        </w:rPr>
        <w:t xml:space="preserve">of the six </w:t>
      </w:r>
      <w:r w:rsidR="00EB1201">
        <w:rPr>
          <w:lang w:val="en-US"/>
        </w:rPr>
        <w:t>sub-subplot</w:t>
      </w:r>
      <w:r w:rsidR="00DB223C">
        <w:rPr>
          <w:lang w:val="en-US"/>
        </w:rPr>
        <w:t>s</w:t>
      </w:r>
      <w:r w:rsidR="00EB1201">
        <w:rPr>
          <w:lang w:val="en-US"/>
        </w:rPr>
        <w:t xml:space="preserve"> was reserved</w:t>
      </w:r>
      <w:r w:rsidR="00AA3638">
        <w:rPr>
          <w:lang w:val="en-US"/>
        </w:rPr>
        <w:t xml:space="preserve"> for other sampling efforts</w:t>
      </w:r>
      <w:r w:rsidR="00EB1201">
        <w:rPr>
          <w:lang w:val="en-US"/>
        </w:rPr>
        <w:t xml:space="preserve">, </w:t>
      </w:r>
      <w:r w:rsidR="00DB223C">
        <w:rPr>
          <w:lang w:val="en-US"/>
        </w:rPr>
        <w:t xml:space="preserve">and </w:t>
      </w:r>
      <w:r w:rsidR="00EB1201">
        <w:rPr>
          <w:lang w:val="en-US"/>
        </w:rPr>
        <w:t xml:space="preserve">cover crop </w:t>
      </w:r>
      <w:r w:rsidR="00DB223C">
        <w:rPr>
          <w:lang w:val="en-US"/>
        </w:rPr>
        <w:t>system (five levels) was applied to the remaining five. In summary, the experiment included all combinations of two straw-managements, three primary tillage systems, and five cover crop systems</w:t>
      </w:r>
      <w:r w:rsidR="00EB1201">
        <w:rPr>
          <w:lang w:val="en-US"/>
        </w:rPr>
        <w:t xml:space="preserve"> for a total of 30 treatments. </w:t>
      </w:r>
    </w:p>
    <w:p w14:paraId="5C83583F" w14:textId="5DB19917" w:rsidR="007748FC" w:rsidRPr="007653A2" w:rsidRDefault="00922D1E" w:rsidP="007653A2">
      <w:pPr>
        <w:rPr>
          <w:ins w:id="2" w:author="Bo Melander" w:date="2025-02-11T13:10:00Z" w16du:dateUtc="2025-02-11T12:10:00Z"/>
          <w:lang w:val="en-GB"/>
        </w:rPr>
      </w:pPr>
      <w:r w:rsidRPr="00922D1E">
        <w:rPr>
          <w:lang w:val="en-US"/>
        </w:rPr>
        <w:t xml:space="preserve">The same straw managements and categorical tillage </w:t>
      </w:r>
      <w:r w:rsidR="00FB2BE7">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w:t>
      </w:r>
      <w:r>
        <w:rPr>
          <w:lang w:val="en-US"/>
        </w:rPr>
        <w:t xml:space="preserve">In the straw-removal treatments, following harvest of a small grain the residue (e.g., straw) was removed using a </w:t>
      </w:r>
      <w:r w:rsidRPr="00922D1E">
        <w:rPr>
          <w:color w:val="FF0000"/>
          <w:lang w:val="en-US"/>
        </w:rPr>
        <w:t>MACHINE</w:t>
      </w:r>
      <w:r>
        <w:rPr>
          <w:lang w:val="en-US"/>
        </w:rPr>
        <w:t xml:space="preserve">, resulting in removal of approximately </w:t>
      </w:r>
      <w:r w:rsidRPr="00922D1E">
        <w:rPr>
          <w:color w:val="FF0000"/>
          <w:lang w:val="en-US"/>
        </w:rPr>
        <w:t xml:space="preserve">X% </w:t>
      </w:r>
      <w:r>
        <w:rPr>
          <w:lang w:val="en-US"/>
        </w:rPr>
        <w:t>of the biomass (</w:t>
      </w:r>
      <w:r w:rsidRPr="00922D1E">
        <w:rPr>
          <w:color w:val="FF0000"/>
          <w:lang w:val="en-US"/>
        </w:rPr>
        <w:t>do we have any pictures of the straw retained and straw removed treatments, so we can see if the ground was still covered by little bits of straw after straw removal?</w:t>
      </w:r>
      <w:r>
        <w:rPr>
          <w:lang w:val="en-US"/>
        </w:rPr>
        <w:t>)</w:t>
      </w:r>
      <w:r w:rsidR="007653A2">
        <w:rPr>
          <w:lang w:val="en-US"/>
        </w:rPr>
        <w:t xml:space="preserve"> before any tillage was performed</w:t>
      </w:r>
      <w:r>
        <w:rPr>
          <w:lang w:val="en-US"/>
        </w:rPr>
        <w:t xml:space="preserve">. </w:t>
      </w:r>
      <w:r>
        <w:rPr>
          <w:lang w:val="en-US"/>
        </w:rPr>
        <w:t>In the straw-retained treatments, harvest residue was allowed to remain in the field. T</w:t>
      </w:r>
      <w:r w:rsidRPr="00922D1E">
        <w:rPr>
          <w:lang w:val="en-US"/>
        </w:rPr>
        <w:t xml:space="preserve">he exact machinery </w:t>
      </w:r>
      <w:r w:rsidR="00FB2BE7">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sidR="007653A2">
        <w:rPr>
          <w:lang w:val="en-US"/>
        </w:rPr>
        <w:t>ve</w:t>
      </w:r>
      <w:r w:rsidRPr="00922D1E">
        <w:rPr>
          <w:lang w:val="en-US"/>
        </w:rPr>
        <w:t xml:space="preserve"> varied </w:t>
      </w:r>
      <w:r w:rsidR="00FB2BE7">
        <w:rPr>
          <w:lang w:val="en-US"/>
        </w:rPr>
        <w:t>since 2002</w:t>
      </w:r>
      <w:r w:rsidRPr="00922D1E">
        <w:rPr>
          <w:lang w:val="en-US"/>
        </w:rPr>
        <w:t xml:space="preserve"> (</w:t>
      </w:r>
      <w:proofErr w:type="spellStart"/>
      <w:r w:rsidRPr="00922D1E">
        <w:rPr>
          <w:lang w:val="en-US"/>
        </w:rPr>
        <w:t>Scherner</w:t>
      </w:r>
      <w:proofErr w:type="spellEnd"/>
      <w:r w:rsidRPr="00922D1E">
        <w:rPr>
          <w:lang w:val="en-US"/>
        </w:rPr>
        <w:t xml:space="preserve"> et al., 2016; Hansen et al., 2010).</w:t>
      </w:r>
      <w:r>
        <w:rPr>
          <w:lang w:val="en-US"/>
        </w:rPr>
        <w:t xml:space="preserve"> </w:t>
      </w:r>
      <w:r w:rsidR="00325130" w:rsidRPr="00922D1E">
        <w:rPr>
          <w:lang w:val="en-US"/>
        </w:rPr>
        <w:t>For the timeframe of th</w:t>
      </w:r>
      <w:r w:rsidR="00005CB2" w:rsidRPr="00922D1E">
        <w:rPr>
          <w:lang w:val="en-US"/>
        </w:rPr>
        <w:t>e present</w:t>
      </w:r>
      <w:r w:rsidR="00325130" w:rsidRPr="00922D1E">
        <w:rPr>
          <w:lang w:val="en-US"/>
        </w:rPr>
        <w:t xml:space="preserve"> experiment</w:t>
      </w:r>
      <w:r w:rsidR="00005CB2" w:rsidRPr="00922D1E">
        <w:rPr>
          <w:lang w:val="en-US"/>
        </w:rPr>
        <w:t xml:space="preserve"> (2018-2020)</w:t>
      </w:r>
      <w:r w:rsidR="00325130" w:rsidRPr="00922D1E">
        <w:rPr>
          <w:lang w:val="en-US"/>
        </w:rPr>
        <w:t xml:space="preserve"> </w:t>
      </w:r>
      <w:proofErr w:type="gramStart"/>
      <w:r w:rsidR="00F21E7F" w:rsidRPr="00922D1E">
        <w:rPr>
          <w:lang w:val="en-US"/>
        </w:rPr>
        <w:t xml:space="preserve">a </w:t>
      </w:r>
      <w:r w:rsidR="00F21E7F" w:rsidRPr="00922D1E">
        <w:rPr>
          <w:vertAlign w:val="subscript"/>
          <w:lang w:val="en-US"/>
        </w:rPr>
        <w:t xml:space="preserve"> </w:t>
      </w:r>
      <w:proofErr w:type="spellStart"/>
      <w:r w:rsidR="00F21E7F" w:rsidRPr="00922D1E">
        <w:rPr>
          <w:lang w:val="en-GB"/>
        </w:rPr>
        <w:t>Horsch</w:t>
      </w:r>
      <w:proofErr w:type="spellEnd"/>
      <w:proofErr w:type="gramEnd"/>
      <w:r w:rsidR="00F21E7F" w:rsidRPr="00922D1E">
        <w:rPr>
          <w:lang w:val="en-GB"/>
        </w:rPr>
        <w:t xml:space="preserve"> Terrano 3 FX stubble tine cultivator was used for </w:t>
      </w:r>
      <w:r>
        <w:rPr>
          <w:lang w:val="en-GB"/>
        </w:rPr>
        <w:t xml:space="preserve">the non-inversion </w:t>
      </w:r>
      <w:r w:rsidR="00F21E7F" w:rsidRPr="00922D1E">
        <w:rPr>
          <w:lang w:val="en-US"/>
        </w:rPr>
        <w:t xml:space="preserve">tillage </w:t>
      </w:r>
      <w:r>
        <w:rPr>
          <w:lang w:val="en-US"/>
        </w:rPr>
        <w:t>system,</w:t>
      </w:r>
      <w:r w:rsidR="00F21E7F" w:rsidRPr="00922D1E">
        <w:rPr>
          <w:vertAlign w:val="subscript"/>
          <w:lang w:val="en-US"/>
        </w:rPr>
        <w:t xml:space="preserve"> </w:t>
      </w:r>
      <w:r w:rsidR="005B24CB" w:rsidRPr="00922D1E">
        <w:rPr>
          <w:lang w:val="en-GB"/>
        </w:rPr>
        <w:t xml:space="preserve">applying one pass just after </w:t>
      </w:r>
      <w:r w:rsidR="007653A2">
        <w:rPr>
          <w:lang w:val="en-GB"/>
        </w:rPr>
        <w:t xml:space="preserve">cash crop </w:t>
      </w:r>
      <w:r w:rsidR="005B24CB" w:rsidRPr="00922D1E">
        <w:rPr>
          <w:lang w:val="en-GB"/>
        </w:rPr>
        <w:t>harvest to 3-4 cm soil depth and then again just before cash crop sowing to 8-10 cm soil depth</w:t>
      </w:r>
      <w:r w:rsidR="00F21E7F" w:rsidRPr="00922D1E">
        <w:rPr>
          <w:lang w:val="en-US"/>
        </w:rPr>
        <w:t xml:space="preserve"> </w:t>
      </w:r>
      <w:r w:rsidR="00325130" w:rsidRPr="00922D1E">
        <w:rPr>
          <w:lang w:val="en-US"/>
        </w:rPr>
        <w:t xml:space="preserve">. </w:t>
      </w:r>
      <w:r w:rsidR="00FB2BE7">
        <w:rPr>
          <w:lang w:val="en-US"/>
        </w:rPr>
        <w:t>For the inversion tillage system, before autumn-sown crops the soil was m</w:t>
      </w:r>
      <w:r w:rsidR="005B24CB" w:rsidRPr="00922D1E">
        <w:rPr>
          <w:lang w:val="en-US"/>
        </w:rPr>
        <w:t xml:space="preserve">oldboard </w:t>
      </w:r>
      <w:r w:rsidR="005B24CB" w:rsidRPr="00922D1E">
        <w:rPr>
          <w:lang w:val="en-GB"/>
        </w:rPr>
        <w:t>ploug</w:t>
      </w:r>
      <w:r w:rsidR="00FB2BE7">
        <w:rPr>
          <w:lang w:val="en-GB"/>
        </w:rPr>
        <w:t>hed</w:t>
      </w:r>
      <w:r w:rsidR="005B24CB" w:rsidRPr="00922D1E">
        <w:rPr>
          <w:lang w:val="en-GB"/>
        </w:rPr>
        <w:t xml:space="preserve"> to 20 cm soil depth</w:t>
      </w:r>
      <w:r w:rsidR="00FB2BE7">
        <w:rPr>
          <w:lang w:val="en-GB"/>
        </w:rPr>
        <w:t>,</w:t>
      </w:r>
      <w:r w:rsidR="005B24CB" w:rsidRPr="00922D1E">
        <w:rPr>
          <w:lang w:val="en-GB"/>
        </w:rPr>
        <w:t xml:space="preserve"> followed by seedbed harrowing to 3-4 cm soil depth</w:t>
      </w:r>
      <w:r w:rsidR="00FB2BE7">
        <w:rPr>
          <w:lang w:val="en-GB"/>
        </w:rPr>
        <w:t xml:space="preserve">. In the case of spring-sown crops the </w:t>
      </w:r>
      <w:proofErr w:type="spellStart"/>
      <w:r w:rsidR="00FB2BE7">
        <w:rPr>
          <w:lang w:val="en-GB"/>
        </w:rPr>
        <w:t>moldbord</w:t>
      </w:r>
      <w:proofErr w:type="spellEnd"/>
      <w:r w:rsidR="00FB2BE7">
        <w:rPr>
          <w:lang w:val="en-GB"/>
        </w:rPr>
        <w:t xml:space="preserve"> </w:t>
      </w:r>
      <w:proofErr w:type="spellStart"/>
      <w:r w:rsidR="00FB2BE7">
        <w:rPr>
          <w:lang w:val="en-GB"/>
        </w:rPr>
        <w:t>plowing</w:t>
      </w:r>
      <w:proofErr w:type="spellEnd"/>
      <w:r w:rsidR="00FB2BE7">
        <w:rPr>
          <w:lang w:val="en-GB"/>
        </w:rPr>
        <w:t xml:space="preserve"> occurred in the fall, but seedbed harrowing was done in the spring before cash crop planting. </w:t>
      </w:r>
      <w:r w:rsidR="005B24CB" w:rsidRPr="00922D1E">
        <w:rPr>
          <w:lang w:val="en-GB"/>
        </w:rPr>
        <w:t xml:space="preserve">Glyphosate, (Roundup Bio, 360 g </w:t>
      </w:r>
      <w:proofErr w:type="spellStart"/>
      <w:r w:rsidR="005B24CB" w:rsidRPr="00922D1E">
        <w:rPr>
          <w:lang w:val="en-GB"/>
        </w:rPr>
        <w:t>a.i.</w:t>
      </w:r>
      <w:proofErr w:type="spellEnd"/>
      <w:r w:rsidR="005B24CB" w:rsidRPr="00922D1E">
        <w:rPr>
          <w:lang w:val="en-GB"/>
        </w:rPr>
        <w:t xml:space="preserve"> l</w:t>
      </w:r>
      <w:r w:rsidR="005B24CB" w:rsidRPr="00922D1E">
        <w:rPr>
          <w:vertAlign w:val="superscript"/>
          <w:lang w:val="en-GB"/>
        </w:rPr>
        <w:t>-1</w:t>
      </w:r>
      <w:r w:rsidR="005B24CB" w:rsidRPr="00922D1E">
        <w:rPr>
          <w:lang w:val="en-GB"/>
        </w:rPr>
        <w:t xml:space="preserve">, Monsanto) at a dose of 540 g </w:t>
      </w:r>
      <w:proofErr w:type="spellStart"/>
      <w:r w:rsidR="005B24CB" w:rsidRPr="00922D1E">
        <w:rPr>
          <w:lang w:val="en-GB"/>
        </w:rPr>
        <w:t>a.i.</w:t>
      </w:r>
      <w:proofErr w:type="spellEnd"/>
      <w:r w:rsidR="005B24CB" w:rsidRPr="00922D1E">
        <w:rPr>
          <w:lang w:val="en-GB"/>
        </w:rPr>
        <w:t xml:space="preserve"> ha</w:t>
      </w:r>
      <w:r w:rsidR="005B24CB" w:rsidRPr="00922D1E">
        <w:rPr>
          <w:vertAlign w:val="superscript"/>
          <w:lang w:val="en-GB"/>
        </w:rPr>
        <w:t>-1</w:t>
      </w:r>
      <w:r w:rsidR="005B24CB" w:rsidRPr="00922D1E">
        <w:rPr>
          <w:lang w:val="en-GB"/>
        </w:rPr>
        <w:t xml:space="preserve"> was used in </w:t>
      </w:r>
      <w:r w:rsidR="00FB2BE7">
        <w:rPr>
          <w:lang w:val="en-GB"/>
        </w:rPr>
        <w:t>the no tillage and non-inversion tillage treatments</w:t>
      </w:r>
      <w:r w:rsidR="005B24CB" w:rsidRPr="00922D1E">
        <w:rPr>
          <w:lang w:val="en-GB"/>
        </w:rPr>
        <w:t xml:space="preserve"> to kill weeds and volunteer crop plants prior to drilling</w:t>
      </w:r>
      <w:r w:rsidR="007653A2">
        <w:rPr>
          <w:lang w:val="en-GB"/>
        </w:rPr>
        <w:t xml:space="preserve"> of cash crop</w:t>
      </w:r>
      <w:r w:rsidR="005B24CB" w:rsidRPr="00922D1E">
        <w:rPr>
          <w:lang w:val="en-GB"/>
        </w:rPr>
        <w:t>.</w:t>
      </w:r>
      <w:r w:rsidR="005B24CB">
        <w:rPr>
          <w:lang w:val="en-GB"/>
        </w:rPr>
        <w:t xml:space="preserve"> </w:t>
      </w:r>
      <w:r w:rsidR="007653A2">
        <w:rPr>
          <w:lang w:val="en-GB"/>
        </w:rPr>
        <w:t xml:space="preserve">In the no tillage and non-inversion tillage systems, crops were sown </w:t>
      </w:r>
      <w:r w:rsidR="007748FC" w:rsidRPr="007653A2">
        <w:rPr>
          <w:lang w:val="en-GB"/>
        </w:rPr>
        <w:t>with a chisel coulter (</w:t>
      </w:r>
      <w:proofErr w:type="spellStart"/>
      <w:r w:rsidR="007748FC" w:rsidRPr="007653A2">
        <w:rPr>
          <w:lang w:val="en-GB"/>
        </w:rPr>
        <w:t>Horsch</w:t>
      </w:r>
      <w:proofErr w:type="spellEnd"/>
      <w:r w:rsidR="007748FC" w:rsidRPr="007653A2">
        <w:rPr>
          <w:lang w:val="en-GB"/>
        </w:rPr>
        <w:t xml:space="preserve"> </w:t>
      </w:r>
      <w:proofErr w:type="spellStart"/>
      <w:r w:rsidR="007748FC" w:rsidRPr="007653A2">
        <w:rPr>
          <w:lang w:val="en-GB"/>
        </w:rPr>
        <w:t>Airseeder</w:t>
      </w:r>
      <w:proofErr w:type="spellEnd"/>
      <w:r w:rsidR="007748FC" w:rsidRPr="007653A2">
        <w:rPr>
          <w:lang w:val="en-GB"/>
        </w:rPr>
        <w:t xml:space="preserve"> CO 3)</w:t>
      </w:r>
      <w:r w:rsidR="007653A2">
        <w:rPr>
          <w:lang w:val="en-GB"/>
        </w:rPr>
        <w:t xml:space="preserve"> with row spacings of 17.5 cm for spring oats, spring barley, and </w:t>
      </w:r>
      <w:r w:rsidR="007653A2" w:rsidRPr="007653A2">
        <w:rPr>
          <w:color w:val="FF0000"/>
          <w:lang w:val="en-GB"/>
        </w:rPr>
        <w:t>faba beans</w:t>
      </w:r>
      <w:r w:rsidR="007653A2">
        <w:rPr>
          <w:lang w:val="en-GB"/>
        </w:rPr>
        <w:t>. In the inversion tillage system, crops were sown with a</w:t>
      </w:r>
      <w:r w:rsidR="007748FC" w:rsidRPr="007653A2">
        <w:rPr>
          <w:lang w:val="en-GB"/>
        </w:rPr>
        <w:t xml:space="preserve"> traditional seed drill (</w:t>
      </w:r>
      <w:proofErr w:type="spellStart"/>
      <w:r w:rsidR="007748FC" w:rsidRPr="007653A2">
        <w:rPr>
          <w:lang w:val="en-GB"/>
        </w:rPr>
        <w:t>Nordsten</w:t>
      </w:r>
      <w:proofErr w:type="spellEnd"/>
      <w:r w:rsidR="007748FC" w:rsidRPr="007653A2">
        <w:rPr>
          <w:lang w:val="en-GB"/>
        </w:rPr>
        <w:t xml:space="preserve"> Lift-o-</w:t>
      </w:r>
      <w:proofErr w:type="spellStart"/>
      <w:r w:rsidR="007748FC" w:rsidRPr="007653A2">
        <w:rPr>
          <w:lang w:val="en-GB"/>
        </w:rPr>
        <w:t>matic</w:t>
      </w:r>
      <w:proofErr w:type="spellEnd"/>
      <w:r w:rsidR="007748FC" w:rsidRPr="007653A2">
        <w:rPr>
          <w:lang w:val="en-GB"/>
        </w:rPr>
        <w:t xml:space="preserve"> CLH300) </w:t>
      </w:r>
      <w:r w:rsidR="007748FC" w:rsidRPr="007653A2">
        <w:rPr>
          <w:lang w:val="en-GB"/>
        </w:rPr>
        <w:lastRenderedPageBreak/>
        <w:t>after seedbed harrowing</w:t>
      </w:r>
      <w:r w:rsidR="007653A2">
        <w:rPr>
          <w:lang w:val="en-GB"/>
        </w:rPr>
        <w:t xml:space="preserve"> with row spacings of 12.5 cm. </w:t>
      </w:r>
      <w:r w:rsidR="007653A2" w:rsidRPr="004158F6">
        <w:rPr>
          <w:color w:val="FF0000"/>
          <w:lang w:val="en-GB"/>
        </w:rPr>
        <w:t xml:space="preserve">Why are the row spacings different </w:t>
      </w:r>
      <w:r w:rsidR="004158F6" w:rsidRPr="004158F6">
        <w:rPr>
          <w:color w:val="FF0000"/>
          <w:lang w:val="en-GB"/>
        </w:rPr>
        <w:t>in the moldboard plowing system?</w:t>
      </w:r>
      <w:r w:rsidR="007653A2">
        <w:rPr>
          <w:lang w:val="en-GB"/>
        </w:rPr>
        <w:t xml:space="preserve"> </w:t>
      </w:r>
    </w:p>
    <w:p w14:paraId="46B68847" w14:textId="7C2F4E16" w:rsidR="00D85055" w:rsidRDefault="00D85055" w:rsidP="00D85055">
      <w:pPr>
        <w:rPr>
          <w:lang w:val="en-US"/>
        </w:rPr>
      </w:pPr>
      <w:r>
        <w:rPr>
          <w:lang w:val="en-US"/>
        </w:rPr>
        <w:t xml:space="preserve">Starting in 2018, five cover crop </w:t>
      </w:r>
      <w:r w:rsidR="004158F6">
        <w:rPr>
          <w:lang w:val="en-US"/>
        </w:rPr>
        <w:t>systems</w:t>
      </w:r>
      <w:r>
        <w:rPr>
          <w:lang w:val="en-US"/>
        </w:rPr>
        <w:t xml:space="preserve"> were randomly applied to the sub-sub</w:t>
      </w:r>
      <w:ins w:id="3" w:author="Bo Melander" w:date="2025-02-11T13:53:00Z" w16du:dateUtc="2025-02-11T12:53:00Z">
        <w:r w:rsidR="00C57A16">
          <w:rPr>
            <w:lang w:val="en-US"/>
          </w:rPr>
          <w:t>-</w:t>
        </w:r>
      </w:ins>
      <w:r>
        <w:rPr>
          <w:lang w:val="en-US"/>
        </w:rPr>
        <w:t>plots (</w:t>
      </w:r>
      <w:r w:rsidRPr="00871A14">
        <w:rPr>
          <w:b/>
          <w:bCs/>
          <w:highlight w:val="yellow"/>
          <w:lang w:val="en-US"/>
        </w:rPr>
        <w:t xml:space="preserve">Table </w:t>
      </w:r>
      <w:r w:rsidR="00433762">
        <w:rPr>
          <w:b/>
          <w:bCs/>
          <w:lang w:val="en-US"/>
        </w:rPr>
        <w:t>1</w:t>
      </w:r>
      <w:r w:rsidRPr="00871A14">
        <w:rPr>
          <w:b/>
          <w:bCs/>
          <w:lang w:val="en-US"/>
        </w:rPr>
        <w:t>).</w:t>
      </w:r>
      <w:r>
        <w:rPr>
          <w:lang w:val="en-US"/>
        </w:rPr>
        <w:t xml:space="preserve"> The same sub-sub</w:t>
      </w:r>
      <w:ins w:id="4" w:author="Bo Melander" w:date="2025-02-11T13:53:00Z" w16du:dateUtc="2025-02-11T12:53:00Z">
        <w:r w:rsidR="00C57A16">
          <w:rPr>
            <w:lang w:val="en-US"/>
          </w:rPr>
          <w:t>-</w:t>
        </w:r>
      </w:ins>
      <w:r>
        <w:rPr>
          <w:lang w:val="en-US"/>
        </w:rPr>
        <w:t xml:space="preserve">plot treatments were maintained for 2018 and 2019. </w:t>
      </w:r>
      <w:r w:rsidR="004158F6">
        <w:rPr>
          <w:lang w:val="en-US"/>
        </w:rPr>
        <w:t>T</w:t>
      </w:r>
      <w:r>
        <w:rPr>
          <w:lang w:val="en-US"/>
        </w:rPr>
        <w:t xml:space="preserve">he sampling area </w:t>
      </w:r>
      <w:r w:rsidR="004158F6">
        <w:rPr>
          <w:lang w:val="en-US"/>
        </w:rPr>
        <w:t xml:space="preserve">for all measurements </w:t>
      </w:r>
      <w:proofErr w:type="gramStart"/>
      <w:r>
        <w:rPr>
          <w:lang w:val="en-US"/>
        </w:rPr>
        <w:t>was located in</w:t>
      </w:r>
      <w:proofErr w:type="gramEnd"/>
      <w:r>
        <w:rPr>
          <w:lang w:val="en-US"/>
        </w:rPr>
        <w:t xml:space="preserve"> the inner 1.5 m x 10 m area of the sub-sub</w:t>
      </w:r>
      <w:r w:rsidR="004158F6">
        <w:rPr>
          <w:lang w:val="en-US"/>
        </w:rPr>
        <w:t>-</w:t>
      </w:r>
      <w:r>
        <w:rPr>
          <w:lang w:val="en-US"/>
        </w:rPr>
        <w:t xml:space="preserve">plots. </w:t>
      </w:r>
    </w:p>
    <w:p w14:paraId="03CE8B84" w14:textId="73C613D2" w:rsidR="00493002" w:rsidRDefault="00493002" w:rsidP="00163322">
      <w:pPr>
        <w:rPr>
          <w:lang w:val="en-US"/>
        </w:rPr>
      </w:pPr>
      <w:r>
        <w:rPr>
          <w:lang w:val="en-US"/>
        </w:rPr>
        <w:t xml:space="preserve">Table </w:t>
      </w:r>
      <w:r w:rsidR="00433762">
        <w:rPr>
          <w:lang w:val="en-US"/>
        </w:rPr>
        <w:t>1</w:t>
      </w:r>
      <w:r>
        <w:rPr>
          <w:lang w:val="en-US"/>
        </w:rPr>
        <w:t xml:space="preserve">. Summary of the five cover crop </w:t>
      </w:r>
      <w:r w:rsidR="00433762">
        <w:rPr>
          <w:lang w:val="en-US"/>
        </w:rPr>
        <w:t>systems</w:t>
      </w:r>
    </w:p>
    <w:tbl>
      <w:tblPr>
        <w:tblStyle w:val="TableGrid"/>
        <w:tblW w:w="0" w:type="auto"/>
        <w:tblLook w:val="04A0" w:firstRow="1" w:lastRow="0" w:firstColumn="1" w:lastColumn="0" w:noHBand="0" w:noVBand="1"/>
      </w:tblPr>
      <w:tblGrid>
        <w:gridCol w:w="1555"/>
        <w:gridCol w:w="2126"/>
        <w:gridCol w:w="1843"/>
        <w:gridCol w:w="2976"/>
      </w:tblGrid>
      <w:tr w:rsidR="00493002" w:rsidRPr="00E02EB6" w14:paraId="1F61442C" w14:textId="77777777" w:rsidTr="004158F6">
        <w:tc>
          <w:tcPr>
            <w:tcW w:w="1555" w:type="dxa"/>
            <w:vAlign w:val="center"/>
          </w:tcPr>
          <w:p w14:paraId="10D947C9" w14:textId="02E81007" w:rsidR="00493002" w:rsidRDefault="004158F6" w:rsidP="004158F6">
            <w:pPr>
              <w:jc w:val="center"/>
              <w:rPr>
                <w:lang w:val="en-US"/>
              </w:rPr>
            </w:pPr>
            <w:r>
              <w:rPr>
                <w:lang w:val="en-US"/>
              </w:rPr>
              <w:t>Cover crop system</w:t>
            </w:r>
            <w:r w:rsidR="00493002">
              <w:rPr>
                <w:lang w:val="en-US"/>
              </w:rPr>
              <w:t xml:space="preserve"> name</w:t>
            </w:r>
          </w:p>
        </w:tc>
        <w:tc>
          <w:tcPr>
            <w:tcW w:w="2126" w:type="dxa"/>
            <w:vAlign w:val="center"/>
          </w:tcPr>
          <w:p w14:paraId="7AA39686" w14:textId="77777777" w:rsidR="00493002" w:rsidRDefault="00493002" w:rsidP="004158F6">
            <w:pPr>
              <w:jc w:val="center"/>
              <w:rPr>
                <w:lang w:val="en-US"/>
              </w:rPr>
            </w:pPr>
            <w:r>
              <w:rPr>
                <w:lang w:val="en-US"/>
              </w:rPr>
              <w:t>Cover crop</w:t>
            </w:r>
          </w:p>
        </w:tc>
        <w:tc>
          <w:tcPr>
            <w:tcW w:w="1843" w:type="dxa"/>
            <w:vAlign w:val="center"/>
          </w:tcPr>
          <w:p w14:paraId="70D28ED5" w14:textId="77777777" w:rsidR="00493002" w:rsidRDefault="00493002" w:rsidP="004158F6">
            <w:pPr>
              <w:jc w:val="center"/>
              <w:rPr>
                <w:lang w:val="en-US"/>
              </w:rPr>
            </w:pPr>
            <w:r>
              <w:rPr>
                <w:lang w:val="en-US"/>
              </w:rPr>
              <w:t>Seeding rate</w:t>
            </w:r>
          </w:p>
        </w:tc>
        <w:tc>
          <w:tcPr>
            <w:tcW w:w="2976" w:type="dxa"/>
            <w:vAlign w:val="center"/>
          </w:tcPr>
          <w:p w14:paraId="58BE80D5" w14:textId="20BBCA5E" w:rsidR="00493002" w:rsidRDefault="00493002" w:rsidP="004158F6">
            <w:pPr>
              <w:jc w:val="center"/>
              <w:rPr>
                <w:lang w:val="en-US"/>
              </w:rPr>
            </w:pPr>
            <w:r>
              <w:rPr>
                <w:lang w:val="en-US"/>
              </w:rPr>
              <w:t>Seeding method</w:t>
            </w:r>
            <w:r w:rsidR="004158F6">
              <w:rPr>
                <w:lang w:val="en-US"/>
              </w:rPr>
              <w:t xml:space="preserve"> and timing</w:t>
            </w:r>
          </w:p>
        </w:tc>
      </w:tr>
      <w:tr w:rsidR="004158F6" w:rsidRPr="004158F6" w14:paraId="15FFCAFF" w14:textId="77777777" w:rsidTr="004158F6">
        <w:tc>
          <w:tcPr>
            <w:tcW w:w="1555" w:type="dxa"/>
            <w:vAlign w:val="center"/>
          </w:tcPr>
          <w:p w14:paraId="718108D3" w14:textId="77777777" w:rsidR="004158F6" w:rsidRDefault="004158F6" w:rsidP="004158F6">
            <w:pPr>
              <w:jc w:val="center"/>
              <w:rPr>
                <w:lang w:val="en-US"/>
              </w:rPr>
            </w:pPr>
            <w:r>
              <w:rPr>
                <w:lang w:val="en-US"/>
              </w:rPr>
              <w:t>Mix-early</w:t>
            </w:r>
          </w:p>
        </w:tc>
        <w:tc>
          <w:tcPr>
            <w:tcW w:w="2126" w:type="dxa"/>
            <w:vMerge w:val="restart"/>
            <w:vAlign w:val="center"/>
          </w:tcPr>
          <w:p w14:paraId="7E3C735F" w14:textId="43DD8C23" w:rsidR="004158F6" w:rsidRPr="001D2342" w:rsidRDefault="004158F6" w:rsidP="004158F6">
            <w:pPr>
              <w:jc w:val="center"/>
              <w:rPr>
                <w:lang w:val="en-US"/>
              </w:rPr>
            </w:pPr>
            <w:r>
              <w:rPr>
                <w:lang w:val="en-US"/>
              </w:rPr>
              <w:t xml:space="preserve">Perennial ryegrass </w:t>
            </w:r>
            <w:r w:rsidRPr="001D2342">
              <w:rPr>
                <w:i/>
                <w:iCs/>
                <w:lang w:val="en-US"/>
              </w:rPr>
              <w:t>(</w:t>
            </w:r>
            <w:r w:rsidR="00163322">
              <w:rPr>
                <w:i/>
                <w:iCs/>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red clover </w:t>
            </w:r>
            <w:r w:rsidRPr="001D2342">
              <w:rPr>
                <w:i/>
                <w:iCs/>
                <w:lang w:val="en-US"/>
              </w:rPr>
              <w:t>(</w:t>
            </w:r>
            <w:r w:rsidR="00163322">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7022F2ED" w14:textId="77777777" w:rsidR="004158F6" w:rsidRDefault="004158F6" w:rsidP="004158F6">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7CE7233" w14:textId="31FE4B04" w:rsidR="004158F6" w:rsidRDefault="004158F6" w:rsidP="004158F6">
            <w:pPr>
              <w:jc w:val="center"/>
              <w:rPr>
                <w:lang w:val="en-US"/>
              </w:rPr>
            </w:pPr>
            <w:r>
              <w:rPr>
                <w:lang w:val="en-US"/>
              </w:rPr>
              <w:t xml:space="preserve">Sown </w:t>
            </w:r>
            <w:r>
              <w:rPr>
                <w:lang w:val="en-US"/>
              </w:rPr>
              <w:t xml:space="preserve">1 cm deep </w:t>
            </w:r>
            <w:r>
              <w:rPr>
                <w:lang w:val="en-US"/>
              </w:rPr>
              <w:t>in 12.5 cm rows</w:t>
            </w:r>
            <w:r>
              <w:rPr>
                <w:lang w:val="en-US"/>
              </w:rPr>
              <w:t xml:space="preserve"> between cash crop rows</w:t>
            </w:r>
            <w:r>
              <w:rPr>
                <w:lang w:val="en-US"/>
              </w:rPr>
              <w:t xml:space="preserve"> shortly after cash crop planting</w:t>
            </w:r>
          </w:p>
        </w:tc>
      </w:tr>
      <w:tr w:rsidR="004158F6" w:rsidRPr="004158F6" w14:paraId="1B38A8B5" w14:textId="77777777" w:rsidTr="004158F6">
        <w:tc>
          <w:tcPr>
            <w:tcW w:w="1555" w:type="dxa"/>
            <w:vAlign w:val="center"/>
          </w:tcPr>
          <w:p w14:paraId="111B6285" w14:textId="77777777" w:rsidR="004158F6" w:rsidRDefault="004158F6" w:rsidP="004158F6">
            <w:pPr>
              <w:jc w:val="center"/>
              <w:rPr>
                <w:lang w:val="en-US"/>
              </w:rPr>
            </w:pPr>
            <w:r>
              <w:rPr>
                <w:lang w:val="en-US"/>
              </w:rPr>
              <w:t>Mix-mid</w:t>
            </w:r>
          </w:p>
        </w:tc>
        <w:tc>
          <w:tcPr>
            <w:tcW w:w="2126" w:type="dxa"/>
            <w:vMerge/>
            <w:vAlign w:val="center"/>
          </w:tcPr>
          <w:p w14:paraId="629F3F89" w14:textId="62E1BE2E" w:rsidR="004158F6" w:rsidRDefault="004158F6" w:rsidP="004158F6">
            <w:pPr>
              <w:jc w:val="center"/>
              <w:rPr>
                <w:lang w:val="en-US"/>
              </w:rPr>
            </w:pPr>
          </w:p>
        </w:tc>
        <w:tc>
          <w:tcPr>
            <w:tcW w:w="1843" w:type="dxa"/>
            <w:vMerge/>
            <w:vAlign w:val="center"/>
          </w:tcPr>
          <w:p w14:paraId="125565F4" w14:textId="1BB18CF3" w:rsidR="004158F6" w:rsidRDefault="004158F6" w:rsidP="004158F6">
            <w:pPr>
              <w:jc w:val="center"/>
              <w:rPr>
                <w:lang w:val="en-US"/>
              </w:rPr>
            </w:pPr>
          </w:p>
        </w:tc>
        <w:tc>
          <w:tcPr>
            <w:tcW w:w="2976" w:type="dxa"/>
            <w:vAlign w:val="center"/>
          </w:tcPr>
          <w:p w14:paraId="71350CCB" w14:textId="06418C23" w:rsidR="004158F6" w:rsidRDefault="004158F6" w:rsidP="004158F6">
            <w:pPr>
              <w:jc w:val="center"/>
              <w:rPr>
                <w:lang w:val="en-US"/>
              </w:rPr>
            </w:pPr>
            <w:r>
              <w:rPr>
                <w:color w:val="FF0000"/>
                <w:lang w:val="en-US"/>
              </w:rPr>
              <w:t xml:space="preserve">Broadcast into standing crop approx. 14 days before expected </w:t>
            </w:r>
            <w:r>
              <w:rPr>
                <w:color w:val="FF0000"/>
                <w:lang w:val="en-US"/>
              </w:rPr>
              <w:t xml:space="preserve">cash </w:t>
            </w:r>
            <w:r>
              <w:rPr>
                <w:color w:val="FF0000"/>
                <w:lang w:val="en-US"/>
              </w:rPr>
              <w:t>crop harvest</w:t>
            </w:r>
          </w:p>
        </w:tc>
      </w:tr>
      <w:tr w:rsidR="004158F6" w:rsidRPr="004158F6" w14:paraId="7C9F1797" w14:textId="77777777" w:rsidTr="004158F6">
        <w:tc>
          <w:tcPr>
            <w:tcW w:w="1555" w:type="dxa"/>
            <w:vAlign w:val="center"/>
          </w:tcPr>
          <w:p w14:paraId="67ACDD07" w14:textId="77777777" w:rsidR="004158F6" w:rsidRDefault="004158F6" w:rsidP="004158F6">
            <w:pPr>
              <w:jc w:val="center"/>
              <w:rPr>
                <w:lang w:val="en-US"/>
              </w:rPr>
            </w:pPr>
            <w:r>
              <w:rPr>
                <w:lang w:val="en-US"/>
              </w:rPr>
              <w:t>Radish-mid</w:t>
            </w:r>
          </w:p>
        </w:tc>
        <w:tc>
          <w:tcPr>
            <w:tcW w:w="2126" w:type="dxa"/>
            <w:vMerge w:val="restart"/>
            <w:vAlign w:val="center"/>
          </w:tcPr>
          <w:p w14:paraId="6DA83500" w14:textId="0D6EA71B" w:rsidR="004158F6" w:rsidRDefault="004158F6" w:rsidP="004158F6">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9062A92" w14:textId="77777777" w:rsidR="004158F6" w:rsidRDefault="004158F6" w:rsidP="004158F6">
            <w:pPr>
              <w:jc w:val="center"/>
              <w:rPr>
                <w:lang w:val="en-US"/>
              </w:rPr>
            </w:pPr>
            <w:r>
              <w:rPr>
                <w:lang w:val="en-US"/>
              </w:rPr>
              <w:t>14 kg ha</w:t>
            </w:r>
            <w:r w:rsidRPr="004158F6">
              <w:rPr>
                <w:vertAlign w:val="superscript"/>
                <w:lang w:val="en-US"/>
              </w:rPr>
              <w:t>-1</w:t>
            </w:r>
          </w:p>
        </w:tc>
        <w:tc>
          <w:tcPr>
            <w:tcW w:w="2976" w:type="dxa"/>
            <w:vAlign w:val="center"/>
          </w:tcPr>
          <w:p w14:paraId="2C9C20B2" w14:textId="4CD515AA" w:rsidR="004158F6" w:rsidRDefault="004158F6" w:rsidP="004158F6">
            <w:pPr>
              <w:jc w:val="center"/>
              <w:rPr>
                <w:lang w:val="en-US"/>
              </w:rPr>
            </w:pPr>
            <w:r>
              <w:rPr>
                <w:lang w:val="en-US"/>
              </w:rPr>
              <w:t>Broadcast into standing crop approx. 14 days before expected crop harvest</w:t>
            </w:r>
          </w:p>
        </w:tc>
      </w:tr>
      <w:tr w:rsidR="004158F6" w:rsidRPr="004158F6" w14:paraId="33BC0E25" w14:textId="77777777" w:rsidTr="004158F6">
        <w:tc>
          <w:tcPr>
            <w:tcW w:w="1555" w:type="dxa"/>
            <w:vAlign w:val="center"/>
          </w:tcPr>
          <w:p w14:paraId="7E58EE44" w14:textId="77777777" w:rsidR="004158F6" w:rsidRDefault="004158F6" w:rsidP="004158F6">
            <w:pPr>
              <w:jc w:val="center"/>
              <w:rPr>
                <w:lang w:val="en-US"/>
              </w:rPr>
            </w:pPr>
            <w:r>
              <w:rPr>
                <w:lang w:val="en-US"/>
              </w:rPr>
              <w:t>Radish-late</w:t>
            </w:r>
          </w:p>
        </w:tc>
        <w:tc>
          <w:tcPr>
            <w:tcW w:w="2126" w:type="dxa"/>
            <w:vMerge/>
            <w:vAlign w:val="center"/>
          </w:tcPr>
          <w:p w14:paraId="34B9B4FE" w14:textId="15DCFF41" w:rsidR="004158F6" w:rsidRDefault="004158F6" w:rsidP="004158F6">
            <w:pPr>
              <w:jc w:val="center"/>
              <w:rPr>
                <w:lang w:val="en-US"/>
              </w:rPr>
            </w:pPr>
          </w:p>
        </w:tc>
        <w:tc>
          <w:tcPr>
            <w:tcW w:w="1843" w:type="dxa"/>
            <w:vMerge/>
            <w:vAlign w:val="center"/>
          </w:tcPr>
          <w:p w14:paraId="53614BB7" w14:textId="515E78F5" w:rsidR="004158F6" w:rsidRDefault="004158F6" w:rsidP="004158F6">
            <w:pPr>
              <w:jc w:val="center"/>
              <w:rPr>
                <w:lang w:val="en-US"/>
              </w:rPr>
            </w:pPr>
          </w:p>
        </w:tc>
        <w:tc>
          <w:tcPr>
            <w:tcW w:w="2976" w:type="dxa"/>
            <w:vAlign w:val="center"/>
          </w:tcPr>
          <w:p w14:paraId="56A28458" w14:textId="5414E6B7" w:rsidR="004158F6" w:rsidRDefault="004158F6" w:rsidP="004158F6">
            <w:pPr>
              <w:jc w:val="center"/>
              <w:rPr>
                <w:lang w:val="en-US"/>
              </w:rPr>
            </w:pPr>
            <w:r>
              <w:rPr>
                <w:lang w:val="en-US"/>
              </w:rPr>
              <w:t>Broadcast into the crop stubble post crop harvest</w:t>
            </w:r>
          </w:p>
        </w:tc>
      </w:tr>
      <w:tr w:rsidR="00493002" w:rsidRPr="001D2342" w14:paraId="0990EB53" w14:textId="77777777" w:rsidTr="004158F6">
        <w:tc>
          <w:tcPr>
            <w:tcW w:w="1555" w:type="dxa"/>
            <w:vAlign w:val="center"/>
          </w:tcPr>
          <w:p w14:paraId="507763AD" w14:textId="77777777" w:rsidR="00493002" w:rsidRDefault="00493002" w:rsidP="004158F6">
            <w:pPr>
              <w:jc w:val="center"/>
              <w:rPr>
                <w:lang w:val="en-US"/>
              </w:rPr>
            </w:pPr>
            <w:r>
              <w:rPr>
                <w:lang w:val="en-US"/>
              </w:rPr>
              <w:t>No CC</w:t>
            </w:r>
          </w:p>
        </w:tc>
        <w:tc>
          <w:tcPr>
            <w:tcW w:w="2126" w:type="dxa"/>
            <w:vAlign w:val="center"/>
          </w:tcPr>
          <w:p w14:paraId="0F37D392" w14:textId="77777777" w:rsidR="00493002" w:rsidRDefault="00493002" w:rsidP="004158F6">
            <w:pPr>
              <w:jc w:val="center"/>
              <w:rPr>
                <w:lang w:val="en-US"/>
              </w:rPr>
            </w:pPr>
            <w:r>
              <w:rPr>
                <w:lang w:val="en-US"/>
              </w:rPr>
              <w:t>-</w:t>
            </w:r>
          </w:p>
        </w:tc>
        <w:tc>
          <w:tcPr>
            <w:tcW w:w="1843" w:type="dxa"/>
            <w:vAlign w:val="center"/>
          </w:tcPr>
          <w:p w14:paraId="6BBC34D8" w14:textId="77777777" w:rsidR="00493002" w:rsidRDefault="00493002" w:rsidP="004158F6">
            <w:pPr>
              <w:jc w:val="center"/>
              <w:rPr>
                <w:lang w:val="en-US"/>
              </w:rPr>
            </w:pPr>
            <w:r>
              <w:rPr>
                <w:lang w:val="en-US"/>
              </w:rPr>
              <w:t>-</w:t>
            </w:r>
          </w:p>
        </w:tc>
        <w:tc>
          <w:tcPr>
            <w:tcW w:w="2976" w:type="dxa"/>
            <w:vAlign w:val="center"/>
          </w:tcPr>
          <w:p w14:paraId="2E443423" w14:textId="77777777" w:rsidR="00493002" w:rsidRDefault="00493002" w:rsidP="004158F6">
            <w:pPr>
              <w:jc w:val="center"/>
              <w:rPr>
                <w:lang w:val="en-US"/>
              </w:rPr>
            </w:pPr>
            <w:r>
              <w:rPr>
                <w:lang w:val="en-US"/>
              </w:rPr>
              <w:t>-</w:t>
            </w:r>
          </w:p>
        </w:tc>
      </w:tr>
    </w:tbl>
    <w:p w14:paraId="2DFE5395" w14:textId="77777777" w:rsidR="00493002" w:rsidRDefault="00493002" w:rsidP="00D85055">
      <w:pPr>
        <w:rPr>
          <w:lang w:val="en-US"/>
        </w:rPr>
      </w:pPr>
    </w:p>
    <w:p w14:paraId="3B57D7CD" w14:textId="61FDF574" w:rsidR="00497CAE" w:rsidRDefault="00493002" w:rsidP="00493002">
      <w:pPr>
        <w:rPr>
          <w:lang w:val="en-GB"/>
        </w:rPr>
      </w:pPr>
      <w:r w:rsidRPr="00493002">
        <w:rPr>
          <w:lang w:val="en-US"/>
        </w:rPr>
        <w:t xml:space="preserve"> </w:t>
      </w:r>
      <w:r w:rsidR="00632A9C">
        <w:rPr>
          <w:lang w:val="en-GB"/>
        </w:rPr>
        <w:t>The plots planned for s</w:t>
      </w:r>
      <w:r w:rsidR="007E26EE">
        <w:rPr>
          <w:lang w:val="en-GB"/>
        </w:rPr>
        <w:t>pring barley w</w:t>
      </w:r>
      <w:r w:rsidR="00433762">
        <w:rPr>
          <w:lang w:val="en-GB"/>
        </w:rPr>
        <w:t>ere</w:t>
      </w:r>
      <w:r w:rsidR="007E26EE">
        <w:rPr>
          <w:lang w:val="en-GB"/>
        </w:rPr>
        <w:t xml:space="preserve"> fertilised </w:t>
      </w:r>
      <w:r w:rsidR="00FC5964">
        <w:rPr>
          <w:lang w:val="en-GB"/>
        </w:rPr>
        <w:t>17</w:t>
      </w:r>
      <w:r w:rsidR="007E26EE">
        <w:rPr>
          <w:lang w:val="en-GB"/>
        </w:rPr>
        <w:t xml:space="preserve"> </w:t>
      </w:r>
      <w:r w:rsidR="00FC5964">
        <w:rPr>
          <w:lang w:val="en-GB"/>
        </w:rPr>
        <w:t>April</w:t>
      </w:r>
      <w:r w:rsidR="00497CAE">
        <w:rPr>
          <w:lang w:val="en-GB"/>
        </w:rPr>
        <w:t xml:space="preserve"> </w:t>
      </w:r>
      <w:r w:rsidR="005B6407">
        <w:rPr>
          <w:lang w:val="en-GB"/>
        </w:rPr>
        <w:t xml:space="preserve">2018 </w:t>
      </w:r>
      <w:r w:rsidR="007E26EE">
        <w:rPr>
          <w:lang w:val="en-GB"/>
        </w:rPr>
        <w:t>with a mineral fertiliser using 126 kg N ha</w:t>
      </w:r>
      <w:r w:rsidR="007E26EE" w:rsidRPr="004158F6">
        <w:rPr>
          <w:vertAlign w:val="superscript"/>
          <w:lang w:val="en-GB"/>
        </w:rPr>
        <w:t>-1</w:t>
      </w:r>
      <w:r w:rsidR="007E26EE">
        <w:rPr>
          <w:lang w:val="en-GB"/>
        </w:rPr>
        <w:t>, 24 kg P ha</w:t>
      </w:r>
      <w:r w:rsidR="007E26EE" w:rsidRPr="007A2CDE">
        <w:rPr>
          <w:vertAlign w:val="superscript"/>
          <w:lang w:val="en-GB"/>
        </w:rPr>
        <w:t>-1</w:t>
      </w:r>
      <w:r w:rsidR="007E26EE">
        <w:rPr>
          <w:lang w:val="en-GB"/>
        </w:rPr>
        <w:t xml:space="preserve"> and 60 kg K ha</w:t>
      </w:r>
      <w:r w:rsidR="007E26EE" w:rsidRPr="007A2CDE">
        <w:rPr>
          <w:vertAlign w:val="superscript"/>
          <w:lang w:val="en-GB"/>
        </w:rPr>
        <w:t>-1</w:t>
      </w:r>
      <w:r w:rsidR="00497CAE">
        <w:rPr>
          <w:lang w:val="en-GB"/>
        </w:rPr>
        <w:t xml:space="preserve">. </w:t>
      </w:r>
      <w:r w:rsidR="00A654F2">
        <w:rPr>
          <w:lang w:val="en-GB"/>
        </w:rPr>
        <w:t>Plots planned for s</w:t>
      </w:r>
      <w:r w:rsidR="007E26EE">
        <w:rPr>
          <w:lang w:val="en-GB"/>
        </w:rPr>
        <w:t xml:space="preserve">pring oat received </w:t>
      </w:r>
      <w:r w:rsidR="009C6569">
        <w:rPr>
          <w:lang w:val="en-GB"/>
        </w:rPr>
        <w:t>80 kg N ha</w:t>
      </w:r>
      <w:r w:rsidR="009C6569" w:rsidRPr="007A2CDE">
        <w:rPr>
          <w:vertAlign w:val="superscript"/>
          <w:lang w:val="en-GB"/>
        </w:rPr>
        <w:t>-1</w:t>
      </w:r>
      <w:r w:rsidR="009C6569">
        <w:rPr>
          <w:lang w:val="en-GB"/>
        </w:rPr>
        <w:t>, 15 kg P ha</w:t>
      </w:r>
      <w:r w:rsidR="009C6569" w:rsidRPr="007A2CDE">
        <w:rPr>
          <w:vertAlign w:val="superscript"/>
          <w:lang w:val="en-GB"/>
        </w:rPr>
        <w:t>-1</w:t>
      </w:r>
      <w:r w:rsidR="009C6569">
        <w:rPr>
          <w:lang w:val="en-GB"/>
        </w:rPr>
        <w:t xml:space="preserve"> and 38 kg K ha</w:t>
      </w:r>
      <w:r w:rsidR="009C6569" w:rsidRPr="007A2CDE">
        <w:rPr>
          <w:vertAlign w:val="superscript"/>
          <w:lang w:val="en-GB"/>
        </w:rPr>
        <w:t>-1</w:t>
      </w:r>
      <w:r w:rsidR="009C6569">
        <w:rPr>
          <w:lang w:val="en-GB"/>
        </w:rPr>
        <w:t xml:space="preserve"> on 3</w:t>
      </w:r>
      <w:r w:rsidR="009C6569" w:rsidRPr="004158F6">
        <w:rPr>
          <w:vertAlign w:val="superscript"/>
          <w:lang w:val="en-GB"/>
        </w:rPr>
        <w:t>rd</w:t>
      </w:r>
      <w:r w:rsidR="009C6569">
        <w:rPr>
          <w:lang w:val="en-GB"/>
        </w:rPr>
        <w:t xml:space="preserve"> April</w:t>
      </w:r>
      <w:r w:rsidR="005B6407">
        <w:rPr>
          <w:lang w:val="en-GB"/>
        </w:rPr>
        <w:t xml:space="preserve"> 2019</w:t>
      </w:r>
      <w:r w:rsidR="009C6569">
        <w:rPr>
          <w:lang w:val="en-GB"/>
        </w:rPr>
        <w:t xml:space="preserve"> using a mineral fertiliser. Finally, </w:t>
      </w:r>
      <w:r w:rsidR="002A12F4">
        <w:rPr>
          <w:lang w:val="en-GB"/>
        </w:rPr>
        <w:t xml:space="preserve">faba beans was fertilised with a mineral </w:t>
      </w:r>
      <w:r w:rsidR="005D7227">
        <w:rPr>
          <w:lang w:val="en-GB"/>
        </w:rPr>
        <w:t xml:space="preserve">fertiliser on 15 April </w:t>
      </w:r>
      <w:r w:rsidR="005B6407">
        <w:rPr>
          <w:lang w:val="en-GB"/>
        </w:rPr>
        <w:t>2020</w:t>
      </w:r>
      <w:r w:rsidR="00BF5429">
        <w:rPr>
          <w:lang w:val="en-GB"/>
        </w:rPr>
        <w:t xml:space="preserve"> (same day as sowing)</w:t>
      </w:r>
      <w:r w:rsidR="005B6407">
        <w:rPr>
          <w:lang w:val="en-GB"/>
        </w:rPr>
        <w:t xml:space="preserve"> </w:t>
      </w:r>
      <w:r w:rsidR="005D7227">
        <w:rPr>
          <w:lang w:val="en-GB"/>
        </w:rPr>
        <w:t>using the rates</w:t>
      </w:r>
      <w:r w:rsidR="002A12F4">
        <w:rPr>
          <w:lang w:val="en-GB"/>
        </w:rPr>
        <w:t xml:space="preserve"> 32 kg P ha</w:t>
      </w:r>
      <w:r w:rsidR="002A12F4" w:rsidRPr="007A2CDE">
        <w:rPr>
          <w:vertAlign w:val="superscript"/>
          <w:lang w:val="en-GB"/>
        </w:rPr>
        <w:t>-1</w:t>
      </w:r>
      <w:r w:rsidR="002A12F4">
        <w:rPr>
          <w:vertAlign w:val="superscript"/>
          <w:lang w:val="en-GB"/>
        </w:rPr>
        <w:t xml:space="preserve"> </w:t>
      </w:r>
      <w:r w:rsidR="002A12F4">
        <w:rPr>
          <w:lang w:val="en-GB"/>
        </w:rPr>
        <w:t>and 80 kg K ha</w:t>
      </w:r>
      <w:r w:rsidR="002A12F4" w:rsidRPr="007A2CDE">
        <w:rPr>
          <w:vertAlign w:val="superscript"/>
          <w:lang w:val="en-GB"/>
        </w:rPr>
        <w:t>-1</w:t>
      </w:r>
      <w:r w:rsidR="005D7227">
        <w:rPr>
          <w:lang w:val="en-GB"/>
        </w:rPr>
        <w:t>.</w:t>
      </w:r>
      <w:r w:rsidR="009C6569">
        <w:rPr>
          <w:lang w:val="en-GB"/>
        </w:rPr>
        <w:t xml:space="preserve"> </w:t>
      </w:r>
    </w:p>
    <w:p w14:paraId="6D2268A9" w14:textId="21B809DA" w:rsidR="00444B2F" w:rsidRDefault="00433762" w:rsidP="00493002">
      <w:pPr>
        <w:rPr>
          <w:lang w:val="en-GB"/>
        </w:rPr>
      </w:pPr>
      <w:r>
        <w:rPr>
          <w:lang w:val="en-GB"/>
        </w:rPr>
        <w:t>In 2018</w:t>
      </w:r>
      <w:r w:rsidR="00593785">
        <w:rPr>
          <w:lang w:val="en-GB"/>
        </w:rPr>
        <w:t xml:space="preserve"> (</w:t>
      </w:r>
      <w:r w:rsidR="000E7519">
        <w:rPr>
          <w:lang w:val="en-GB"/>
        </w:rPr>
        <w:t xml:space="preserve">spring </w:t>
      </w:r>
      <w:r w:rsidR="00593785">
        <w:rPr>
          <w:lang w:val="en-GB"/>
        </w:rPr>
        <w:t xml:space="preserve">barley), </w:t>
      </w:r>
      <w:r w:rsidR="00444B2F">
        <w:rPr>
          <w:lang w:val="en-GB"/>
        </w:rPr>
        <w:t>plots</w:t>
      </w:r>
      <w:r>
        <w:rPr>
          <w:lang w:val="en-GB"/>
        </w:rPr>
        <w:t xml:space="preserve"> except the Mix-early plots</w:t>
      </w:r>
      <w:r w:rsidR="00444B2F">
        <w:rPr>
          <w:lang w:val="en-GB"/>
        </w:rPr>
        <w:t xml:space="preserve"> were sprayed </w:t>
      </w:r>
      <w:r>
        <w:rPr>
          <w:lang w:val="en-GB"/>
        </w:rPr>
        <w:t xml:space="preserve">for weeds </w:t>
      </w:r>
      <w:r w:rsidR="00593785">
        <w:rPr>
          <w:lang w:val="en-GB"/>
        </w:rPr>
        <w:t>on 16 May 2018</w:t>
      </w:r>
      <w:r w:rsidR="00954488">
        <w:rPr>
          <w:lang w:val="en-GB"/>
        </w:rPr>
        <w:t xml:space="preserve"> [</w:t>
      </w:r>
      <w:r w:rsidR="00D92498">
        <w:rPr>
          <w:lang w:val="en-GB"/>
        </w:rPr>
        <w:t>0.25 l ha</w:t>
      </w:r>
      <w:r w:rsidR="00D92498" w:rsidRPr="002D6E0C">
        <w:rPr>
          <w:vertAlign w:val="superscript"/>
          <w:lang w:val="en-GB"/>
        </w:rPr>
        <w:t>-1</w:t>
      </w:r>
      <w:r w:rsidR="00D92498">
        <w:rPr>
          <w:lang w:val="en-GB"/>
        </w:rPr>
        <w:t xml:space="preserve"> </w:t>
      </w:r>
      <w:proofErr w:type="spellStart"/>
      <w:r w:rsidR="00444B2F">
        <w:rPr>
          <w:lang w:val="en-GB"/>
        </w:rPr>
        <w:t>Starane</w:t>
      </w:r>
      <w:proofErr w:type="spellEnd"/>
      <w:r w:rsidR="00444B2F">
        <w:rPr>
          <w:lang w:val="en-GB"/>
        </w:rPr>
        <w:t xml:space="preserve"> 333</w:t>
      </w:r>
      <w:r w:rsidR="00D92498">
        <w:rPr>
          <w:lang w:val="en-GB"/>
        </w:rPr>
        <w:t xml:space="preserve"> </w:t>
      </w:r>
      <w:r w:rsidR="00444B2F">
        <w:rPr>
          <w:lang w:val="en-GB"/>
        </w:rPr>
        <w:t>HL</w:t>
      </w:r>
      <w:r w:rsidR="00D92498">
        <w:rPr>
          <w:lang w:val="en-GB"/>
        </w:rPr>
        <w:t xml:space="preserve"> (83 g </w:t>
      </w:r>
      <w:proofErr w:type="spellStart"/>
      <w:r w:rsidR="00D92498">
        <w:rPr>
          <w:lang w:val="en-GB"/>
        </w:rPr>
        <w:t>a.i.</w:t>
      </w:r>
      <w:proofErr w:type="spellEnd"/>
      <w:r w:rsidR="00D92498">
        <w:rPr>
          <w:lang w:val="en-GB"/>
        </w:rPr>
        <w:t xml:space="preserve"> </w:t>
      </w:r>
      <w:proofErr w:type="spellStart"/>
      <w:r w:rsidR="00D92498">
        <w:rPr>
          <w:lang w:val="en-GB"/>
        </w:rPr>
        <w:t>Fluroxypyr</w:t>
      </w:r>
      <w:proofErr w:type="spellEnd"/>
      <w:r w:rsidR="00D92498">
        <w:rPr>
          <w:lang w:val="en-GB"/>
        </w:rPr>
        <w:t xml:space="preserve">) </w:t>
      </w:r>
      <w:r w:rsidR="00444B2F">
        <w:rPr>
          <w:lang w:val="en-GB"/>
        </w:rPr>
        <w:t xml:space="preserve">plus </w:t>
      </w:r>
      <w:r w:rsidR="00D92498">
        <w:rPr>
          <w:lang w:val="en-GB"/>
        </w:rPr>
        <w:t>0.03 I ha</w:t>
      </w:r>
      <w:r w:rsidR="00D92498" w:rsidRPr="00232073">
        <w:rPr>
          <w:vertAlign w:val="superscript"/>
          <w:lang w:val="en-GB"/>
        </w:rPr>
        <w:t>-1</w:t>
      </w:r>
      <w:r w:rsidR="00D92498">
        <w:rPr>
          <w:lang w:val="en-GB"/>
        </w:rPr>
        <w:t xml:space="preserve"> </w:t>
      </w:r>
      <w:r w:rsidR="00444B2F">
        <w:rPr>
          <w:lang w:val="en-GB"/>
        </w:rPr>
        <w:t>Hussar OD</w:t>
      </w:r>
      <w:r w:rsidR="00D92498">
        <w:rPr>
          <w:lang w:val="en-GB"/>
        </w:rPr>
        <w:t xml:space="preserve"> (</w:t>
      </w:r>
      <w:r w:rsidR="004316E3">
        <w:rPr>
          <w:lang w:val="en-GB"/>
        </w:rPr>
        <w:t xml:space="preserve">3 g </w:t>
      </w:r>
      <w:proofErr w:type="spellStart"/>
      <w:r w:rsidR="004316E3">
        <w:rPr>
          <w:lang w:val="en-GB"/>
        </w:rPr>
        <w:t>a.i.</w:t>
      </w:r>
      <w:proofErr w:type="spellEnd"/>
      <w:r w:rsidR="004316E3">
        <w:rPr>
          <w:lang w:val="en-GB"/>
        </w:rPr>
        <w:t xml:space="preserve"> </w:t>
      </w:r>
      <w:proofErr w:type="spellStart"/>
      <w:r w:rsidR="004316E3">
        <w:rPr>
          <w:lang w:val="en-GB"/>
        </w:rPr>
        <w:t>Iodosulfuron</w:t>
      </w:r>
      <w:proofErr w:type="spellEnd"/>
      <w:r w:rsidR="004316E3">
        <w:rPr>
          <w:lang w:val="en-GB"/>
        </w:rPr>
        <w:t>)</w:t>
      </w:r>
      <w:r w:rsidR="00444B2F">
        <w:rPr>
          <w:lang w:val="en-GB"/>
        </w:rPr>
        <w:t xml:space="preserve"> plus 0.5 </w:t>
      </w:r>
      <w:proofErr w:type="spellStart"/>
      <w:r w:rsidR="00444B2F">
        <w:rPr>
          <w:lang w:val="en-GB"/>
        </w:rPr>
        <w:t>Renol</w:t>
      </w:r>
      <w:proofErr w:type="spellEnd"/>
      <w:r w:rsidR="00444B2F">
        <w:rPr>
          <w:lang w:val="en-GB"/>
        </w:rPr>
        <w:t xml:space="preserve"> l ha</w:t>
      </w:r>
      <w:r w:rsidR="00444B2F" w:rsidRPr="004158F6">
        <w:rPr>
          <w:vertAlign w:val="superscript"/>
          <w:lang w:val="en-GB"/>
        </w:rPr>
        <w:t>-1</w:t>
      </w:r>
      <w:r w:rsidR="00954488">
        <w:rPr>
          <w:lang w:val="en-GB"/>
        </w:rPr>
        <w:t>].</w:t>
      </w:r>
      <w:r w:rsidR="009D492F">
        <w:rPr>
          <w:lang w:val="en-GB"/>
        </w:rPr>
        <w:t xml:space="preserve"> </w:t>
      </w:r>
      <w:r>
        <w:rPr>
          <w:lang w:val="en-GB"/>
        </w:rPr>
        <w:t xml:space="preserve">To accommodate the presence of the grass and clover in the Mix-early plots, </w:t>
      </w:r>
      <w:r w:rsidR="00593785">
        <w:rPr>
          <w:lang w:val="en-GB"/>
        </w:rPr>
        <w:t>th</w:t>
      </w:r>
      <w:r w:rsidR="00954488">
        <w:rPr>
          <w:lang w:val="en-GB"/>
        </w:rPr>
        <w:t>ose plots</w:t>
      </w:r>
      <w:r w:rsidR="00593785">
        <w:rPr>
          <w:lang w:val="en-GB"/>
        </w:rPr>
        <w:t xml:space="preserve"> were </w:t>
      </w:r>
      <w:r>
        <w:rPr>
          <w:lang w:val="en-GB"/>
        </w:rPr>
        <w:t xml:space="preserve">sprayed </w:t>
      </w:r>
      <w:r w:rsidR="00593785">
        <w:rPr>
          <w:lang w:val="en-GB"/>
        </w:rPr>
        <w:t xml:space="preserve">on 16 May 2018 </w:t>
      </w:r>
      <w:r>
        <w:rPr>
          <w:lang w:val="en-GB"/>
        </w:rPr>
        <w:t xml:space="preserve">with </w:t>
      </w:r>
      <w:r w:rsidR="00954488">
        <w:rPr>
          <w:lang w:val="en-GB"/>
        </w:rPr>
        <w:t>a different herbicide package that does not affect clover or grasses [</w:t>
      </w:r>
      <w:r>
        <w:rPr>
          <w:lang w:val="en-GB"/>
        </w:rPr>
        <w:t xml:space="preserve">12 g Harmony SX (6 g </w:t>
      </w:r>
      <w:proofErr w:type="spellStart"/>
      <w:r>
        <w:rPr>
          <w:lang w:val="en-GB"/>
        </w:rPr>
        <w:t>a.i.</w:t>
      </w:r>
      <w:proofErr w:type="spellEnd"/>
      <w:r>
        <w:rPr>
          <w:lang w:val="en-GB"/>
        </w:rPr>
        <w:t xml:space="preserve"> </w:t>
      </w:r>
      <w:proofErr w:type="spellStart"/>
      <w:r>
        <w:rPr>
          <w:lang w:val="en-GB"/>
        </w:rPr>
        <w:t>Thifensulfuron</w:t>
      </w:r>
      <w:proofErr w:type="spellEnd"/>
      <w:r>
        <w:rPr>
          <w:lang w:val="en-GB"/>
        </w:rPr>
        <w:t xml:space="preserve">-methyl) + 0.15 l </w:t>
      </w:r>
      <w:proofErr w:type="spellStart"/>
      <w:r>
        <w:rPr>
          <w:lang w:val="en-GB"/>
        </w:rPr>
        <w:t>agropol</w:t>
      </w:r>
      <w:proofErr w:type="spellEnd"/>
      <w:r>
        <w:rPr>
          <w:lang w:val="en-GB"/>
        </w:rPr>
        <w:t xml:space="preserve"> ha</w:t>
      </w:r>
      <w:r w:rsidRPr="004158F6">
        <w:rPr>
          <w:vertAlign w:val="superscript"/>
          <w:lang w:val="en-GB"/>
        </w:rPr>
        <w:t>-1</w:t>
      </w:r>
      <w:r w:rsidR="00954488">
        <w:rPr>
          <w:lang w:val="en-GB"/>
        </w:rPr>
        <w:t>]</w:t>
      </w:r>
      <w:r>
        <w:rPr>
          <w:lang w:val="en-GB"/>
        </w:rPr>
        <w:t>.</w:t>
      </w:r>
      <w:r w:rsidR="00593785">
        <w:rPr>
          <w:lang w:val="en-GB"/>
        </w:rPr>
        <w:t xml:space="preserve"> On 29 May 2018</w:t>
      </w:r>
      <w:r w:rsidR="009D492F">
        <w:rPr>
          <w:lang w:val="en-GB"/>
        </w:rPr>
        <w:t xml:space="preserve"> all plots</w:t>
      </w:r>
      <w:r w:rsidR="00954488">
        <w:rPr>
          <w:lang w:val="en-GB"/>
        </w:rPr>
        <w:t xml:space="preserve"> except the Mix-early plots were </w:t>
      </w:r>
      <w:r w:rsidR="009D492F">
        <w:rPr>
          <w:lang w:val="en-GB"/>
        </w:rPr>
        <w:t xml:space="preserve">sprayed </w:t>
      </w:r>
      <w:r w:rsidR="00954488">
        <w:rPr>
          <w:lang w:val="en-GB"/>
        </w:rPr>
        <w:t xml:space="preserve">with herbicide </w:t>
      </w:r>
      <w:r w:rsidR="00954488">
        <w:rPr>
          <w:lang w:val="en-GB"/>
        </w:rPr>
        <w:t>[1 l ha</w:t>
      </w:r>
      <w:r w:rsidR="00954488" w:rsidRPr="00A94A1F">
        <w:rPr>
          <w:vertAlign w:val="superscript"/>
          <w:lang w:val="en-GB"/>
        </w:rPr>
        <w:t>-1</w:t>
      </w:r>
      <w:r w:rsidR="00954488">
        <w:rPr>
          <w:vertAlign w:val="superscript"/>
          <w:lang w:val="en-GB"/>
        </w:rPr>
        <w:t xml:space="preserve"> </w:t>
      </w:r>
      <w:r w:rsidR="00954488">
        <w:rPr>
          <w:lang w:val="en-GB"/>
        </w:rPr>
        <w:t xml:space="preserve">MCPA </w:t>
      </w:r>
      <w:proofErr w:type="spellStart"/>
      <w:r w:rsidR="00954488">
        <w:rPr>
          <w:lang w:val="en-GB"/>
        </w:rPr>
        <w:t>Metaxon</w:t>
      </w:r>
      <w:proofErr w:type="spellEnd"/>
      <w:r w:rsidR="00954488">
        <w:rPr>
          <w:lang w:val="en-GB"/>
        </w:rPr>
        <w:t xml:space="preserve"> (750 g </w:t>
      </w:r>
      <w:proofErr w:type="spellStart"/>
      <w:r w:rsidR="00954488">
        <w:rPr>
          <w:lang w:val="en-GB"/>
        </w:rPr>
        <w:t>a.i.</w:t>
      </w:r>
      <w:proofErr w:type="spellEnd"/>
      <w:r w:rsidR="00954488">
        <w:rPr>
          <w:lang w:val="en-GB"/>
        </w:rPr>
        <w:t xml:space="preserve"> MCPA)</w:t>
      </w:r>
      <w:r w:rsidR="00954488">
        <w:rPr>
          <w:lang w:val="en-GB"/>
        </w:rPr>
        <w:t xml:space="preserve">] to control </w:t>
      </w:r>
      <w:r w:rsidR="00954488">
        <w:rPr>
          <w:lang w:val="en-GB"/>
        </w:rPr>
        <w:t>to control Canada thistle (</w:t>
      </w:r>
      <w:r w:rsidR="00954488" w:rsidRPr="000E7519">
        <w:rPr>
          <w:i/>
          <w:iCs/>
          <w:lang w:val="en-GB"/>
        </w:rPr>
        <w:t>Cirsium arvense</w:t>
      </w:r>
      <w:r w:rsidR="00954488">
        <w:rPr>
          <w:lang w:val="en-GB"/>
        </w:rPr>
        <w:t>)</w:t>
      </w:r>
      <w:r w:rsidR="00954488">
        <w:rPr>
          <w:lang w:val="en-GB"/>
        </w:rPr>
        <w:t xml:space="preserve">. </w:t>
      </w:r>
    </w:p>
    <w:p w14:paraId="658E4D28" w14:textId="645A77FB" w:rsidR="00A654F2" w:rsidRDefault="000E7519" w:rsidP="00A654F2">
      <w:pPr>
        <w:rPr>
          <w:lang w:val="en-GB"/>
        </w:rPr>
      </w:pPr>
      <w:r>
        <w:rPr>
          <w:lang w:val="en-GB"/>
        </w:rPr>
        <w:t xml:space="preserve">In 2019 (spring oat), </w:t>
      </w:r>
      <w:r w:rsidR="00712790">
        <w:rPr>
          <w:lang w:val="en-GB"/>
        </w:rPr>
        <w:t xml:space="preserve">on 14 May all </w:t>
      </w:r>
      <w:r>
        <w:rPr>
          <w:lang w:val="en-GB"/>
        </w:rPr>
        <w:t xml:space="preserve">plots except the Mix-early plots were sprayed </w:t>
      </w:r>
      <w:r w:rsidR="00712790">
        <w:rPr>
          <w:lang w:val="en-GB"/>
        </w:rPr>
        <w:t>for weeds [</w:t>
      </w: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(90 g </w:t>
      </w:r>
      <w:proofErr w:type="spellStart"/>
      <w:r>
        <w:rPr>
          <w:lang w:val="en-GB"/>
        </w:rPr>
        <w:t>a.i.</w:t>
      </w:r>
      <w:proofErr w:type="spellEnd"/>
      <w:r>
        <w:rPr>
          <w:lang w:val="en-GB"/>
        </w:rPr>
        <w:t xml:space="preserve"> </w:t>
      </w:r>
      <w:proofErr w:type="spellStart"/>
      <w:r>
        <w:rPr>
          <w:lang w:val="en-GB"/>
        </w:rPr>
        <w:t>Fluroxypyr</w:t>
      </w:r>
      <w:proofErr w:type="spellEnd"/>
      <w:r>
        <w:rPr>
          <w:lang w:val="en-GB"/>
        </w:rPr>
        <w:t>) plus 10 g ha</w:t>
      </w:r>
      <w:r w:rsidRPr="00F605CE">
        <w:rPr>
          <w:vertAlign w:val="superscript"/>
          <w:lang w:val="en-GB"/>
        </w:rPr>
        <w:t>-1</w:t>
      </w:r>
      <w:r>
        <w:rPr>
          <w:lang w:val="en-GB"/>
        </w:rPr>
        <w:t xml:space="preserve"> Trimmer SG (5 g </w:t>
      </w:r>
      <w:proofErr w:type="spellStart"/>
      <w:r>
        <w:rPr>
          <w:lang w:val="en-GB"/>
        </w:rPr>
        <w:t>a.i.</w:t>
      </w:r>
      <w:proofErr w:type="spellEnd"/>
      <w:r>
        <w:rPr>
          <w:lang w:val="en-GB"/>
        </w:rPr>
        <w:t xml:space="preserve"> </w:t>
      </w:r>
      <w:proofErr w:type="spellStart"/>
      <w:r>
        <w:rPr>
          <w:lang w:val="en-GB"/>
        </w:rPr>
        <w:t>Tribenuron</w:t>
      </w:r>
      <w:proofErr w:type="spellEnd"/>
      <w:r>
        <w:rPr>
          <w:lang w:val="en-GB"/>
        </w:rPr>
        <w:t xml:space="preserve">-methyl) plus 0.15 l </w:t>
      </w:r>
      <w:proofErr w:type="spellStart"/>
      <w:r>
        <w:rPr>
          <w:lang w:val="en-GB"/>
        </w:rPr>
        <w:t>Agropol</w:t>
      </w:r>
      <w:proofErr w:type="spellEnd"/>
      <w:r>
        <w:rPr>
          <w:lang w:val="en-GB"/>
        </w:rPr>
        <w:t xml:space="preserve"> ha</w:t>
      </w:r>
      <w:r w:rsidRPr="00F605CE">
        <w:rPr>
          <w:vertAlign w:val="superscript"/>
          <w:lang w:val="en-GB"/>
        </w:rPr>
        <w:t>-1</w:t>
      </w:r>
      <w:r w:rsidR="00712790">
        <w:rPr>
          <w:lang w:val="en-GB"/>
        </w:rPr>
        <w:t xml:space="preserve">]. The </w:t>
      </w:r>
      <w:r>
        <w:rPr>
          <w:lang w:val="en-GB"/>
        </w:rPr>
        <w:t xml:space="preserve">Mix-early plots were sprayed with </w:t>
      </w:r>
      <w:r w:rsidR="00712790">
        <w:rPr>
          <w:lang w:val="en-GB"/>
        </w:rPr>
        <w:t>an herbicide package that does not impact clover or grasses [</w:t>
      </w:r>
      <w:r w:rsidR="00A654F2">
        <w:rPr>
          <w:lang w:val="en-GB"/>
        </w:rPr>
        <w:t>12 g Harmony SX</w:t>
      </w:r>
      <w:r w:rsidR="00D92498">
        <w:rPr>
          <w:lang w:val="en-GB"/>
        </w:rPr>
        <w:t xml:space="preserve"> (6 g </w:t>
      </w:r>
      <w:proofErr w:type="spellStart"/>
      <w:r w:rsidR="00D92498">
        <w:rPr>
          <w:lang w:val="en-GB"/>
        </w:rPr>
        <w:t>a.i.</w:t>
      </w:r>
      <w:proofErr w:type="spellEnd"/>
      <w:r w:rsidR="00D92498">
        <w:rPr>
          <w:lang w:val="en-GB"/>
        </w:rPr>
        <w:t xml:space="preserve"> </w:t>
      </w:r>
      <w:proofErr w:type="spellStart"/>
      <w:r w:rsidR="00D92498">
        <w:rPr>
          <w:lang w:val="en-GB"/>
        </w:rPr>
        <w:t>Thifensulfuron</w:t>
      </w:r>
      <w:proofErr w:type="spellEnd"/>
      <w:r w:rsidR="00D92498">
        <w:rPr>
          <w:lang w:val="en-GB"/>
        </w:rPr>
        <w:t>-</w:t>
      </w:r>
      <w:proofErr w:type="gramStart"/>
      <w:r w:rsidR="00D92498">
        <w:rPr>
          <w:lang w:val="en-GB"/>
        </w:rPr>
        <w:t xml:space="preserve">methyl) </w:t>
      </w:r>
      <w:r w:rsidR="00A654F2">
        <w:rPr>
          <w:lang w:val="en-GB"/>
        </w:rPr>
        <w:t xml:space="preserve"> +</w:t>
      </w:r>
      <w:proofErr w:type="gramEnd"/>
      <w:r w:rsidR="00A654F2">
        <w:rPr>
          <w:lang w:val="en-GB"/>
        </w:rPr>
        <w:t xml:space="preserve"> 0.15 l </w:t>
      </w:r>
      <w:proofErr w:type="spellStart"/>
      <w:r w:rsidR="00FA77C4">
        <w:rPr>
          <w:lang w:val="en-GB"/>
        </w:rPr>
        <w:t>A</w:t>
      </w:r>
      <w:r w:rsidR="00A654F2">
        <w:rPr>
          <w:lang w:val="en-GB"/>
        </w:rPr>
        <w:t>gropol</w:t>
      </w:r>
      <w:proofErr w:type="spellEnd"/>
      <w:r w:rsidR="00A654F2">
        <w:rPr>
          <w:lang w:val="en-GB"/>
        </w:rPr>
        <w:t xml:space="preserve"> ha</w:t>
      </w:r>
      <w:r w:rsidR="00A654F2" w:rsidRPr="00F605CE">
        <w:rPr>
          <w:vertAlign w:val="superscript"/>
          <w:lang w:val="en-GB"/>
        </w:rPr>
        <w:t>-1</w:t>
      </w:r>
      <w:r w:rsidR="00712790">
        <w:rPr>
          <w:lang w:val="en-GB"/>
        </w:rPr>
        <w:t>].</w:t>
      </w:r>
    </w:p>
    <w:p w14:paraId="1C81ED1E" w14:textId="2D23E39F" w:rsidR="0014035B" w:rsidRDefault="00954488" w:rsidP="00A654F2">
      <w:pPr>
        <w:rPr>
          <w:lang w:val="en-GB"/>
        </w:rPr>
      </w:pPr>
      <w:r>
        <w:rPr>
          <w:lang w:val="en-GB"/>
        </w:rPr>
        <w:t>In 2020, all f</w:t>
      </w:r>
      <w:r w:rsidR="0014035B">
        <w:rPr>
          <w:lang w:val="en-GB"/>
        </w:rPr>
        <w:t>aba bean</w:t>
      </w:r>
      <w:r>
        <w:rPr>
          <w:lang w:val="en-GB"/>
        </w:rPr>
        <w:t xml:space="preserve"> plots were </w:t>
      </w:r>
      <w:r w:rsidR="0014035B">
        <w:rPr>
          <w:lang w:val="en-GB"/>
        </w:rPr>
        <w:t xml:space="preserve">sprayed </w:t>
      </w:r>
      <w:r>
        <w:rPr>
          <w:lang w:val="en-GB"/>
        </w:rPr>
        <w:t>on 6 May 2020 and again on 20 May 2020 with herbicides [</w:t>
      </w:r>
      <w:r w:rsidR="00032F42">
        <w:rPr>
          <w:lang w:val="en-GB"/>
        </w:rPr>
        <w:t>0.5 l ha</w:t>
      </w:r>
      <w:r w:rsidR="00032F42" w:rsidRPr="00974453">
        <w:rPr>
          <w:vertAlign w:val="superscript"/>
          <w:lang w:val="en-GB"/>
        </w:rPr>
        <w:t>-1</w:t>
      </w:r>
      <w:r w:rsidR="00032F42">
        <w:rPr>
          <w:lang w:val="en-GB"/>
        </w:rPr>
        <w:t xml:space="preserve"> </w:t>
      </w:r>
      <w:r w:rsidR="0014035B">
        <w:rPr>
          <w:lang w:val="en-GB"/>
        </w:rPr>
        <w:t>Stomp</w:t>
      </w:r>
      <w:r w:rsidR="00032F42">
        <w:rPr>
          <w:lang w:val="en-GB"/>
        </w:rPr>
        <w:t xml:space="preserve"> CS (228 g </w:t>
      </w:r>
      <w:proofErr w:type="spellStart"/>
      <w:r w:rsidR="00032F42">
        <w:rPr>
          <w:lang w:val="en-GB"/>
        </w:rPr>
        <w:t>a.i.</w:t>
      </w:r>
      <w:proofErr w:type="spellEnd"/>
      <w:r w:rsidR="00032F42">
        <w:rPr>
          <w:lang w:val="en-GB"/>
        </w:rPr>
        <w:t xml:space="preserve"> Pendimethalin)</w:t>
      </w:r>
      <w:r w:rsidR="0014035B">
        <w:rPr>
          <w:lang w:val="en-GB"/>
        </w:rPr>
        <w:t xml:space="preserve"> plus </w:t>
      </w:r>
      <w:r w:rsidR="00032F42">
        <w:rPr>
          <w:lang w:val="en-GB"/>
        </w:rPr>
        <w:t>0.4 l ha</w:t>
      </w:r>
      <w:r w:rsidR="00032F42" w:rsidRPr="00AE61AA">
        <w:rPr>
          <w:vertAlign w:val="superscript"/>
          <w:lang w:val="en-GB"/>
        </w:rPr>
        <w:t>-1</w:t>
      </w:r>
      <w:r w:rsidR="00032F42">
        <w:rPr>
          <w:vertAlign w:val="superscript"/>
          <w:lang w:val="en-GB"/>
        </w:rPr>
        <w:t xml:space="preserve"> </w:t>
      </w:r>
      <w:r w:rsidR="0014035B">
        <w:rPr>
          <w:lang w:val="en-GB"/>
        </w:rPr>
        <w:t>Fighter</w:t>
      </w:r>
      <w:r w:rsidR="00032F42">
        <w:rPr>
          <w:lang w:val="en-GB"/>
        </w:rPr>
        <w:t xml:space="preserve"> 480 (192 g </w:t>
      </w:r>
      <w:proofErr w:type="spellStart"/>
      <w:r w:rsidR="00032F42">
        <w:rPr>
          <w:lang w:val="en-GB"/>
        </w:rPr>
        <w:t>a.i.</w:t>
      </w:r>
      <w:proofErr w:type="spellEnd"/>
      <w:r w:rsidR="00032F42">
        <w:rPr>
          <w:lang w:val="en-GB"/>
        </w:rPr>
        <w:t xml:space="preserve"> </w:t>
      </w:r>
      <w:proofErr w:type="spellStart"/>
      <w:r w:rsidR="00032F42">
        <w:rPr>
          <w:lang w:val="en-GB"/>
        </w:rPr>
        <w:t>Bentazon</w:t>
      </w:r>
      <w:proofErr w:type="spellEnd"/>
      <w:r w:rsidR="00032F42">
        <w:rPr>
          <w:lang w:val="en-GB"/>
        </w:rPr>
        <w:t>)</w:t>
      </w:r>
      <w:r>
        <w:rPr>
          <w:lang w:val="en-GB"/>
        </w:rPr>
        <w:t>]</w:t>
      </w:r>
      <w:r w:rsidR="0014035B">
        <w:rPr>
          <w:lang w:val="en-GB"/>
        </w:rPr>
        <w:t xml:space="preserve">. </w:t>
      </w:r>
      <w:r>
        <w:rPr>
          <w:lang w:val="en-GB"/>
        </w:rPr>
        <w:t>On 2 June 2020, wild oat (</w:t>
      </w:r>
      <w:r w:rsidRPr="00954488">
        <w:rPr>
          <w:i/>
          <w:iCs/>
          <w:lang w:val="en-GB"/>
        </w:rPr>
        <w:t xml:space="preserve">Avena </w:t>
      </w:r>
      <w:proofErr w:type="spellStart"/>
      <w:r w:rsidRPr="00954488">
        <w:rPr>
          <w:i/>
          <w:iCs/>
          <w:lang w:val="en-GB"/>
        </w:rPr>
        <w:t>fatua</w:t>
      </w:r>
      <w:proofErr w:type="spellEnd"/>
      <w:r>
        <w:rPr>
          <w:lang w:val="en-GB"/>
        </w:rPr>
        <w:t xml:space="preserve">) </w:t>
      </w:r>
      <w:r w:rsidR="0014035B">
        <w:rPr>
          <w:lang w:val="en-GB"/>
        </w:rPr>
        <w:t xml:space="preserve">was controlled with </w:t>
      </w:r>
      <w:r w:rsidR="00032F42">
        <w:rPr>
          <w:lang w:val="en-GB"/>
        </w:rPr>
        <w:t>0.93 l ha</w:t>
      </w:r>
      <w:r w:rsidR="00032F42" w:rsidRPr="0083405F">
        <w:rPr>
          <w:vertAlign w:val="superscript"/>
          <w:lang w:val="en-GB"/>
        </w:rPr>
        <w:t>-1</w:t>
      </w:r>
      <w:r w:rsidR="0014035B">
        <w:rPr>
          <w:lang w:val="en-GB"/>
        </w:rPr>
        <w:t>Agil</w:t>
      </w:r>
      <w:r w:rsidR="00032F42">
        <w:rPr>
          <w:lang w:val="en-GB"/>
        </w:rPr>
        <w:t xml:space="preserve"> 100 EC (93 g </w:t>
      </w:r>
      <w:proofErr w:type="spellStart"/>
      <w:r w:rsidR="00032F42">
        <w:rPr>
          <w:lang w:val="en-GB"/>
        </w:rPr>
        <w:t>a.i.</w:t>
      </w:r>
      <w:proofErr w:type="spellEnd"/>
      <w:r w:rsidR="00032F42">
        <w:rPr>
          <w:lang w:val="en-GB"/>
        </w:rPr>
        <w:t xml:space="preserve"> </w:t>
      </w:r>
      <w:proofErr w:type="spellStart"/>
      <w:r w:rsidR="00032F42">
        <w:rPr>
          <w:lang w:val="en-GB"/>
        </w:rPr>
        <w:t>Propaquizafop</w:t>
      </w:r>
      <w:proofErr w:type="spellEnd"/>
      <w:r w:rsidR="00032F42">
        <w:rPr>
          <w:lang w:val="en-GB"/>
        </w:rPr>
        <w:t>)</w:t>
      </w:r>
      <w:r w:rsidR="0014035B">
        <w:rPr>
          <w:lang w:val="en-GB"/>
        </w:rPr>
        <w:t xml:space="preserve">. </w:t>
      </w:r>
    </w:p>
    <w:p w14:paraId="6EECA908" w14:textId="37CC0A60" w:rsidR="00A654F2" w:rsidRPr="00444B2F" w:rsidRDefault="00712790" w:rsidP="00493002">
      <w:pPr>
        <w:rPr>
          <w:lang w:val="en-GB"/>
        </w:rPr>
      </w:pPr>
      <w:r>
        <w:rPr>
          <w:lang w:val="en-GB"/>
        </w:rPr>
        <w:t xml:space="preserve">All plots were managed identically for diseases and insect pests according to </w:t>
      </w:r>
      <w:r w:rsidR="00EB7CB5">
        <w:rPr>
          <w:lang w:val="en-GB"/>
        </w:rPr>
        <w:t>Danish standard recommendations</w:t>
      </w:r>
      <w:r>
        <w:rPr>
          <w:lang w:val="en-GB"/>
        </w:rPr>
        <w:t xml:space="preserve"> and policies</w:t>
      </w:r>
      <w:r w:rsidR="00EB7CB5">
        <w:rPr>
          <w:lang w:val="en-GB"/>
        </w:rPr>
        <w:t>.</w:t>
      </w:r>
    </w:p>
    <w:p w14:paraId="40B07198" w14:textId="41AEB208" w:rsidR="00493002" w:rsidRDefault="00493002" w:rsidP="00493002">
      <w:pPr>
        <w:rPr>
          <w:lang w:val="en-US"/>
        </w:rPr>
      </w:pPr>
      <w:r>
        <w:rPr>
          <w:lang w:val="en-US"/>
        </w:rPr>
        <w:lastRenderedPageBreak/>
        <w:t xml:space="preserve"> </w:t>
      </w:r>
    </w:p>
    <w:p w14:paraId="764EDBC6" w14:textId="29041B40" w:rsidR="00EB1201" w:rsidRDefault="00F220CC" w:rsidP="00493002">
      <w:pPr>
        <w:rPr>
          <w:i/>
          <w:iCs/>
          <w:lang w:val="en-US"/>
        </w:rPr>
      </w:pPr>
      <w:r>
        <w:rPr>
          <w:lang w:val="en-US"/>
        </w:rPr>
        <w:t xml:space="preserve">The long-term experiment is rainfed, but in 2018 an exception was made due to </w:t>
      </w:r>
      <w:r w:rsidR="00537F66">
        <w:rPr>
          <w:lang w:val="en-US"/>
        </w:rPr>
        <w:t xml:space="preserve">an exceptional hot and dry growing season. </w:t>
      </w:r>
      <w:proofErr w:type="gramStart"/>
      <w:r>
        <w:rPr>
          <w:lang w:val="en-US"/>
        </w:rPr>
        <w:t>In order to</w:t>
      </w:r>
      <w:proofErr w:type="gramEnd"/>
      <w:r>
        <w:rPr>
          <w:lang w:val="en-US"/>
        </w:rPr>
        <w:t xml:space="preserve"> maintain the long-term viability of the experiment, a</w:t>
      </w:r>
      <w:r w:rsidR="00537F66">
        <w:rPr>
          <w:lang w:val="en-US"/>
        </w:rPr>
        <w:t xml:space="preserve">ll plots were irrigated with 25 mm in early June to ensure the early establishment </w:t>
      </w:r>
      <w:r>
        <w:rPr>
          <w:lang w:val="en-US"/>
        </w:rPr>
        <w:t xml:space="preserve">all treatments. </w:t>
      </w:r>
      <w:r w:rsidR="00930A81">
        <w:rPr>
          <w:lang w:val="en-US"/>
        </w:rPr>
        <w:t>Irrigation was done with sprinklers mounted on a boom that was dragged through the experiment</w:t>
      </w:r>
      <w:r w:rsidR="00871A14">
        <w:rPr>
          <w:lang w:val="en-US"/>
        </w:rPr>
        <w:t xml:space="preserve">. </w:t>
      </w:r>
    </w:p>
    <w:p w14:paraId="3D972EAD" w14:textId="349DBE5A" w:rsidR="00871A14" w:rsidRDefault="00871A14" w:rsidP="00871A14">
      <w:pPr>
        <w:pStyle w:val="Heading2"/>
        <w:rPr>
          <w:lang w:val="en-US"/>
        </w:rPr>
      </w:pPr>
      <w:r>
        <w:rPr>
          <w:lang w:val="en-US"/>
        </w:rPr>
        <w:t>Measurements</w:t>
      </w:r>
    </w:p>
    <w:p w14:paraId="084D3660" w14:textId="7816D6E6" w:rsidR="005839BC" w:rsidRPr="005839BC" w:rsidRDefault="005839BC" w:rsidP="005839BC">
      <w:pPr>
        <w:rPr>
          <w:lang w:val="en-US"/>
        </w:rPr>
      </w:pPr>
      <w:r w:rsidRPr="00FF03B7">
        <w:rPr>
          <w:lang w:val="en-US"/>
        </w:rPr>
        <w:t xml:space="preserve">Timing </w:t>
      </w:r>
      <w:r>
        <w:rPr>
          <w:lang w:val="en-US"/>
        </w:rPr>
        <w:t>of measurements relative to other field activities is presented</w:t>
      </w:r>
      <w:r>
        <w:rPr>
          <w:lang w:val="en-US"/>
        </w:rPr>
        <w:t xml:space="preserve"> visually</w:t>
      </w:r>
      <w:r>
        <w:rPr>
          <w:lang w:val="en-US"/>
        </w:rPr>
        <w:t xml:space="preserve"> in</w:t>
      </w:r>
      <w:r>
        <w:rPr>
          <w:lang w:val="en-US"/>
        </w:rPr>
        <w:t xml:space="preserve"> supplemental material</w:t>
      </w:r>
      <w:r>
        <w:rPr>
          <w:lang w:val="en-US"/>
        </w:rPr>
        <w:t>.</w:t>
      </w:r>
    </w:p>
    <w:p w14:paraId="1A10957E" w14:textId="06B4C478" w:rsidR="00461971" w:rsidRDefault="00461971" w:rsidP="00461971">
      <w:pPr>
        <w:pStyle w:val="Heading3"/>
        <w:rPr>
          <w:lang w:val="en-US"/>
        </w:rPr>
        <w:pPrChange w:id="5" w:author="Virginia Anne Nichols" w:date="2025-02-13T09:44:00Z" w16du:dateUtc="2025-02-13T08:44:00Z">
          <w:pPr/>
        </w:pPrChange>
      </w:pPr>
      <w:r>
        <w:rPr>
          <w:lang w:val="en-US"/>
        </w:rPr>
        <w:t>Weather</w:t>
      </w:r>
    </w:p>
    <w:p w14:paraId="04BEDC26" w14:textId="72935AD5" w:rsidR="00461971" w:rsidDel="00461971" w:rsidRDefault="00461971" w:rsidP="00461971">
      <w:pPr>
        <w:rPr>
          <w:del w:id="6"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089B0EF8" w14:textId="74E0047B" w:rsidR="00CE16B2" w:rsidRDefault="00CE16B2" w:rsidP="00871A14">
      <w:pPr>
        <w:pStyle w:val="Heading3"/>
        <w:rPr>
          <w:lang w:val="en-US"/>
        </w:rPr>
      </w:pPr>
      <w:r>
        <w:rPr>
          <w:lang w:val="en-US"/>
        </w:rPr>
        <w:t>Crop yields</w:t>
      </w:r>
    </w:p>
    <w:p w14:paraId="2B083C5B" w14:textId="192D3D16" w:rsidR="00B5525A" w:rsidRPr="00372A54" w:rsidRDefault="00B5525A" w:rsidP="00B5525A">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w:t>
      </w:r>
      <w:r w:rsidR="00163322">
        <w:rPr>
          <w:lang w:val="en-GB"/>
        </w:rPr>
        <w:t>8 August 2018 barley, 15 August 2019 oat, 24 August 2020 faba bean)</w:t>
      </w:r>
      <w:r w:rsidRPr="00372A54">
        <w:rPr>
          <w:lang w:val="en-GB"/>
        </w:rPr>
        <w:t xml:space="preserve">. </w:t>
      </w:r>
      <w:r>
        <w:rPr>
          <w:lang w:val="en-GB"/>
        </w:rPr>
        <w:t>D</w:t>
      </w:r>
      <w:r w:rsidRPr="00372A54">
        <w:rPr>
          <w:lang w:val="en-GB"/>
        </w:rPr>
        <w:t xml:space="preserve">ry matter content was determined by a near-infrared spectroscopy </w:t>
      </w:r>
      <w:proofErr w:type="spellStart"/>
      <w:r w:rsidRPr="00372A54">
        <w:rPr>
          <w:lang w:val="en-GB"/>
        </w:rPr>
        <w:t>analyzer</w:t>
      </w:r>
      <w:proofErr w:type="spellEnd"/>
      <w:r w:rsidRPr="00372A54">
        <w:rPr>
          <w:lang w:val="en-GB"/>
        </w:rPr>
        <w:t xml:space="preserve"> (</w:t>
      </w:r>
      <w:proofErr w:type="spellStart"/>
      <w:r w:rsidRPr="00372A54">
        <w:rPr>
          <w:lang w:val="en-GB"/>
        </w:rPr>
        <w:t>Infratec</w:t>
      </w:r>
      <w:proofErr w:type="spellEnd"/>
      <w:r w:rsidRPr="00372A54">
        <w:rPr>
          <w:lang w:val="en-GB"/>
        </w:rPr>
        <w:t>™ 1241 Grain Analyzer, Foss A/S; </w:t>
      </w:r>
      <w:bookmarkStart w:id="7"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7"/>
      <w:r w:rsidRPr="00372A54">
        <w:rPr>
          <w:lang w:val="en-GB"/>
        </w:rPr>
        <w:t xml:space="preserve">). </w:t>
      </w:r>
      <w:r>
        <w:rPr>
          <w:lang w:val="en-GB"/>
        </w:rPr>
        <w:t xml:space="preserve">Grain yields are </w:t>
      </w:r>
      <w:r w:rsidR="00163322">
        <w:rPr>
          <w:lang w:val="en-GB"/>
        </w:rPr>
        <w:t>reported on a dry matter basis.</w:t>
      </w:r>
    </w:p>
    <w:p w14:paraId="4C5A1A8C" w14:textId="14F06F39" w:rsidR="00CE16B2" w:rsidRPr="00CE16B2" w:rsidRDefault="00CE16B2" w:rsidP="00383073">
      <w:pPr>
        <w:pStyle w:val="Heading3"/>
        <w:rPr>
          <w:lang w:val="en-US"/>
        </w:rPr>
      </w:pPr>
      <w:r w:rsidRPr="00CE16B2">
        <w:rPr>
          <w:lang w:val="en-US"/>
        </w:rPr>
        <w:t>Fall ground cover composition</w:t>
      </w:r>
    </w:p>
    <w:p w14:paraId="0A69A547" w14:textId="7F0BA0B8" w:rsidR="00F53926" w:rsidRDefault="00E02EB6" w:rsidP="00F4251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w:t>
      </w:r>
      <w:r w:rsidR="002B1E54">
        <w:rPr>
          <w:lang w:val="en-US"/>
        </w:rPr>
        <w:t>18 and 1 November 2019)</w:t>
      </w:r>
      <w:r w:rsidR="00F53926">
        <w:rPr>
          <w:lang w:val="en-US"/>
        </w:rPr>
        <w:t xml:space="preserve"> as done in Melander et al. (2013)</w:t>
      </w:r>
      <w:r w:rsidR="002B1E54">
        <w:rPr>
          <w:lang w:val="en-US"/>
        </w:rPr>
        <w:t>.</w:t>
      </w:r>
      <w:r w:rsidRPr="00E02EB6">
        <w:rPr>
          <w:lang w:val="en-US"/>
        </w:rPr>
        <w:t xml:space="preserve"> </w:t>
      </w:r>
      <w:r w:rsidR="002B1E54">
        <w:rPr>
          <w:lang w:val="en-US"/>
        </w:rPr>
        <w:t xml:space="preserve">A </w:t>
      </w:r>
      <w:r w:rsidRPr="00E02EB6">
        <w:rPr>
          <w:lang w:val="en-US"/>
        </w:rPr>
        <w:t>0.5 m</w:t>
      </w:r>
      <w:r w:rsidRPr="00E02EB6">
        <w:rPr>
          <w:vertAlign w:val="superscript"/>
          <w:lang w:val="en-US"/>
        </w:rPr>
        <w:t>2</w:t>
      </w:r>
      <w:r w:rsidRPr="00E02EB6">
        <w:rPr>
          <w:lang w:val="en-US"/>
        </w:rPr>
        <w:t xml:space="preserve"> quadrat </w:t>
      </w:r>
      <w:r w:rsidR="002B1E54">
        <w:rPr>
          <w:lang w:val="en-US"/>
        </w:rPr>
        <w:t xml:space="preserve">was placed in the plot, and an image was taken from a height of </w:t>
      </w:r>
      <w:r w:rsidR="00AA7323" w:rsidRPr="00B21E41">
        <w:rPr>
          <w:lang w:val="en-US"/>
        </w:rPr>
        <w:t>1</w:t>
      </w:r>
      <w:r w:rsidR="00B21E41" w:rsidRPr="00B21E41">
        <w:rPr>
          <w:lang w:val="en-US"/>
        </w:rPr>
        <w:t xml:space="preserve"> m</w:t>
      </w:r>
      <w:r w:rsidR="00AA7323" w:rsidRPr="00B21E41">
        <w:rPr>
          <w:lang w:val="en-US"/>
        </w:rPr>
        <w:t xml:space="preserve"> </w:t>
      </w:r>
      <w:r w:rsidRPr="00E02EB6">
        <w:rPr>
          <w:lang w:val="en-US"/>
        </w:rPr>
        <w:t>above the cent</w:t>
      </w:r>
      <w:r w:rsidR="002B1E54">
        <w:rPr>
          <w:lang w:val="en-US"/>
        </w:rPr>
        <w:t>er</w:t>
      </w:r>
      <w:r w:rsidRPr="00E02EB6">
        <w:rPr>
          <w:lang w:val="en-US"/>
        </w:rPr>
        <w:t xml:space="preserve"> of the quadrat. </w:t>
      </w:r>
      <w:r w:rsidR="00A22561">
        <w:rPr>
          <w:lang w:val="en-US"/>
        </w:rPr>
        <w:t>Three</w:t>
      </w:r>
      <w:r w:rsidR="002B1E54">
        <w:rPr>
          <w:lang w:val="en-US"/>
        </w:rPr>
        <w:t xml:space="preserve"> images were taken in each plot. </w:t>
      </w:r>
      <w:r w:rsidRPr="00E02EB6">
        <w:rPr>
          <w:lang w:val="en-US"/>
        </w:rPr>
        <w:t xml:space="preserve">Each image was subsequently </w:t>
      </w:r>
      <w:r w:rsidR="002B1E54">
        <w:rPr>
          <w:lang w:val="en-US"/>
        </w:rPr>
        <w:t xml:space="preserve">overlaid with a grid consisting of </w:t>
      </w:r>
      <w:r w:rsidRPr="00E02EB6">
        <w:rPr>
          <w:lang w:val="en-US"/>
        </w:rPr>
        <w:t>17 vertical and 17 horizontal lines</w:t>
      </w:r>
      <w:r w:rsidR="002B1E54">
        <w:rPr>
          <w:lang w:val="en-US"/>
        </w:rPr>
        <w:t xml:space="preserve">, resulting in </w:t>
      </w:r>
      <w:r w:rsidRPr="00E02EB6">
        <w:rPr>
          <w:lang w:val="en-US"/>
        </w:rPr>
        <w:t>289 intersections</w:t>
      </w:r>
      <w:r w:rsidR="002B1E54">
        <w:rPr>
          <w:lang w:val="en-US"/>
        </w:rPr>
        <w:t xml:space="preserve"> per image. Each intersection was</w:t>
      </w:r>
      <w:r w:rsidR="00E04EF8">
        <w:rPr>
          <w:lang w:val="en-US"/>
        </w:rPr>
        <w:t xml:space="preserve"> classified as a soil or plant. Plant intersections were identified to the species level</w:t>
      </w:r>
      <w:r w:rsidR="00A22561">
        <w:rPr>
          <w:lang w:val="en-US"/>
        </w:rPr>
        <w:t xml:space="preserve"> (Table </w:t>
      </w:r>
      <w:r w:rsidR="00B21E41">
        <w:rPr>
          <w:lang w:val="en-US"/>
        </w:rPr>
        <w:t>1</w:t>
      </w:r>
      <w:r w:rsidR="00A22561">
        <w:rPr>
          <w:lang w:val="en-US"/>
        </w:rPr>
        <w:t>)</w:t>
      </w:r>
      <w:r w:rsidR="00507A07">
        <w:rPr>
          <w:lang w:val="en-US"/>
        </w:rPr>
        <w:t xml:space="preserve">. </w:t>
      </w:r>
      <w:r w:rsidR="00507A07" w:rsidRPr="00E02EB6">
        <w:rPr>
          <w:lang w:val="en-US"/>
        </w:rPr>
        <w:t>Percen</w:t>
      </w:r>
      <w:r w:rsidR="00507A07">
        <w:rPr>
          <w:lang w:val="en-US"/>
        </w:rPr>
        <w:t xml:space="preserve">t </w:t>
      </w:r>
      <w:r w:rsidR="00507A07" w:rsidRPr="00E02EB6">
        <w:rPr>
          <w:lang w:val="en-US"/>
        </w:rPr>
        <w:t xml:space="preserve">coverage </w:t>
      </w:r>
      <w:r w:rsidR="00507A07">
        <w:rPr>
          <w:lang w:val="en-US"/>
        </w:rPr>
        <w:t xml:space="preserve">of each </w:t>
      </w:r>
      <w:r w:rsidR="00507A07">
        <w:rPr>
          <w:lang w:val="en-US"/>
        </w:rPr>
        <w:t>species</w:t>
      </w:r>
      <w:r w:rsidR="00507A07">
        <w:rPr>
          <w:lang w:val="en-US"/>
        </w:rPr>
        <w:t xml:space="preserve"> </w:t>
      </w:r>
      <w:r w:rsidR="00507A07" w:rsidRPr="00E02EB6">
        <w:rPr>
          <w:lang w:val="en-US"/>
        </w:rPr>
        <w:t>in the quadrat was then calculated by dividing the number of touched intersections</w:t>
      </w:r>
      <w:r w:rsidR="00507A07">
        <w:rPr>
          <w:lang w:val="en-US"/>
        </w:rPr>
        <w:t xml:space="preserve"> in that category by </w:t>
      </w:r>
      <w:r w:rsidR="00507A07" w:rsidRPr="00E02EB6">
        <w:rPr>
          <w:lang w:val="en-US"/>
        </w:rPr>
        <w:t xml:space="preserve">289 intersections. </w:t>
      </w:r>
      <w:r w:rsidR="00507A07">
        <w:rPr>
          <w:lang w:val="en-US"/>
        </w:rPr>
        <w:t xml:space="preserve">For categorical analyses, species were </w:t>
      </w:r>
      <w:r w:rsidR="00B21E41">
        <w:rPr>
          <w:lang w:val="en-US"/>
        </w:rPr>
        <w:t xml:space="preserve">subsequently </w:t>
      </w:r>
      <w:r w:rsidR="00E04EF8">
        <w:rPr>
          <w:lang w:val="en-US"/>
        </w:rPr>
        <w:t xml:space="preserve">classified as ‘cover crop’ or ‘other’, depending on the plot treatment. </w:t>
      </w:r>
      <w:r w:rsidR="00E04EF8" w:rsidRPr="00507A07">
        <w:rPr>
          <w:color w:val="FF0000"/>
          <w:lang w:val="en-US"/>
        </w:rPr>
        <w:t xml:space="preserve">For example, a </w:t>
      </w:r>
      <w:r w:rsidR="00A22561" w:rsidRPr="00507A07">
        <w:rPr>
          <w:i/>
          <w:iCs/>
          <w:color w:val="FF0000"/>
          <w:lang w:val="en-US"/>
        </w:rPr>
        <w:t>L</w:t>
      </w:r>
      <w:r w:rsidR="00E04EF8" w:rsidRPr="00507A07">
        <w:rPr>
          <w:i/>
          <w:iCs/>
          <w:color w:val="FF0000"/>
          <w:lang w:val="en-US"/>
        </w:rPr>
        <w:t>olium</w:t>
      </w:r>
      <w:r w:rsidR="00A22561" w:rsidRPr="00507A07">
        <w:rPr>
          <w:i/>
          <w:iCs/>
          <w:color w:val="FF0000"/>
          <w:lang w:val="en-US"/>
        </w:rPr>
        <w:t xml:space="preserve"> </w:t>
      </w:r>
      <w:proofErr w:type="spellStart"/>
      <w:r w:rsidR="00A22561" w:rsidRPr="00507A07">
        <w:rPr>
          <w:i/>
          <w:iCs/>
          <w:color w:val="FF0000"/>
          <w:lang w:val="en-US"/>
        </w:rPr>
        <w:t>perenne</w:t>
      </w:r>
      <w:proofErr w:type="spellEnd"/>
      <w:r w:rsidR="00A22561" w:rsidRPr="00507A07">
        <w:rPr>
          <w:color w:val="FF0000"/>
          <w:lang w:val="en-US"/>
        </w:rPr>
        <w:t xml:space="preserve"> intersection was classified as ‘cover crop’ in </w:t>
      </w:r>
      <w:r w:rsidR="00B21E41" w:rsidRPr="00507A07">
        <w:rPr>
          <w:color w:val="FF0000"/>
          <w:lang w:val="en-US"/>
        </w:rPr>
        <w:t xml:space="preserve">the Mix-early and Mix-mid plots, </w:t>
      </w:r>
      <w:r w:rsidR="00A22561" w:rsidRPr="00507A07">
        <w:rPr>
          <w:color w:val="FF0000"/>
          <w:lang w:val="en-US"/>
        </w:rPr>
        <w:t>but as ‘other’ in all other plots</w:t>
      </w:r>
      <w:r w:rsidR="00A22561">
        <w:rPr>
          <w:lang w:val="en-US"/>
        </w:rPr>
        <w:t xml:space="preserve">. </w:t>
      </w:r>
    </w:p>
    <w:p w14:paraId="4531A680" w14:textId="77777777" w:rsidR="00A11E01" w:rsidRDefault="00A11E01" w:rsidP="00383073">
      <w:pPr>
        <w:pStyle w:val="Heading3"/>
        <w:rPr>
          <w:lang w:val="en-US"/>
        </w:rPr>
      </w:pPr>
      <w:r>
        <w:rPr>
          <w:lang w:val="en-US"/>
        </w:rPr>
        <w:t>Fall biomass</w:t>
      </w:r>
    </w:p>
    <w:p w14:paraId="6853B14D" w14:textId="4A859578" w:rsidR="001458A1" w:rsidRPr="001458A1" w:rsidRDefault="001458A1" w:rsidP="00A11E01">
      <w:pPr>
        <w:rPr>
          <w:lang w:val="en-US"/>
          <w:rPrChange w:id="8" w:author="Bo Melander" w:date="2025-02-12T11:25:00Z" w16du:dateUtc="2025-02-12T10:25:00Z">
            <w:rPr>
              <w:b/>
              <w:bCs/>
              <w:lang w:val="en-US"/>
            </w:rPr>
          </w:rPrChange>
        </w:rPr>
      </w:pPr>
      <w:r>
        <w:rPr>
          <w:lang w:val="en-US"/>
        </w:rPr>
        <w:t xml:space="preserve">The amount of </w:t>
      </w:r>
      <w:r w:rsidR="00B21E41">
        <w:rPr>
          <w:lang w:val="en-US"/>
        </w:rPr>
        <w:t xml:space="preserve">aboveground vegetative </w:t>
      </w:r>
      <w:r>
        <w:rPr>
          <w:lang w:val="en-US"/>
        </w:rPr>
        <w:t xml:space="preserve">biomass </w:t>
      </w:r>
      <w:r w:rsidR="00B21E41">
        <w:rPr>
          <w:lang w:val="en-US"/>
        </w:rPr>
        <w:t>in each treatment was measured following image collection for fall ground cover measurements (</w:t>
      </w:r>
      <w:r w:rsidR="00383073">
        <w:rPr>
          <w:lang w:val="en-US"/>
        </w:rPr>
        <w:t>15 November 2018 and 13 November 2019</w:t>
      </w:r>
      <w:r w:rsidR="00B21E41">
        <w:rPr>
          <w:lang w:val="en-US"/>
        </w:rPr>
        <w:t xml:space="preserve">, respectively). </w:t>
      </w:r>
      <w:r w:rsidR="00383073">
        <w:rPr>
          <w:lang w:val="en-US"/>
        </w:rPr>
        <w:t xml:space="preserve">Two randomly placed 0.5 m2 quadrats were randomly placed in each plot, and all </w:t>
      </w:r>
      <w:r>
        <w:rPr>
          <w:lang w:val="en-US"/>
        </w:rPr>
        <w:t xml:space="preserve">aboveground biomass </w:t>
      </w:r>
      <w:r w:rsidR="00383073">
        <w:rPr>
          <w:lang w:val="en-US"/>
        </w:rPr>
        <w:t xml:space="preserve">was cut </w:t>
      </w:r>
      <w:r>
        <w:rPr>
          <w:lang w:val="en-US"/>
        </w:rPr>
        <w:t>at ground level</w:t>
      </w:r>
      <w:r w:rsidR="00383073">
        <w:rPr>
          <w:lang w:val="en-US"/>
        </w:rPr>
        <w:t xml:space="preserve"> and removed. </w:t>
      </w:r>
      <w:r>
        <w:rPr>
          <w:lang w:val="en-US"/>
        </w:rPr>
        <w:t xml:space="preserve">The </w:t>
      </w:r>
      <w:r w:rsidR="00383073">
        <w:rPr>
          <w:lang w:val="en-US"/>
        </w:rPr>
        <w:t xml:space="preserve">biomass </w:t>
      </w:r>
      <w:r>
        <w:rPr>
          <w:lang w:val="en-US"/>
        </w:rPr>
        <w:t>samples were separated into three fractions: cover crop, weeds and volunteers in 2018. In 2019, only the fractions cover crop and weeds (weeds plus volunteers) were obtained. The fractions were dried in the oven at 80</w:t>
      </w:r>
      <w:r w:rsidRPr="00ED37C5">
        <w:rPr>
          <w:vertAlign w:val="superscript"/>
          <w:lang w:val="en-US"/>
        </w:rPr>
        <w:t>o</w:t>
      </w:r>
      <w:r>
        <w:rPr>
          <w:lang w:val="en-US"/>
        </w:rPr>
        <w:t xml:space="preserve">C for 24 hours </w:t>
      </w:r>
      <w:r w:rsidR="00383073">
        <w:rPr>
          <w:lang w:val="en-US"/>
        </w:rPr>
        <w:t xml:space="preserve">and weighed. Dry biomass for each category was converted to grams per m2. </w:t>
      </w:r>
      <w:r>
        <w:rPr>
          <w:lang w:val="en-US"/>
        </w:rPr>
        <w:t xml:space="preserve"> </w:t>
      </w:r>
    </w:p>
    <w:p w14:paraId="25FBE565" w14:textId="3040BC19" w:rsidR="00CE16B2" w:rsidRPr="00CE16B2" w:rsidRDefault="00CE16B2" w:rsidP="00383073">
      <w:pPr>
        <w:pStyle w:val="Heading3"/>
        <w:rPr>
          <w:lang w:val="en-US"/>
        </w:rPr>
      </w:pPr>
      <w:r w:rsidRPr="00CE16B2">
        <w:rPr>
          <w:lang w:val="en-US"/>
        </w:rPr>
        <w:lastRenderedPageBreak/>
        <w:t>Spring weed counts</w:t>
      </w:r>
    </w:p>
    <w:p w14:paraId="27960278" w14:textId="1CF79922" w:rsidR="002F63F2" w:rsidRDefault="002F63F2" w:rsidP="004D04B2">
      <w:pPr>
        <w:rPr>
          <w:lang w:val="en-US"/>
        </w:rPr>
      </w:pPr>
      <w:r>
        <w:rPr>
          <w:lang w:val="en-US"/>
        </w:rPr>
        <w:t>The weed flora emerging in spring in the experimental plots was assessed on 22 May 2019 and 27 May 2020 by counting four weed categories in three randomly placed quadrats (0.25</w:t>
      </w:r>
      <w:r w:rsidR="00C154A9">
        <w:rPr>
          <w:lang w:val="en-US"/>
        </w:rPr>
        <w:t xml:space="preserve"> </w:t>
      </w:r>
      <w:r>
        <w:rPr>
          <w:lang w:val="en-US"/>
        </w:rPr>
        <w:t>m</w:t>
      </w:r>
      <w:r w:rsidRPr="00C154A9">
        <w:rPr>
          <w:vertAlign w:val="superscript"/>
          <w:lang w:val="en-US"/>
          <w:rPrChange w:id="9" w:author="Bo Melander" w:date="2025-02-12T12:55:00Z" w16du:dateUtc="2025-02-12T11:55:00Z">
            <w:rPr>
              <w:lang w:val="en-US"/>
            </w:rPr>
          </w:rPrChange>
        </w:rPr>
        <w:t>2</w:t>
      </w:r>
      <w:r>
        <w:rPr>
          <w:lang w:val="en-US"/>
        </w:rPr>
        <w:t xml:space="preserve">) per plot. The categories were dicots, monocots, </w:t>
      </w:r>
      <w:r w:rsidR="00E075B7">
        <w:rPr>
          <w:lang w:val="en-US"/>
        </w:rPr>
        <w:t xml:space="preserve">Canada </w:t>
      </w:r>
      <w:r>
        <w:rPr>
          <w:lang w:val="en-US"/>
        </w:rPr>
        <w:t>thistle shoots and shoots from horsetail (Equisetum arvense). The spring counts were made to record whether there were any traceable effects from previous year’s cover crop treatments.</w:t>
      </w:r>
      <w:r w:rsidR="008F2F31">
        <w:rPr>
          <w:lang w:val="en-US"/>
        </w:rPr>
        <w:t xml:space="preserve"> (The weed counts in spring were of course affected by the earlier herbicide spring applications. The perennials were not affected, and dicots and monocots were not completely killed by the time of weed counting when </w:t>
      </w:r>
      <w:proofErr w:type="gramStart"/>
      <w:r w:rsidR="008F2F31">
        <w:rPr>
          <w:lang w:val="en-US"/>
        </w:rPr>
        <w:t xml:space="preserve">a </w:t>
      </w:r>
      <w:r w:rsidR="00D92498">
        <w:rPr>
          <w:lang w:val="en-US"/>
        </w:rPr>
        <w:t xml:space="preserve"> </w:t>
      </w:r>
      <w:r w:rsidR="008F2F31">
        <w:rPr>
          <w:lang w:val="en-US"/>
        </w:rPr>
        <w:t>sulfonylurea</w:t>
      </w:r>
      <w:proofErr w:type="gramEnd"/>
      <w:r w:rsidR="008F2F31">
        <w:rPr>
          <w:lang w:val="en-US"/>
        </w:rPr>
        <w:t xml:space="preserve"> product had been used as in 2019. In Faba beans, however, more dicots had been affected by the time of weed counting but not the monocots and shoots from perennials. I will postulate that strong cover crop effects from previous year would have been traceable on the following weed flora in spring despite the blurring/masking effect of chemical weed control). </w:t>
      </w:r>
    </w:p>
    <w:p w14:paraId="733693B8" w14:textId="77777777" w:rsidR="002F63F2" w:rsidRDefault="002F63F2" w:rsidP="004D04B2">
      <w:pPr>
        <w:rPr>
          <w:lang w:val="en-US"/>
        </w:rPr>
      </w:pPr>
    </w:p>
    <w:p w14:paraId="2673B584" w14:textId="77777777" w:rsidR="000166DD" w:rsidRPr="0029022B" w:rsidRDefault="000166DD" w:rsidP="002E5395">
      <w:pPr>
        <w:rPr>
          <w:lang w:val="en-US"/>
        </w:rPr>
      </w:pPr>
      <w:r>
        <w:rPr>
          <w:lang w:val="en-US"/>
        </w:rPr>
        <w:t>Table X. Summary of vegetation measurements</w:t>
      </w:r>
    </w:p>
    <w:tbl>
      <w:tblPr>
        <w:tblStyle w:val="TableGrid"/>
        <w:tblW w:w="0" w:type="auto"/>
        <w:tblLook w:val="04A0" w:firstRow="1" w:lastRow="0" w:firstColumn="1" w:lastColumn="0" w:noHBand="0" w:noVBand="1"/>
      </w:tblPr>
      <w:tblGrid>
        <w:gridCol w:w="3539"/>
        <w:gridCol w:w="5477"/>
      </w:tblGrid>
      <w:tr w:rsidR="000166DD" w14:paraId="0D86CFFC" w14:textId="77777777" w:rsidTr="00024D79">
        <w:tc>
          <w:tcPr>
            <w:tcW w:w="3539" w:type="dxa"/>
          </w:tcPr>
          <w:p w14:paraId="40074426" w14:textId="77777777" w:rsidR="000166DD" w:rsidRDefault="000166DD" w:rsidP="00024D79">
            <w:pPr>
              <w:rPr>
                <w:b/>
                <w:bCs/>
                <w:lang w:val="en-US"/>
              </w:rPr>
            </w:pPr>
            <w:r>
              <w:rPr>
                <w:b/>
                <w:bCs/>
                <w:lang w:val="en-US"/>
              </w:rPr>
              <w:t>Measurement</w:t>
            </w:r>
          </w:p>
        </w:tc>
        <w:tc>
          <w:tcPr>
            <w:tcW w:w="5477" w:type="dxa"/>
          </w:tcPr>
          <w:p w14:paraId="71CE2C4F" w14:textId="77777777" w:rsidR="000166DD" w:rsidRDefault="000166DD" w:rsidP="00024D79">
            <w:pPr>
              <w:rPr>
                <w:b/>
                <w:bCs/>
                <w:lang w:val="en-US"/>
              </w:rPr>
            </w:pPr>
            <w:r>
              <w:rPr>
                <w:b/>
                <w:bCs/>
                <w:lang w:val="en-US"/>
              </w:rPr>
              <w:t>Units of identification</w:t>
            </w:r>
          </w:p>
        </w:tc>
      </w:tr>
      <w:tr w:rsidR="000166DD" w:rsidRPr="005839BC" w14:paraId="60209EE5" w14:textId="77777777" w:rsidTr="00024D79">
        <w:tc>
          <w:tcPr>
            <w:tcW w:w="3539" w:type="dxa"/>
          </w:tcPr>
          <w:p w14:paraId="07E59EA3" w14:textId="77777777" w:rsidR="000166DD" w:rsidRPr="00A11E01" w:rsidRDefault="000166DD" w:rsidP="00024D79">
            <w:pPr>
              <w:rPr>
                <w:lang w:val="en-US"/>
              </w:rPr>
            </w:pPr>
            <w:r w:rsidRPr="00A11E01">
              <w:rPr>
                <w:lang w:val="en-US"/>
              </w:rPr>
              <w:t>Fall ground cover</w:t>
            </w:r>
            <w:r>
              <w:rPr>
                <w:lang w:val="en-US"/>
              </w:rPr>
              <w:t xml:space="preserve"> (%)</w:t>
            </w:r>
          </w:p>
        </w:tc>
        <w:tc>
          <w:tcPr>
            <w:tcW w:w="5477" w:type="dxa"/>
          </w:tcPr>
          <w:p w14:paraId="0F038D83" w14:textId="77777777" w:rsidR="000166DD" w:rsidRDefault="000166DD" w:rsidP="00024D79">
            <w:pPr>
              <w:rPr>
                <w:lang w:val="en-US"/>
              </w:rPr>
            </w:pPr>
            <w:r>
              <w:rPr>
                <w:lang w:val="en-US"/>
              </w:rPr>
              <w:t>Soil</w:t>
            </w:r>
          </w:p>
          <w:p w14:paraId="16589A35" w14:textId="77777777" w:rsidR="000166DD" w:rsidRPr="00A11E01" w:rsidRDefault="000166DD" w:rsidP="00024D79">
            <w:pPr>
              <w:rPr>
                <w:lang w:val="en-US"/>
              </w:rPr>
            </w:pPr>
            <w:r>
              <w:rPr>
                <w:lang w:val="en-US"/>
              </w:rPr>
              <w:t xml:space="preserve">Species (see supplementary material for complete list) </w:t>
            </w:r>
          </w:p>
        </w:tc>
      </w:tr>
      <w:tr w:rsidR="000166DD" w14:paraId="0BE030CD" w14:textId="77777777" w:rsidTr="00024D79">
        <w:tc>
          <w:tcPr>
            <w:tcW w:w="3539" w:type="dxa"/>
          </w:tcPr>
          <w:p w14:paraId="5E7CA782" w14:textId="77777777" w:rsidR="000166DD" w:rsidRPr="00A11E01" w:rsidRDefault="000166DD" w:rsidP="00024D79">
            <w:pPr>
              <w:rPr>
                <w:lang w:val="en-US"/>
              </w:rPr>
            </w:pPr>
            <w:r w:rsidRPr="00A11E01">
              <w:rPr>
                <w:lang w:val="en-US"/>
              </w:rPr>
              <w:t>Fall biomass</w:t>
            </w:r>
            <w:r>
              <w:rPr>
                <w:lang w:val="en-US"/>
              </w:rPr>
              <w:t xml:space="preserve"> (g m-2)</w:t>
            </w:r>
          </w:p>
        </w:tc>
        <w:tc>
          <w:tcPr>
            <w:tcW w:w="5477" w:type="dxa"/>
          </w:tcPr>
          <w:p w14:paraId="6F330AC7" w14:textId="4623F098" w:rsidR="000166DD" w:rsidRDefault="000166DD" w:rsidP="00024D79">
            <w:pPr>
              <w:rPr>
                <w:lang w:val="en-US"/>
              </w:rPr>
            </w:pPr>
            <w:r w:rsidRPr="00A11E01">
              <w:rPr>
                <w:lang w:val="en-US"/>
              </w:rPr>
              <w:t>Cover crop</w:t>
            </w:r>
          </w:p>
          <w:p w14:paraId="14316B5B" w14:textId="77777777" w:rsidR="000166DD" w:rsidRDefault="000166DD" w:rsidP="00024D79">
            <w:pPr>
              <w:rPr>
                <w:lang w:val="en-US"/>
              </w:rPr>
            </w:pPr>
            <w:r w:rsidRPr="00A11E01">
              <w:rPr>
                <w:lang w:val="en-US"/>
              </w:rPr>
              <w:t>Volunteer (according to previous crop)</w:t>
            </w:r>
          </w:p>
          <w:p w14:paraId="46F04DA9" w14:textId="77777777" w:rsidR="000166DD" w:rsidRPr="00A11E01" w:rsidRDefault="000166DD" w:rsidP="00024D79">
            <w:pPr>
              <w:rPr>
                <w:lang w:val="en-US"/>
              </w:rPr>
            </w:pPr>
            <w:r>
              <w:rPr>
                <w:lang w:val="en-US"/>
              </w:rPr>
              <w:t>Other (all other biomass)</w:t>
            </w:r>
          </w:p>
        </w:tc>
      </w:tr>
      <w:tr w:rsidR="000166DD" w:rsidRPr="00AA3638" w14:paraId="6B6159E2" w14:textId="77777777" w:rsidTr="00024D79">
        <w:tc>
          <w:tcPr>
            <w:tcW w:w="3539" w:type="dxa"/>
          </w:tcPr>
          <w:p w14:paraId="32BCEB3C" w14:textId="77777777" w:rsidR="000166DD" w:rsidRPr="00A11E01" w:rsidRDefault="000166DD" w:rsidP="00024D79">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Bo, making sure the data you gave me is on a per m2 basis</w:t>
            </w:r>
          </w:p>
        </w:tc>
        <w:tc>
          <w:tcPr>
            <w:tcW w:w="5477" w:type="dxa"/>
          </w:tcPr>
          <w:p w14:paraId="14993092" w14:textId="77777777" w:rsidR="000166DD" w:rsidRPr="00C13F5B" w:rsidRDefault="000166DD" w:rsidP="00024D79">
            <w:pPr>
              <w:rPr>
                <w:lang w:val="en-US"/>
              </w:rPr>
            </w:pPr>
            <w:r w:rsidRPr="00C13F5B">
              <w:rPr>
                <w:lang w:val="en-US"/>
              </w:rPr>
              <w:t>Cirsium arvense</w:t>
            </w:r>
          </w:p>
          <w:p w14:paraId="53E9075C" w14:textId="77777777" w:rsidR="000166DD" w:rsidRPr="00C13F5B" w:rsidRDefault="000166DD" w:rsidP="00024D79">
            <w:pPr>
              <w:rPr>
                <w:lang w:val="en-US"/>
              </w:rPr>
            </w:pPr>
            <w:r w:rsidRPr="00C13F5B">
              <w:rPr>
                <w:lang w:val="en-US"/>
              </w:rPr>
              <w:t>Equisetum arvense</w:t>
            </w:r>
          </w:p>
          <w:p w14:paraId="2DCC48B6" w14:textId="77777777" w:rsidR="000166DD" w:rsidRPr="00C13F5B" w:rsidRDefault="000166DD" w:rsidP="00024D79">
            <w:pPr>
              <w:rPr>
                <w:lang w:val="en-US"/>
              </w:rPr>
            </w:pPr>
            <w:r w:rsidRPr="00C13F5B">
              <w:rPr>
                <w:lang w:val="en-US"/>
              </w:rPr>
              <w:t>Dicot</w:t>
            </w:r>
          </w:p>
          <w:p w14:paraId="110E445D" w14:textId="77777777" w:rsidR="000166DD" w:rsidRDefault="000166DD" w:rsidP="00024D79">
            <w:pPr>
              <w:rPr>
                <w:b/>
                <w:bCs/>
                <w:lang w:val="en-US"/>
              </w:rPr>
            </w:pPr>
            <w:r w:rsidRPr="00C13F5B">
              <w:rPr>
                <w:lang w:val="en-US"/>
              </w:rPr>
              <w:t>Monocot</w:t>
            </w:r>
          </w:p>
        </w:tc>
      </w:tr>
    </w:tbl>
    <w:p w14:paraId="10C2127D" w14:textId="77777777" w:rsidR="000166DD" w:rsidRDefault="000166DD" w:rsidP="000166DD">
      <w:pPr>
        <w:rPr>
          <w:b/>
          <w:bCs/>
          <w:lang w:val="en-US"/>
        </w:rPr>
      </w:pPr>
    </w:p>
    <w:bookmarkEnd w:id="0"/>
    <w:p w14:paraId="53631CB2" w14:textId="77777777" w:rsidR="000166DD" w:rsidRDefault="000166DD" w:rsidP="004D04B2">
      <w:pPr>
        <w:rPr>
          <w:lang w:val="en-US"/>
        </w:rPr>
      </w:pPr>
    </w:p>
    <w:p w14:paraId="5F8F0884" w14:textId="77777777" w:rsidR="000166DD" w:rsidRPr="002F63F2" w:rsidRDefault="000166DD" w:rsidP="004D04B2">
      <w:pPr>
        <w:rPr>
          <w:ins w:id="10" w:author="Bo Melander" w:date="2025-02-12T12:43:00Z" w16du:dateUtc="2025-02-12T11:43:00Z"/>
          <w:lang w:val="en-US"/>
          <w:rPrChange w:id="11" w:author="Bo Melander" w:date="2025-02-12T12:43:00Z" w16du:dateUtc="2025-02-12T11:43:00Z">
            <w:rPr>
              <w:ins w:id="12" w:author="Bo Melander" w:date="2025-02-12T12:43:00Z" w16du:dateUtc="2025-02-12T11:43:00Z"/>
              <w:b/>
              <w:bCs/>
              <w:lang w:val="en-US"/>
            </w:rPr>
          </w:rPrChange>
        </w:rPr>
      </w:pPr>
    </w:p>
    <w:p w14:paraId="20FB4896" w14:textId="17864DA6" w:rsidR="005C0F6B" w:rsidRPr="00AA3638" w:rsidRDefault="00B5525A">
      <w:pPr>
        <w:spacing w:line="240" w:lineRule="auto"/>
        <w:ind w:left="426" w:hanging="426"/>
        <w:rPr>
          <w:ins w:id="13" w:author="Bo Melander" w:date="2025-02-11T11:42:00Z" w16du:dateUtc="2025-02-11T10:42:00Z"/>
        </w:rPr>
        <w:pPrChange w:id="14" w:author="Bo Melander" w:date="2025-02-12T13:01:00Z" w16du:dateUtc="2025-02-12T12:01:00Z">
          <w:pPr/>
        </w:pPrChange>
      </w:pPr>
      <w:bookmarkStart w:id="15" w:name="OLE_LINK5"/>
      <w:ins w:id="16" w:author="Bo Melander" w:date="2025-02-12T11:13:00Z">
        <w:r w:rsidRPr="00B5525A">
          <w:rPr>
            <w:lang w:val="en-GB"/>
            <w:rPrChange w:id="17" w:author="Bo Melander" w:date="2025-02-12T11:13:00Z" w16du:dateUtc="2025-02-12T10:13:00Z">
              <w:rPr/>
            </w:rPrChange>
          </w:rPr>
          <w:t>N.B. Buchmann, H. Josefsson, I.A. Cowe</w:t>
        </w:r>
      </w:ins>
      <w:ins w:id="18" w:author="Bo Melander" w:date="2025-02-12T11:13:00Z" w16du:dateUtc="2025-02-12T10:13:00Z">
        <w:r>
          <w:rPr>
            <w:lang w:val="en-GB"/>
          </w:rPr>
          <w:t xml:space="preserve">. </w:t>
        </w:r>
      </w:ins>
      <w:ins w:id="19" w:author="Bo Melander" w:date="2025-02-12T11:13:00Z">
        <w:r w:rsidRPr="00B5525A">
          <w:rPr>
            <w:lang w:val="en-GB"/>
            <w:rPrChange w:id="20" w:author="Bo Melander" w:date="2025-02-12T11:13:00Z" w16du:dateUtc="2025-02-12T10:13:00Z">
              <w:rPr/>
            </w:rPrChange>
          </w:rPr>
          <w:t>Performance of European artificial neural network (ANN) calibration for moisture and protein in cereals using the Danish near-infrared transmission (NIT) network</w:t>
        </w:r>
      </w:ins>
      <w:ins w:id="21" w:author="Bo Melander" w:date="2025-02-12T11:13:00Z" w16du:dateUtc="2025-02-12T10:13:00Z">
        <w:r>
          <w:rPr>
            <w:lang w:val="en-GB"/>
          </w:rPr>
          <w:t xml:space="preserve">. </w:t>
        </w:r>
      </w:ins>
      <w:proofErr w:type="spellStart"/>
      <w:ins w:id="22" w:author="Bo Melander" w:date="2025-02-12T11:13:00Z">
        <w:r w:rsidRPr="00B5525A">
          <w:t>Cereal</w:t>
        </w:r>
        <w:proofErr w:type="spellEnd"/>
        <w:r w:rsidRPr="00B5525A">
          <w:t xml:space="preserve"> </w:t>
        </w:r>
        <w:proofErr w:type="spellStart"/>
        <w:r w:rsidRPr="00B5525A">
          <w:t>Chem</w:t>
        </w:r>
        <w:proofErr w:type="spellEnd"/>
        <w:r w:rsidRPr="00B5525A">
          <w:t>., 78 (2001), pp. 572-577</w:t>
        </w:r>
      </w:ins>
    </w:p>
    <w:p w14:paraId="147E236C" w14:textId="0976788C" w:rsidR="005C0F6B" w:rsidRDefault="005C0F6B">
      <w:pPr>
        <w:spacing w:after="0" w:line="240" w:lineRule="auto"/>
        <w:ind w:left="426" w:hanging="426"/>
        <w:rPr>
          <w:ins w:id="23" w:author="Bo Melander" w:date="2025-02-11T14:17:00Z" w16du:dateUtc="2025-02-11T13:17:00Z"/>
          <w:lang w:val="en-GB"/>
        </w:rPr>
        <w:pPrChange w:id="24" w:author="Bo Melander" w:date="2025-02-11T14:17:00Z" w16du:dateUtc="2025-02-11T13:17:00Z">
          <w:pPr>
            <w:spacing w:after="0" w:line="240" w:lineRule="auto"/>
          </w:pPr>
        </w:pPrChange>
      </w:pPr>
      <w:ins w:id="25" w:author="Bo Melander" w:date="2025-02-11T11:42:00Z" w16du:dateUtc="2025-02-11T10:42:00Z">
        <w:r w:rsidRPr="009C0D5A">
          <w:t xml:space="preserve">Melander, B., Holst, N., Jensen, P.K., Hansen, E.M., Olesen, J.E., 2008. </w:t>
        </w:r>
        <w:proofErr w:type="spellStart"/>
        <w:r w:rsidRPr="009C0D5A">
          <w:rPr>
            <w:lang w:val="en-GB"/>
          </w:rPr>
          <w:t>Apera</w:t>
        </w:r>
        <w:proofErr w:type="spellEnd"/>
        <w:r w:rsidRPr="009C0D5A">
          <w:rPr>
            <w:lang w:val="en-GB"/>
          </w:rPr>
          <w:t xml:space="preserve"> spica-</w:t>
        </w:r>
        <w:proofErr w:type="spellStart"/>
        <w:r w:rsidRPr="009C0D5A">
          <w:rPr>
            <w:lang w:val="en-GB"/>
          </w:rPr>
          <w:t>venti</w:t>
        </w:r>
        <w:proofErr w:type="spellEnd"/>
        <w:r w:rsidRPr="009C0D5A">
          <w:rPr>
            <w:lang w:val="en-GB"/>
          </w:rPr>
          <w:t xml:space="preserve"> population dynamics and impact on crop yield as affected by tillage, crop rotation, location and herbicide programmes</w:t>
        </w:r>
        <w:bookmarkEnd w:id="15"/>
        <w:r w:rsidRPr="009C0D5A">
          <w:rPr>
            <w:lang w:val="en-GB"/>
          </w:rPr>
          <w:t>. Weed Research 48, 48-57.</w:t>
        </w:r>
      </w:ins>
    </w:p>
    <w:p w14:paraId="165C3AEA" w14:textId="77777777" w:rsidR="009C0D5A" w:rsidRPr="009C0D5A" w:rsidRDefault="009C0D5A">
      <w:pPr>
        <w:spacing w:after="0" w:line="240" w:lineRule="auto"/>
        <w:ind w:left="426" w:hanging="426"/>
        <w:rPr>
          <w:ins w:id="26" w:author="Bo Melander" w:date="2025-02-11T11:42:00Z" w16du:dateUtc="2025-02-11T10:42:00Z"/>
          <w:i/>
          <w:iCs/>
          <w:lang w:val="en-GB"/>
        </w:rPr>
        <w:pPrChange w:id="27" w:author="Bo Melander" w:date="2025-02-11T14:17:00Z" w16du:dateUtc="2025-02-11T13:17:00Z">
          <w:pPr>
            <w:pStyle w:val="Heading2"/>
            <w:spacing w:line="480" w:lineRule="auto"/>
          </w:pPr>
        </w:pPrChange>
      </w:pPr>
    </w:p>
    <w:p w14:paraId="11E97C22" w14:textId="77777777" w:rsidR="00C57A16" w:rsidRPr="009C0D5A" w:rsidRDefault="00C57A16">
      <w:pPr>
        <w:pStyle w:val="BodyText2"/>
        <w:spacing w:after="0" w:line="240" w:lineRule="auto"/>
        <w:ind w:left="426" w:hanging="426"/>
        <w:rPr>
          <w:ins w:id="28" w:author="Bo Melander" w:date="2025-02-11T14:16:00Z" w16du:dateUtc="2025-02-11T13:16:00Z"/>
          <w:rFonts w:asciiTheme="minorHAnsi" w:hAnsiTheme="minorHAnsi"/>
          <w:b/>
          <w:sz w:val="22"/>
          <w:szCs w:val="22"/>
          <w:lang w:val="en-US"/>
          <w:rPrChange w:id="29" w:author="Bo Melander" w:date="2025-02-11T14:17:00Z" w16du:dateUtc="2025-02-11T13:17:00Z">
            <w:rPr>
              <w:ins w:id="30" w:author="Bo Melander" w:date="2025-02-11T14:16:00Z" w16du:dateUtc="2025-02-11T13:16:00Z"/>
              <w:b/>
            </w:rPr>
          </w:rPrChange>
        </w:rPr>
        <w:pPrChange w:id="31" w:author="Bo Melander" w:date="2025-02-11T14:17:00Z" w16du:dateUtc="2025-02-11T13:17:00Z">
          <w:pPr>
            <w:pStyle w:val="BodyText2"/>
            <w:ind w:left="851" w:hanging="851"/>
          </w:pPr>
        </w:pPrChange>
      </w:pPr>
      <w:ins w:id="32" w:author="Bo Melander" w:date="2025-02-11T14:16:00Z" w16du:dateUtc="2025-02-11T13:16:00Z">
        <w:r w:rsidRPr="009C0D5A">
          <w:rPr>
            <w:rFonts w:asciiTheme="minorHAnsi" w:hAnsiTheme="minorHAnsi"/>
            <w:spacing w:val="-3"/>
            <w:sz w:val="22"/>
            <w:szCs w:val="22"/>
            <w:vertAlign w:val="superscript"/>
            <w:lang w:val="en-US"/>
            <w:rPrChange w:id="33" w:author="Bo Melander" w:date="2025-02-11T14:17:00Z" w16du:dateUtc="2025-02-11T13:17:00Z">
              <w:rPr>
                <w:spacing w:val="-3"/>
                <w:vertAlign w:val="superscript"/>
                <w:lang w:val="en-US"/>
              </w:rPr>
            </w:rPrChange>
          </w:rPr>
          <w:t>37</w:t>
        </w:r>
        <w:r w:rsidRPr="009C0D5A">
          <w:rPr>
            <w:rFonts w:asciiTheme="minorHAnsi" w:hAnsiTheme="minorHAnsi"/>
            <w:sz w:val="22"/>
            <w:szCs w:val="22"/>
            <w:lang w:val="nb-NO"/>
            <w:rPrChange w:id="34" w:author="Bo Melander" w:date="2025-02-11T14:17:00Z" w16du:dateUtc="2025-02-11T13:17:00Z">
              <w:rPr>
                <w:lang w:val="nb-NO"/>
              </w:rPr>
            </w:rPrChange>
          </w:rPr>
          <w:t xml:space="preserve">Hansen E.M., Munkholm L.J., </w:t>
        </w:r>
        <w:r w:rsidRPr="009C0D5A">
          <w:rPr>
            <w:rFonts w:asciiTheme="minorHAnsi" w:hAnsiTheme="minorHAnsi"/>
            <w:sz w:val="22"/>
            <w:szCs w:val="22"/>
            <w:u w:val="single"/>
            <w:lang w:val="nb-NO"/>
            <w:rPrChange w:id="35" w:author="Bo Melander" w:date="2025-02-11T14:17:00Z" w16du:dateUtc="2025-02-11T13:17:00Z">
              <w:rPr>
                <w:u w:val="single"/>
                <w:lang w:val="nb-NO"/>
              </w:rPr>
            </w:rPrChange>
          </w:rPr>
          <w:t>Melander B.</w:t>
        </w:r>
        <w:r w:rsidRPr="009C0D5A">
          <w:rPr>
            <w:rFonts w:asciiTheme="minorHAnsi" w:hAnsiTheme="minorHAnsi"/>
            <w:sz w:val="22"/>
            <w:szCs w:val="22"/>
            <w:lang w:val="nb-NO"/>
            <w:rPrChange w:id="36" w:author="Bo Melander" w:date="2025-02-11T14:17:00Z" w16du:dateUtc="2025-02-11T13:17:00Z">
              <w:rPr>
                <w:lang w:val="nb-NO"/>
              </w:rPr>
            </w:rPrChange>
          </w:rPr>
          <w:t xml:space="preserve"> &amp; Olesen J.E.</w:t>
        </w:r>
        <w:r w:rsidRPr="009C0D5A">
          <w:rPr>
            <w:rFonts w:asciiTheme="minorHAnsi" w:hAnsiTheme="minorHAnsi"/>
            <w:sz w:val="22"/>
            <w:szCs w:val="22"/>
            <w:vertAlign w:val="superscript"/>
            <w:lang w:val="nb-NO"/>
            <w:rPrChange w:id="37" w:author="Bo Melander" w:date="2025-02-11T14:17:00Z" w16du:dateUtc="2025-02-11T13:17:00Z">
              <w:rPr>
                <w:vertAlign w:val="superscript"/>
                <w:lang w:val="nb-NO"/>
              </w:rPr>
            </w:rPrChange>
          </w:rPr>
          <w:t xml:space="preserve"> </w:t>
        </w:r>
        <w:r w:rsidRPr="009C0D5A">
          <w:rPr>
            <w:rFonts w:asciiTheme="minorHAnsi" w:hAnsiTheme="minorHAnsi"/>
            <w:sz w:val="22"/>
            <w:szCs w:val="22"/>
            <w:lang w:val="nb-NO"/>
            <w:rPrChange w:id="38" w:author="Bo Melander" w:date="2025-02-11T14:17:00Z" w16du:dateUtc="2025-02-11T13:17:00Z">
              <w:rPr>
                <w:lang w:val="nb-NO"/>
              </w:rPr>
            </w:rPrChange>
          </w:rPr>
          <w:t xml:space="preserve">(2010). </w:t>
        </w:r>
        <w:r w:rsidRPr="009C0D5A">
          <w:rPr>
            <w:rFonts w:asciiTheme="minorHAnsi" w:hAnsiTheme="minorHAnsi"/>
            <w:sz w:val="22"/>
            <w:szCs w:val="22"/>
            <w:lang w:val="en-US"/>
            <w:rPrChange w:id="39" w:author="Bo Melander" w:date="2025-02-11T14:17:00Z" w16du:dateUtc="2025-02-11T13:17:00Z">
              <w:rPr/>
            </w:rPrChange>
          </w:rPr>
          <w:t xml:space="preserve">Can non-inversion tillage </w:t>
        </w:r>
      </w:ins>
    </w:p>
    <w:p w14:paraId="454BDEA5" w14:textId="77777777" w:rsidR="00C57A16" w:rsidRPr="009C0D5A" w:rsidRDefault="00C57A16">
      <w:pPr>
        <w:pStyle w:val="BodyText2"/>
        <w:spacing w:after="0" w:line="240" w:lineRule="auto"/>
        <w:ind w:left="426" w:hanging="426"/>
        <w:rPr>
          <w:ins w:id="40" w:author="Bo Melander" w:date="2025-02-11T14:16:00Z" w16du:dateUtc="2025-02-11T13:16:00Z"/>
          <w:rFonts w:asciiTheme="minorHAnsi" w:hAnsiTheme="minorHAnsi"/>
          <w:b/>
          <w:i/>
          <w:sz w:val="22"/>
          <w:szCs w:val="22"/>
          <w:lang w:val="en-US"/>
          <w:rPrChange w:id="41" w:author="Bo Melander" w:date="2025-02-11T14:17:00Z" w16du:dateUtc="2025-02-11T13:17:00Z">
            <w:rPr>
              <w:ins w:id="42" w:author="Bo Melander" w:date="2025-02-11T14:16:00Z" w16du:dateUtc="2025-02-11T13:16:00Z"/>
              <w:b/>
              <w:i/>
            </w:rPr>
          </w:rPrChange>
        </w:rPr>
        <w:pPrChange w:id="43" w:author="Bo Melander" w:date="2025-02-11T14:17:00Z" w16du:dateUtc="2025-02-11T13:17:00Z">
          <w:pPr>
            <w:pStyle w:val="BodyText2"/>
            <w:ind w:left="851" w:hanging="851"/>
          </w:pPr>
        </w:pPrChange>
      </w:pPr>
      <w:ins w:id="44" w:author="Bo Melander" w:date="2025-02-11T14:16:00Z" w16du:dateUtc="2025-02-11T13:16:00Z">
        <w:r w:rsidRPr="009C0D5A">
          <w:rPr>
            <w:rFonts w:asciiTheme="minorHAnsi" w:hAnsiTheme="minorHAnsi"/>
            <w:sz w:val="22"/>
            <w:szCs w:val="22"/>
            <w:lang w:val="en-US"/>
            <w:rPrChange w:id="45" w:author="Bo Melander" w:date="2025-02-11T14:17:00Z" w16du:dateUtc="2025-02-11T13:17:00Z">
              <w:rPr/>
            </w:rPrChange>
          </w:rPr>
          <w:tab/>
          <w:t xml:space="preserve">and straw retainment reduce N leaching in cereal-based crop rotations? </w:t>
        </w:r>
        <w:r w:rsidRPr="009C0D5A">
          <w:rPr>
            <w:rFonts w:asciiTheme="minorHAnsi" w:hAnsiTheme="minorHAnsi"/>
            <w:i/>
            <w:sz w:val="22"/>
            <w:szCs w:val="22"/>
            <w:lang w:val="en-US"/>
            <w:rPrChange w:id="46" w:author="Bo Melander" w:date="2025-02-11T14:17:00Z" w16du:dateUtc="2025-02-11T13:17:00Z">
              <w:rPr>
                <w:i/>
              </w:rPr>
            </w:rPrChange>
          </w:rPr>
          <w:t xml:space="preserve">Soil &amp; </w:t>
        </w:r>
      </w:ins>
    </w:p>
    <w:p w14:paraId="0AA945EC" w14:textId="77777777" w:rsidR="00C57A16" w:rsidRDefault="00C57A16">
      <w:pPr>
        <w:pStyle w:val="BodyText2"/>
        <w:spacing w:after="0" w:line="240" w:lineRule="auto"/>
        <w:ind w:left="426" w:hanging="426"/>
        <w:rPr>
          <w:ins w:id="47" w:author="Bo Melander" w:date="2025-02-11T14:17:00Z" w16du:dateUtc="2025-02-11T13:17:00Z"/>
          <w:rFonts w:asciiTheme="minorHAnsi" w:hAnsiTheme="minorHAnsi"/>
          <w:sz w:val="22"/>
          <w:szCs w:val="22"/>
          <w:lang w:val="en-US"/>
        </w:rPr>
        <w:pPrChange w:id="48" w:author="Bo Melander" w:date="2025-02-11T14:17:00Z" w16du:dateUtc="2025-02-11T13:17:00Z">
          <w:pPr>
            <w:pStyle w:val="BodyText2"/>
            <w:spacing w:after="0" w:line="240" w:lineRule="auto"/>
            <w:ind w:left="851" w:hanging="851"/>
          </w:pPr>
        </w:pPrChange>
      </w:pPr>
      <w:ins w:id="49" w:author="Bo Melander" w:date="2025-02-11T14:16:00Z" w16du:dateUtc="2025-02-11T13:16:00Z">
        <w:r w:rsidRPr="009C0D5A">
          <w:rPr>
            <w:rFonts w:asciiTheme="minorHAnsi" w:hAnsiTheme="minorHAnsi"/>
            <w:i/>
            <w:sz w:val="22"/>
            <w:szCs w:val="22"/>
            <w:lang w:val="en-US"/>
            <w:rPrChange w:id="50" w:author="Bo Melander" w:date="2025-02-11T14:17:00Z" w16du:dateUtc="2025-02-11T13:17:00Z">
              <w:rPr>
                <w:i/>
              </w:rPr>
            </w:rPrChange>
          </w:rPr>
          <w:tab/>
          <w:t xml:space="preserve">Tillage Research </w:t>
        </w:r>
        <w:r w:rsidRPr="009C0D5A">
          <w:rPr>
            <w:rFonts w:asciiTheme="minorHAnsi" w:hAnsiTheme="minorHAnsi"/>
            <w:sz w:val="22"/>
            <w:szCs w:val="22"/>
            <w:lang w:val="en-US"/>
            <w:rPrChange w:id="51" w:author="Bo Melander" w:date="2025-02-11T14:17:00Z" w16du:dateUtc="2025-02-11T13:17:00Z">
              <w:rPr/>
            </w:rPrChange>
          </w:rPr>
          <w:t>109, 1-8.</w:t>
        </w:r>
      </w:ins>
    </w:p>
    <w:p w14:paraId="38A9F46D" w14:textId="77777777" w:rsidR="009C0D5A" w:rsidRPr="009C0D5A" w:rsidRDefault="009C0D5A">
      <w:pPr>
        <w:pStyle w:val="BodyText2"/>
        <w:spacing w:after="0" w:line="240" w:lineRule="auto"/>
        <w:ind w:left="426" w:hanging="426"/>
        <w:rPr>
          <w:ins w:id="52" w:author="Bo Melander" w:date="2025-02-11T14:16:00Z" w16du:dateUtc="2025-02-11T13:16:00Z"/>
          <w:rFonts w:asciiTheme="minorHAnsi" w:hAnsiTheme="minorHAnsi"/>
          <w:b/>
          <w:sz w:val="22"/>
          <w:szCs w:val="22"/>
          <w:lang w:val="en-US"/>
          <w:rPrChange w:id="53" w:author="Bo Melander" w:date="2025-02-11T14:17:00Z" w16du:dateUtc="2025-02-11T13:17:00Z">
            <w:rPr>
              <w:ins w:id="54" w:author="Bo Melander" w:date="2025-02-11T14:16:00Z" w16du:dateUtc="2025-02-11T13:16:00Z"/>
              <w:b/>
            </w:rPr>
          </w:rPrChange>
        </w:rPr>
        <w:pPrChange w:id="55" w:author="Bo Melander" w:date="2025-02-11T14:17:00Z" w16du:dateUtc="2025-02-11T13:17:00Z">
          <w:pPr>
            <w:pStyle w:val="BodyText2"/>
            <w:ind w:left="851" w:hanging="851"/>
          </w:pPr>
        </w:pPrChange>
      </w:pPr>
    </w:p>
    <w:p w14:paraId="5D850D01" w14:textId="77777777" w:rsidR="009C0D5A" w:rsidRPr="009C0D5A" w:rsidRDefault="009C0D5A">
      <w:pPr>
        <w:spacing w:after="0" w:line="240" w:lineRule="auto"/>
        <w:ind w:left="426" w:hanging="426"/>
        <w:rPr>
          <w:ins w:id="56" w:author="Bo Melander" w:date="2025-02-11T14:17:00Z" w16du:dateUtc="2025-02-11T13:17:00Z"/>
          <w:lang w:val="en-US"/>
          <w:rPrChange w:id="57" w:author="Bo Melander" w:date="2025-02-11T14:17:00Z" w16du:dateUtc="2025-02-11T13:17:00Z">
            <w:rPr>
              <w:ins w:id="58" w:author="Bo Melander" w:date="2025-02-11T14:17:00Z" w16du:dateUtc="2025-02-11T13:17:00Z"/>
              <w:rFonts w:ascii="Times New Roman" w:hAnsi="Times New Roman"/>
              <w:lang w:val="en-US"/>
            </w:rPr>
          </w:rPrChange>
        </w:rPr>
        <w:pPrChange w:id="59" w:author="Bo Melander" w:date="2025-02-11T14:17:00Z" w16du:dateUtc="2025-02-11T13:17:00Z">
          <w:pPr>
            <w:ind w:left="851" w:hanging="851"/>
          </w:pPr>
        </w:pPrChange>
      </w:pPr>
      <w:ins w:id="60" w:author="Bo Melander" w:date="2025-02-11T14:17:00Z" w16du:dateUtc="2025-02-11T13:17:00Z">
        <w:r w:rsidRPr="009C0D5A">
          <w:rPr>
            <w:spacing w:val="-3"/>
            <w:vertAlign w:val="superscript"/>
            <w:lang w:val="en-US"/>
            <w:rPrChange w:id="61" w:author="Bo Melander" w:date="2025-02-11T14:17:00Z" w16du:dateUtc="2025-02-11T13:17:00Z">
              <w:rPr>
                <w:rFonts w:ascii="Times New Roman" w:hAnsi="Times New Roman"/>
                <w:spacing w:val="-3"/>
                <w:vertAlign w:val="superscript"/>
              </w:rPr>
            </w:rPrChange>
          </w:rPr>
          <w:t>56</w:t>
        </w:r>
        <w:r w:rsidRPr="009C0D5A">
          <w:rPr>
            <w:iCs/>
            <w:lang w:val="en-US"/>
            <w:rPrChange w:id="62" w:author="Bo Melander" w:date="2025-02-11T14:17:00Z" w16du:dateUtc="2025-02-11T13:17:00Z">
              <w:rPr>
                <w:rFonts w:ascii="Times New Roman" w:hAnsi="Times New Roman"/>
                <w:iCs/>
              </w:rPr>
            </w:rPrChange>
          </w:rPr>
          <w:t xml:space="preserve">Scherner A., </w:t>
        </w:r>
        <w:r w:rsidRPr="009C0D5A">
          <w:rPr>
            <w:bCs/>
            <w:iCs/>
            <w:u w:val="single"/>
            <w:lang w:val="en-US"/>
            <w:rPrChange w:id="63" w:author="Bo Melander" w:date="2025-02-11T14:17:00Z" w16du:dateUtc="2025-02-11T13:17:00Z">
              <w:rPr>
                <w:rFonts w:ascii="Times New Roman" w:hAnsi="Times New Roman"/>
                <w:b/>
                <w:iCs/>
                <w:u w:val="single"/>
              </w:rPr>
            </w:rPrChange>
          </w:rPr>
          <w:t>Melander B.</w:t>
        </w:r>
        <w:r w:rsidRPr="009C0D5A">
          <w:rPr>
            <w:iCs/>
            <w:lang w:val="en-US"/>
            <w:rPrChange w:id="64" w:author="Bo Melander" w:date="2025-02-11T14:17:00Z" w16du:dateUtc="2025-02-11T13:17:00Z">
              <w:rPr>
                <w:rFonts w:ascii="Times New Roman" w:hAnsi="Times New Roman"/>
                <w:iCs/>
              </w:rPr>
            </w:rPrChange>
          </w:rPr>
          <w:t xml:space="preserve"> &amp; Kudsk P. (2016). </w:t>
        </w:r>
        <w:r w:rsidRPr="009C0D5A">
          <w:rPr>
            <w:lang w:val="en-US"/>
            <w:rPrChange w:id="65" w:author="Bo Melander" w:date="2025-02-11T14:17:00Z" w16du:dateUtc="2025-02-11T13:17:00Z">
              <w:rPr>
                <w:rFonts w:ascii="Times New Roman" w:hAnsi="Times New Roman"/>
                <w:lang w:val="en-US"/>
              </w:rPr>
            </w:rPrChange>
          </w:rPr>
          <w:t xml:space="preserve">Vertical distribution and composition of weed seeds within the plough layer after eleven years of contrasting crop rotation and tillage schemes. </w:t>
        </w:r>
        <w:r w:rsidRPr="009C0D5A">
          <w:rPr>
            <w:i/>
            <w:lang w:val="en-US"/>
            <w:rPrChange w:id="66" w:author="Bo Melander" w:date="2025-02-11T14:17:00Z" w16du:dateUtc="2025-02-11T13:17:00Z">
              <w:rPr>
                <w:rFonts w:ascii="Times New Roman" w:hAnsi="Times New Roman"/>
                <w:i/>
                <w:lang w:val="en-US"/>
              </w:rPr>
            </w:rPrChange>
          </w:rPr>
          <w:t>Soil &amp; Tillage Research</w:t>
        </w:r>
        <w:r w:rsidRPr="009C0D5A">
          <w:rPr>
            <w:lang w:val="en-US"/>
            <w:rPrChange w:id="67" w:author="Bo Melander" w:date="2025-02-11T14:17:00Z" w16du:dateUtc="2025-02-11T13:17:00Z">
              <w:rPr>
                <w:rFonts w:ascii="Times New Roman" w:hAnsi="Times New Roman"/>
                <w:lang w:val="en-US"/>
              </w:rPr>
            </w:rPrChange>
          </w:rPr>
          <w:t xml:space="preserve"> 161, 135-142.</w:t>
        </w:r>
      </w:ins>
    </w:p>
    <w:p w14:paraId="32411DBA" w14:textId="77777777" w:rsidR="00D90844" w:rsidRDefault="00D90844" w:rsidP="00F42513">
      <w:pPr>
        <w:rPr>
          <w:lang w:val="en-US"/>
        </w:rPr>
      </w:pPr>
    </w:p>
    <w:p w14:paraId="4758AF0F" w14:textId="77777777" w:rsidR="00CE16B2" w:rsidRDefault="00CE16B2" w:rsidP="00F42513">
      <w:pPr>
        <w:rPr>
          <w:lang w:val="en-US"/>
        </w:rPr>
      </w:pPr>
    </w:p>
    <w:p w14:paraId="0D7318B8" w14:textId="77777777" w:rsidR="00CB729C" w:rsidRDefault="00CB729C" w:rsidP="00F42513">
      <w:pPr>
        <w:rPr>
          <w:lang w:val="en-US"/>
        </w:rPr>
      </w:pPr>
    </w:p>
    <w:p w14:paraId="681C48B3" w14:textId="77777777" w:rsidR="00F42513" w:rsidRPr="00491D4B" w:rsidRDefault="00F42513">
      <w:pPr>
        <w:rPr>
          <w:lang w:val="en-US"/>
        </w:rPr>
      </w:pPr>
    </w:p>
    <w:sectPr w:rsidR="00F42513" w:rsidRPr="00491D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irginia Anne Nichols" w:date="2025-01-30T21:16:00Z" w:initials="VN">
    <w:p w14:paraId="1C4B35AB" w14:textId="77777777" w:rsidR="00461971" w:rsidRDefault="00461971" w:rsidP="00461971">
      <w:pPr>
        <w:pStyle w:val="CommentText"/>
      </w:pPr>
      <w:r>
        <w:rPr>
          <w:rStyle w:val="CommentReference"/>
        </w:rPr>
        <w:annotationRef/>
      </w:r>
      <w:r>
        <w:t>I don’t know how these values were determined. They were reported in Scherner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4B35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273C0A" w16cex:dateUtc="2025-01-30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4B35AB" w16cid:durableId="26273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70450"/>
    <w:multiLevelType w:val="hybridMultilevel"/>
    <w:tmpl w:val="CB82DDCC"/>
    <w:lvl w:ilvl="0" w:tplc="DC0A1A7E">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6014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Anne Nichols">
    <w15:presenceInfo w15:providerId="AD" w15:userId="S::au757887@uni.au.dk::1e8bc941-3906-405c-be8c-f2e8d9cc7a85"/>
  </w15:person>
  <w15:person w15:author="Bo Melander">
    <w15:presenceInfo w15:providerId="AD" w15:userId="S::au223507@uni.au.dk::d6c912b7-5fcf-40b8-9cc5-34856bfd6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4B"/>
    <w:rsid w:val="00005CB2"/>
    <w:rsid w:val="00015B25"/>
    <w:rsid w:val="000166DD"/>
    <w:rsid w:val="00020D93"/>
    <w:rsid w:val="00032F42"/>
    <w:rsid w:val="000572BC"/>
    <w:rsid w:val="000E0AFB"/>
    <w:rsid w:val="000E51DB"/>
    <w:rsid w:val="000E7519"/>
    <w:rsid w:val="000F3755"/>
    <w:rsid w:val="00114216"/>
    <w:rsid w:val="00116E18"/>
    <w:rsid w:val="0014035B"/>
    <w:rsid w:val="001458A1"/>
    <w:rsid w:val="00163322"/>
    <w:rsid w:val="00186B99"/>
    <w:rsid w:val="001A50D8"/>
    <w:rsid w:val="001D2342"/>
    <w:rsid w:val="001E65CE"/>
    <w:rsid w:val="00203B35"/>
    <w:rsid w:val="00213D4F"/>
    <w:rsid w:val="002154C4"/>
    <w:rsid w:val="00246C32"/>
    <w:rsid w:val="00255ECA"/>
    <w:rsid w:val="00264241"/>
    <w:rsid w:val="0027200C"/>
    <w:rsid w:val="002722ED"/>
    <w:rsid w:val="00286562"/>
    <w:rsid w:val="0029022B"/>
    <w:rsid w:val="002A12F4"/>
    <w:rsid w:val="002B1E54"/>
    <w:rsid w:val="002E5395"/>
    <w:rsid w:val="002F63F2"/>
    <w:rsid w:val="003208C8"/>
    <w:rsid w:val="00325130"/>
    <w:rsid w:val="00382F8E"/>
    <w:rsid w:val="00383073"/>
    <w:rsid w:val="003D6A9B"/>
    <w:rsid w:val="00404FB1"/>
    <w:rsid w:val="004158F6"/>
    <w:rsid w:val="004316E3"/>
    <w:rsid w:val="00432D6D"/>
    <w:rsid w:val="00433762"/>
    <w:rsid w:val="00444B2F"/>
    <w:rsid w:val="00461971"/>
    <w:rsid w:val="00472A4C"/>
    <w:rsid w:val="00491D4B"/>
    <w:rsid w:val="00493002"/>
    <w:rsid w:val="00497CAE"/>
    <w:rsid w:val="004D04B2"/>
    <w:rsid w:val="004F4555"/>
    <w:rsid w:val="00507A07"/>
    <w:rsid w:val="00507EFC"/>
    <w:rsid w:val="00537F66"/>
    <w:rsid w:val="005839BC"/>
    <w:rsid w:val="00593785"/>
    <w:rsid w:val="005A3E30"/>
    <w:rsid w:val="005B24CB"/>
    <w:rsid w:val="005B26BE"/>
    <w:rsid w:val="005B6407"/>
    <w:rsid w:val="005C0F6B"/>
    <w:rsid w:val="005D7227"/>
    <w:rsid w:val="005E3F4C"/>
    <w:rsid w:val="00632A9C"/>
    <w:rsid w:val="00641B6A"/>
    <w:rsid w:val="00712790"/>
    <w:rsid w:val="00722B44"/>
    <w:rsid w:val="007653A2"/>
    <w:rsid w:val="007748FC"/>
    <w:rsid w:val="00791AD3"/>
    <w:rsid w:val="007A7509"/>
    <w:rsid w:val="007C2F67"/>
    <w:rsid w:val="007C72D4"/>
    <w:rsid w:val="007E26EE"/>
    <w:rsid w:val="007E5D18"/>
    <w:rsid w:val="0082628F"/>
    <w:rsid w:val="00871A14"/>
    <w:rsid w:val="008F2F31"/>
    <w:rsid w:val="00922D1E"/>
    <w:rsid w:val="00930A81"/>
    <w:rsid w:val="00954488"/>
    <w:rsid w:val="009C0D5A"/>
    <w:rsid w:val="009C6569"/>
    <w:rsid w:val="009D1BC8"/>
    <w:rsid w:val="009D492F"/>
    <w:rsid w:val="00A11E01"/>
    <w:rsid w:val="00A22561"/>
    <w:rsid w:val="00A62919"/>
    <w:rsid w:val="00A654F2"/>
    <w:rsid w:val="00AA3638"/>
    <w:rsid w:val="00AA7323"/>
    <w:rsid w:val="00AE0E94"/>
    <w:rsid w:val="00B067E5"/>
    <w:rsid w:val="00B21E41"/>
    <w:rsid w:val="00B5525A"/>
    <w:rsid w:val="00B97172"/>
    <w:rsid w:val="00BF5429"/>
    <w:rsid w:val="00C13F5B"/>
    <w:rsid w:val="00C154A9"/>
    <w:rsid w:val="00C269A9"/>
    <w:rsid w:val="00C57A16"/>
    <w:rsid w:val="00C75CA4"/>
    <w:rsid w:val="00CA5A70"/>
    <w:rsid w:val="00CB729C"/>
    <w:rsid w:val="00CE16B2"/>
    <w:rsid w:val="00D24FD0"/>
    <w:rsid w:val="00D35E4F"/>
    <w:rsid w:val="00D85055"/>
    <w:rsid w:val="00D90844"/>
    <w:rsid w:val="00D92498"/>
    <w:rsid w:val="00DB223C"/>
    <w:rsid w:val="00DE3BD7"/>
    <w:rsid w:val="00E02EB6"/>
    <w:rsid w:val="00E04EF8"/>
    <w:rsid w:val="00E075B7"/>
    <w:rsid w:val="00EA03AB"/>
    <w:rsid w:val="00EB1201"/>
    <w:rsid w:val="00EB7CB5"/>
    <w:rsid w:val="00ED4D4D"/>
    <w:rsid w:val="00EE34C4"/>
    <w:rsid w:val="00F21E7F"/>
    <w:rsid w:val="00F220CC"/>
    <w:rsid w:val="00F42513"/>
    <w:rsid w:val="00F47A3A"/>
    <w:rsid w:val="00F53926"/>
    <w:rsid w:val="00F903D1"/>
    <w:rsid w:val="00FA77C4"/>
    <w:rsid w:val="00FB2BE7"/>
    <w:rsid w:val="00FC4190"/>
    <w:rsid w:val="00FC5964"/>
    <w:rsid w:val="00FF03B7"/>
    <w:rsid w:val="00FF7B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2C8"/>
  <w15:docId w15:val="{4EEDBFA0-E41E-4745-9D60-E843FA41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1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1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1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1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D4B"/>
    <w:rPr>
      <w:rFonts w:eastAsiaTheme="majorEastAsia" w:cstheme="majorBidi"/>
      <w:color w:val="272727" w:themeColor="text1" w:themeTint="D8"/>
    </w:rPr>
  </w:style>
  <w:style w:type="paragraph" w:styleId="Title">
    <w:name w:val="Title"/>
    <w:basedOn w:val="Normal"/>
    <w:next w:val="Normal"/>
    <w:link w:val="TitleChar"/>
    <w:uiPriority w:val="10"/>
    <w:qFormat/>
    <w:rsid w:val="00491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D4B"/>
    <w:pPr>
      <w:spacing w:before="160"/>
      <w:jc w:val="center"/>
    </w:pPr>
    <w:rPr>
      <w:i/>
      <w:iCs/>
      <w:color w:val="404040" w:themeColor="text1" w:themeTint="BF"/>
    </w:rPr>
  </w:style>
  <w:style w:type="character" w:customStyle="1" w:styleId="QuoteChar">
    <w:name w:val="Quote Char"/>
    <w:basedOn w:val="DefaultParagraphFont"/>
    <w:link w:val="Quote"/>
    <w:uiPriority w:val="29"/>
    <w:rsid w:val="00491D4B"/>
    <w:rPr>
      <w:i/>
      <w:iCs/>
      <w:color w:val="404040" w:themeColor="text1" w:themeTint="BF"/>
    </w:rPr>
  </w:style>
  <w:style w:type="paragraph" w:styleId="ListParagraph">
    <w:name w:val="List Paragraph"/>
    <w:basedOn w:val="Normal"/>
    <w:uiPriority w:val="34"/>
    <w:qFormat/>
    <w:rsid w:val="00491D4B"/>
    <w:pPr>
      <w:ind w:left="720"/>
      <w:contextualSpacing/>
    </w:pPr>
  </w:style>
  <w:style w:type="character" w:styleId="IntenseEmphasis">
    <w:name w:val="Intense Emphasis"/>
    <w:basedOn w:val="DefaultParagraphFont"/>
    <w:uiPriority w:val="21"/>
    <w:qFormat/>
    <w:rsid w:val="00491D4B"/>
    <w:rPr>
      <w:i/>
      <w:iCs/>
      <w:color w:val="0F4761" w:themeColor="accent1" w:themeShade="BF"/>
    </w:rPr>
  </w:style>
  <w:style w:type="paragraph" w:styleId="IntenseQuote">
    <w:name w:val="Intense Quote"/>
    <w:basedOn w:val="Normal"/>
    <w:next w:val="Normal"/>
    <w:link w:val="IntenseQuoteChar"/>
    <w:uiPriority w:val="30"/>
    <w:qFormat/>
    <w:rsid w:val="00491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D4B"/>
    <w:rPr>
      <w:i/>
      <w:iCs/>
      <w:color w:val="0F4761" w:themeColor="accent1" w:themeShade="BF"/>
    </w:rPr>
  </w:style>
  <w:style w:type="character" w:styleId="IntenseReference">
    <w:name w:val="Intense Reference"/>
    <w:basedOn w:val="DefaultParagraphFont"/>
    <w:uiPriority w:val="32"/>
    <w:qFormat/>
    <w:rsid w:val="00491D4B"/>
    <w:rPr>
      <w:b/>
      <w:bCs/>
      <w:smallCaps/>
      <w:color w:val="0F4761" w:themeColor="accent1" w:themeShade="BF"/>
      <w:spacing w:val="5"/>
    </w:rPr>
  </w:style>
  <w:style w:type="table" w:styleId="TableGrid">
    <w:name w:val="Table Grid"/>
    <w:basedOn w:val="TableNormal"/>
    <w:uiPriority w:val="39"/>
    <w:rsid w:val="00C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EB6"/>
    <w:rPr>
      <w:color w:val="467886" w:themeColor="hyperlink"/>
      <w:u w:val="single"/>
    </w:rPr>
  </w:style>
  <w:style w:type="character" w:styleId="UnresolvedMention">
    <w:name w:val="Unresolved Mention"/>
    <w:basedOn w:val="DefaultParagraphFont"/>
    <w:uiPriority w:val="99"/>
    <w:semiHidden/>
    <w:unhideWhenUsed/>
    <w:rsid w:val="00E02EB6"/>
    <w:rPr>
      <w:color w:val="605E5C"/>
      <w:shd w:val="clear" w:color="auto" w:fill="E1DFDD"/>
    </w:rPr>
  </w:style>
  <w:style w:type="character" w:styleId="CommentReference">
    <w:name w:val="annotation reference"/>
    <w:basedOn w:val="DefaultParagraphFont"/>
    <w:uiPriority w:val="99"/>
    <w:semiHidden/>
    <w:unhideWhenUsed/>
    <w:rsid w:val="00005CB2"/>
    <w:rPr>
      <w:sz w:val="16"/>
      <w:szCs w:val="16"/>
    </w:rPr>
  </w:style>
  <w:style w:type="paragraph" w:styleId="CommentText">
    <w:name w:val="annotation text"/>
    <w:basedOn w:val="Normal"/>
    <w:link w:val="CommentTextChar"/>
    <w:uiPriority w:val="99"/>
    <w:unhideWhenUsed/>
    <w:rsid w:val="00005CB2"/>
    <w:pPr>
      <w:spacing w:line="240" w:lineRule="auto"/>
    </w:pPr>
    <w:rPr>
      <w:sz w:val="20"/>
      <w:szCs w:val="20"/>
    </w:rPr>
  </w:style>
  <w:style w:type="character" w:customStyle="1" w:styleId="CommentTextChar">
    <w:name w:val="Comment Text Char"/>
    <w:basedOn w:val="DefaultParagraphFont"/>
    <w:link w:val="CommentText"/>
    <w:uiPriority w:val="99"/>
    <w:rsid w:val="00005CB2"/>
    <w:rPr>
      <w:sz w:val="20"/>
      <w:szCs w:val="20"/>
    </w:rPr>
  </w:style>
  <w:style w:type="paragraph" w:styleId="CommentSubject">
    <w:name w:val="annotation subject"/>
    <w:basedOn w:val="CommentText"/>
    <w:next w:val="CommentText"/>
    <w:link w:val="CommentSubjectChar"/>
    <w:uiPriority w:val="99"/>
    <w:semiHidden/>
    <w:unhideWhenUsed/>
    <w:rsid w:val="00005CB2"/>
    <w:rPr>
      <w:b/>
      <w:bCs/>
    </w:rPr>
  </w:style>
  <w:style w:type="character" w:customStyle="1" w:styleId="CommentSubjectChar">
    <w:name w:val="Comment Subject Char"/>
    <w:basedOn w:val="CommentTextChar"/>
    <w:link w:val="CommentSubject"/>
    <w:uiPriority w:val="99"/>
    <w:semiHidden/>
    <w:rsid w:val="00005CB2"/>
    <w:rPr>
      <w:b/>
      <w:bCs/>
      <w:sz w:val="20"/>
      <w:szCs w:val="20"/>
    </w:rPr>
  </w:style>
  <w:style w:type="paragraph" w:styleId="Revision">
    <w:name w:val="Revision"/>
    <w:hidden/>
    <w:uiPriority w:val="99"/>
    <w:semiHidden/>
    <w:rsid w:val="00D90844"/>
    <w:pPr>
      <w:spacing w:after="0" w:line="240" w:lineRule="auto"/>
    </w:pPr>
  </w:style>
  <w:style w:type="paragraph" w:styleId="BodyText2">
    <w:name w:val="Body Text 2"/>
    <w:basedOn w:val="Normal"/>
    <w:link w:val="BodyText2Char"/>
    <w:uiPriority w:val="99"/>
    <w:semiHidden/>
    <w:unhideWhenUsed/>
    <w:rsid w:val="00D90844"/>
    <w:pPr>
      <w:spacing w:after="120" w:line="480" w:lineRule="auto"/>
    </w:pPr>
    <w:rPr>
      <w:rFonts w:ascii="Times New Roman" w:eastAsia="Times New Roman" w:hAnsi="Times New Roman" w:cs="Times New Roman"/>
      <w:kern w:val="0"/>
      <w:sz w:val="24"/>
      <w:szCs w:val="24"/>
      <w:lang w:eastAsia="da-DK"/>
      <w14:ligatures w14:val="none"/>
    </w:rPr>
  </w:style>
  <w:style w:type="character" w:customStyle="1" w:styleId="BodyText2Char">
    <w:name w:val="Body Text 2 Char"/>
    <w:basedOn w:val="DefaultParagraphFont"/>
    <w:link w:val="BodyText2"/>
    <w:uiPriority w:val="99"/>
    <w:semiHidden/>
    <w:rsid w:val="00D90844"/>
    <w:rPr>
      <w:rFonts w:ascii="Times New Roman" w:eastAsia="Times New Roman" w:hAnsi="Times New Roman" w:cs="Times New Roman"/>
      <w:kern w:val="0"/>
      <w:sz w:val="24"/>
      <w:szCs w:val="24"/>
      <w:lang w:eastAsia="da-DK"/>
      <w14:ligatures w14:val="none"/>
    </w:rPr>
  </w:style>
  <w:style w:type="paragraph" w:styleId="Footer">
    <w:name w:val="footer"/>
    <w:basedOn w:val="Normal"/>
    <w:link w:val="FooterChar"/>
    <w:uiPriority w:val="99"/>
    <w:rsid w:val="005B24CB"/>
    <w:pPr>
      <w:tabs>
        <w:tab w:val="center" w:pos="4819"/>
        <w:tab w:val="right" w:pos="9638"/>
      </w:tabs>
      <w:spacing w:after="0" w:line="240" w:lineRule="auto"/>
    </w:pPr>
    <w:rPr>
      <w:rFonts w:ascii="Times New Roman" w:eastAsia="Times New Roman" w:hAnsi="Times New Roman" w:cs="Times New Roman"/>
      <w:kern w:val="0"/>
      <w:sz w:val="24"/>
      <w:szCs w:val="24"/>
      <w:lang w:eastAsia="da-DK"/>
      <w14:ligatures w14:val="none"/>
    </w:rPr>
  </w:style>
  <w:style w:type="character" w:customStyle="1" w:styleId="FooterChar">
    <w:name w:val="Footer Char"/>
    <w:basedOn w:val="DefaultParagraphFont"/>
    <w:link w:val="Footer"/>
    <w:uiPriority w:val="99"/>
    <w:rsid w:val="005B24CB"/>
    <w:rPr>
      <w:rFonts w:ascii="Times New Roman" w:eastAsia="Times New Roman" w:hAnsi="Times New Roman" w:cs="Times New Roman"/>
      <w:kern w:val="0"/>
      <w:sz w:val="24"/>
      <w:szCs w:val="24"/>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2552">
      <w:bodyDiv w:val="1"/>
      <w:marLeft w:val="0"/>
      <w:marRight w:val="0"/>
      <w:marTop w:val="0"/>
      <w:marBottom w:val="0"/>
      <w:divBdr>
        <w:top w:val="none" w:sz="0" w:space="0" w:color="auto"/>
        <w:left w:val="none" w:sz="0" w:space="0" w:color="auto"/>
        <w:bottom w:val="none" w:sz="0" w:space="0" w:color="auto"/>
        <w:right w:val="none" w:sz="0" w:space="0" w:color="auto"/>
      </w:divBdr>
      <w:divsChild>
        <w:div w:id="394208416">
          <w:marLeft w:val="0"/>
          <w:marRight w:val="0"/>
          <w:marTop w:val="0"/>
          <w:marBottom w:val="0"/>
          <w:divBdr>
            <w:top w:val="none" w:sz="0" w:space="0" w:color="auto"/>
            <w:left w:val="none" w:sz="0" w:space="0" w:color="auto"/>
            <w:bottom w:val="none" w:sz="0" w:space="0" w:color="auto"/>
            <w:right w:val="none" w:sz="0" w:space="0" w:color="auto"/>
          </w:divBdr>
        </w:div>
        <w:div w:id="368145369">
          <w:marLeft w:val="0"/>
          <w:marRight w:val="0"/>
          <w:marTop w:val="0"/>
          <w:marBottom w:val="0"/>
          <w:divBdr>
            <w:top w:val="none" w:sz="0" w:space="0" w:color="auto"/>
            <w:left w:val="none" w:sz="0" w:space="0" w:color="auto"/>
            <w:bottom w:val="none" w:sz="0" w:space="0" w:color="auto"/>
            <w:right w:val="none" w:sz="0" w:space="0" w:color="auto"/>
          </w:divBdr>
        </w:div>
      </w:divsChild>
    </w:div>
    <w:div w:id="217203081">
      <w:bodyDiv w:val="1"/>
      <w:marLeft w:val="0"/>
      <w:marRight w:val="0"/>
      <w:marTop w:val="0"/>
      <w:marBottom w:val="0"/>
      <w:divBdr>
        <w:top w:val="none" w:sz="0" w:space="0" w:color="auto"/>
        <w:left w:val="none" w:sz="0" w:space="0" w:color="auto"/>
        <w:bottom w:val="none" w:sz="0" w:space="0" w:color="auto"/>
        <w:right w:val="none" w:sz="0" w:space="0" w:color="auto"/>
      </w:divBdr>
    </w:div>
    <w:div w:id="444033698">
      <w:bodyDiv w:val="1"/>
      <w:marLeft w:val="0"/>
      <w:marRight w:val="0"/>
      <w:marTop w:val="0"/>
      <w:marBottom w:val="0"/>
      <w:divBdr>
        <w:top w:val="none" w:sz="0" w:space="0" w:color="auto"/>
        <w:left w:val="none" w:sz="0" w:space="0" w:color="auto"/>
        <w:bottom w:val="none" w:sz="0" w:space="0" w:color="auto"/>
        <w:right w:val="none" w:sz="0" w:space="0" w:color="auto"/>
      </w:divBdr>
      <w:divsChild>
        <w:div w:id="827600493">
          <w:marLeft w:val="0"/>
          <w:marRight w:val="0"/>
          <w:marTop w:val="0"/>
          <w:marBottom w:val="0"/>
          <w:divBdr>
            <w:top w:val="none" w:sz="0" w:space="0" w:color="auto"/>
            <w:left w:val="none" w:sz="0" w:space="0" w:color="auto"/>
            <w:bottom w:val="none" w:sz="0" w:space="0" w:color="auto"/>
            <w:right w:val="none" w:sz="0" w:space="0" w:color="auto"/>
          </w:divBdr>
        </w:div>
        <w:div w:id="317073995">
          <w:marLeft w:val="0"/>
          <w:marRight w:val="0"/>
          <w:marTop w:val="0"/>
          <w:marBottom w:val="0"/>
          <w:divBdr>
            <w:top w:val="none" w:sz="0" w:space="0" w:color="auto"/>
            <w:left w:val="none" w:sz="0" w:space="0" w:color="auto"/>
            <w:bottom w:val="none" w:sz="0" w:space="0" w:color="auto"/>
            <w:right w:val="none" w:sz="0" w:space="0" w:color="auto"/>
          </w:divBdr>
        </w:div>
      </w:divsChild>
    </w:div>
    <w:div w:id="892085828">
      <w:bodyDiv w:val="1"/>
      <w:marLeft w:val="0"/>
      <w:marRight w:val="0"/>
      <w:marTop w:val="0"/>
      <w:marBottom w:val="0"/>
      <w:divBdr>
        <w:top w:val="none" w:sz="0" w:space="0" w:color="auto"/>
        <w:left w:val="none" w:sz="0" w:space="0" w:color="auto"/>
        <w:bottom w:val="none" w:sz="0" w:space="0" w:color="auto"/>
        <w:right w:val="none" w:sz="0" w:space="0" w:color="auto"/>
      </w:divBdr>
    </w:div>
    <w:div w:id="1087579512">
      <w:bodyDiv w:val="1"/>
      <w:marLeft w:val="0"/>
      <w:marRight w:val="0"/>
      <w:marTop w:val="0"/>
      <w:marBottom w:val="0"/>
      <w:divBdr>
        <w:top w:val="none" w:sz="0" w:space="0" w:color="auto"/>
        <w:left w:val="none" w:sz="0" w:space="0" w:color="auto"/>
        <w:bottom w:val="none" w:sz="0" w:space="0" w:color="auto"/>
        <w:right w:val="none" w:sz="0" w:space="0" w:color="auto"/>
      </w:divBdr>
    </w:div>
    <w:div w:id="1606384394">
      <w:bodyDiv w:val="1"/>
      <w:marLeft w:val="0"/>
      <w:marRight w:val="0"/>
      <w:marTop w:val="0"/>
      <w:marBottom w:val="0"/>
      <w:divBdr>
        <w:top w:val="none" w:sz="0" w:space="0" w:color="auto"/>
        <w:left w:val="none" w:sz="0" w:space="0" w:color="auto"/>
        <w:bottom w:val="none" w:sz="0" w:space="0" w:color="auto"/>
        <w:right w:val="none" w:sz="0" w:space="0" w:color="auto"/>
      </w:divBdr>
    </w:div>
    <w:div w:id="1617132423">
      <w:bodyDiv w:val="1"/>
      <w:marLeft w:val="0"/>
      <w:marRight w:val="0"/>
      <w:marTop w:val="0"/>
      <w:marBottom w:val="0"/>
      <w:divBdr>
        <w:top w:val="none" w:sz="0" w:space="0" w:color="auto"/>
        <w:left w:val="none" w:sz="0" w:space="0" w:color="auto"/>
        <w:bottom w:val="none" w:sz="0" w:space="0" w:color="auto"/>
        <w:right w:val="none" w:sz="0" w:space="0" w:color="auto"/>
      </w:divBdr>
    </w:div>
    <w:div w:id="1621910128">
      <w:bodyDiv w:val="1"/>
      <w:marLeft w:val="0"/>
      <w:marRight w:val="0"/>
      <w:marTop w:val="0"/>
      <w:marBottom w:val="0"/>
      <w:divBdr>
        <w:top w:val="none" w:sz="0" w:space="0" w:color="auto"/>
        <w:left w:val="none" w:sz="0" w:space="0" w:color="auto"/>
        <w:bottom w:val="none" w:sz="0" w:space="0" w:color="auto"/>
        <w:right w:val="none" w:sz="0" w:space="0" w:color="auto"/>
      </w:divBdr>
    </w:div>
    <w:div w:id="1703246002">
      <w:bodyDiv w:val="1"/>
      <w:marLeft w:val="0"/>
      <w:marRight w:val="0"/>
      <w:marTop w:val="0"/>
      <w:marBottom w:val="0"/>
      <w:divBdr>
        <w:top w:val="none" w:sz="0" w:space="0" w:color="auto"/>
        <w:left w:val="none" w:sz="0" w:space="0" w:color="auto"/>
        <w:bottom w:val="none" w:sz="0" w:space="0" w:color="auto"/>
        <w:right w:val="none" w:sz="0" w:space="0" w:color="auto"/>
      </w:divBdr>
    </w:div>
    <w:div w:id="181660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1FE4-AA19-44D2-994D-0A149265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1687</Words>
  <Characters>10291</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Aarhus University</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dcterms:created xsi:type="dcterms:W3CDTF">2025-02-13T09:58:00Z</dcterms:created>
  <dcterms:modified xsi:type="dcterms:W3CDTF">2025-02-13T12:51:00Z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id="j7GkKtLR"/&gt;&lt;style id="http://www.zotero.org/styles/elsevier-harvard" hasBibliography="1" bibliographyStyleHasBeenSet="0"/&gt;&lt;prefs&gt;&lt;pref name="fieldType" value="Field"/&gt;&lt;/prefs&gt;&lt;/data&gt;</vt:lpwstr>
  </property>
</Properties>
</file>