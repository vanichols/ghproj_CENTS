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6046D1" w14:textId="5746C699" w:rsidR="00B730C3" w:rsidRPr="00B730C3" w:rsidRDefault="008911BB" w:rsidP="00B730C3">
      <w:pPr>
        <w:autoSpaceDE w:val="0"/>
        <w:autoSpaceDN w:val="0"/>
        <w:adjustRightInd w:val="0"/>
        <w:spacing w:after="0" w:line="240" w:lineRule="auto"/>
        <w:jc w:val="center"/>
        <w:rPr>
          <w:rFonts w:ascii="Calibri" w:hAnsi="Calibri" w:cs="Calibri"/>
          <w:b/>
          <w:bCs/>
          <w:sz w:val="24"/>
          <w:szCs w:val="24"/>
          <w:lang w:val="fr-CA"/>
        </w:rPr>
      </w:pPr>
      <w:r>
        <w:rPr>
          <w:rFonts w:ascii="Calibri" w:hAnsi="Calibri" w:cs="Calibri"/>
          <w:b/>
          <w:bCs/>
          <w:sz w:val="24"/>
          <w:szCs w:val="24"/>
          <w:lang w:val="en-US"/>
        </w:rPr>
        <w:t>M</w:t>
      </w:r>
      <w:r w:rsidR="00663D56">
        <w:rPr>
          <w:rFonts w:ascii="Calibri" w:hAnsi="Calibri" w:cs="Calibri"/>
          <w:b/>
          <w:bCs/>
          <w:sz w:val="24"/>
          <w:szCs w:val="24"/>
          <w:lang w:val="en-US"/>
        </w:rPr>
        <w:t xml:space="preserve">ulti-criteria </w:t>
      </w:r>
      <w:r w:rsidR="00B730C3" w:rsidRPr="00B730C3">
        <w:rPr>
          <w:rFonts w:ascii="Calibri" w:hAnsi="Calibri" w:cs="Calibri"/>
          <w:b/>
          <w:bCs/>
          <w:sz w:val="24"/>
          <w:szCs w:val="24"/>
          <w:lang w:val="en-US"/>
        </w:rPr>
        <w:t>evaluat</w:t>
      </w:r>
      <w:r w:rsidR="00663D56">
        <w:rPr>
          <w:rFonts w:ascii="Calibri" w:hAnsi="Calibri" w:cs="Calibri"/>
          <w:b/>
          <w:bCs/>
          <w:sz w:val="24"/>
          <w:szCs w:val="24"/>
          <w:lang w:val="en-US"/>
        </w:rPr>
        <w:t>ion of</w:t>
      </w:r>
      <w:r w:rsidR="00B730C3" w:rsidRPr="00B730C3">
        <w:rPr>
          <w:rFonts w:ascii="Calibri" w:hAnsi="Calibri" w:cs="Calibri"/>
          <w:b/>
          <w:bCs/>
          <w:sz w:val="24"/>
          <w:szCs w:val="24"/>
          <w:lang w:val="en-US"/>
        </w:rPr>
        <w:t xml:space="preserve"> </w:t>
      </w:r>
      <w:r w:rsidR="00663D56">
        <w:rPr>
          <w:rFonts w:ascii="Calibri" w:hAnsi="Calibri" w:cs="Calibri"/>
          <w:b/>
          <w:bCs/>
          <w:sz w:val="24"/>
          <w:szCs w:val="24"/>
          <w:lang w:val="en-US"/>
        </w:rPr>
        <w:t xml:space="preserve">fall vegetation </w:t>
      </w:r>
      <w:r w:rsidR="00B730C3" w:rsidRPr="00B730C3">
        <w:rPr>
          <w:rFonts w:ascii="Calibri" w:hAnsi="Calibri" w:cs="Calibri"/>
          <w:b/>
          <w:bCs/>
          <w:sz w:val="24"/>
          <w:szCs w:val="24"/>
          <w:lang w:val="en-US"/>
        </w:rPr>
        <w:t xml:space="preserve">services and dis-services in 30 cropping systems </w:t>
      </w:r>
      <w:r>
        <w:rPr>
          <w:rFonts w:ascii="Calibri" w:hAnsi="Calibri" w:cs="Calibri"/>
          <w:b/>
          <w:bCs/>
          <w:sz w:val="24"/>
          <w:szCs w:val="24"/>
          <w:lang w:val="en-US"/>
        </w:rPr>
        <w:t>using farmer typologies</w:t>
      </w:r>
    </w:p>
    <w:p w14:paraId="3D898BD4" w14:textId="77777777" w:rsidR="00B730C3" w:rsidRPr="00B730C3" w:rsidRDefault="00B730C3" w:rsidP="00B730C3">
      <w:pPr>
        <w:autoSpaceDE w:val="0"/>
        <w:autoSpaceDN w:val="0"/>
        <w:adjustRightInd w:val="0"/>
        <w:spacing w:after="0" w:line="240" w:lineRule="auto"/>
        <w:jc w:val="center"/>
        <w:rPr>
          <w:rFonts w:ascii="Calibri" w:hAnsi="Calibri" w:cs="Calibri"/>
          <w:sz w:val="24"/>
          <w:szCs w:val="24"/>
          <w:lang w:val="fr-CA"/>
        </w:rPr>
      </w:pPr>
    </w:p>
    <w:p w14:paraId="60C61DEE" w14:textId="72D389E0" w:rsidR="00B730C3" w:rsidRPr="00B730C3" w:rsidRDefault="00B730C3" w:rsidP="00B730C3">
      <w:pPr>
        <w:autoSpaceDE w:val="0"/>
        <w:autoSpaceDN w:val="0"/>
        <w:adjustRightInd w:val="0"/>
        <w:spacing w:after="0" w:line="240" w:lineRule="auto"/>
        <w:jc w:val="center"/>
        <w:rPr>
          <w:rFonts w:ascii="Calibri" w:hAnsi="Calibri" w:cs="Calibri"/>
          <w:sz w:val="24"/>
          <w:szCs w:val="24"/>
          <w:lang w:val="en-US"/>
        </w:rPr>
      </w:pPr>
      <w:r w:rsidRPr="00B730C3">
        <w:rPr>
          <w:rFonts w:ascii="Calibri" w:hAnsi="Calibri" w:cs="Calibri"/>
          <w:sz w:val="24"/>
          <w:szCs w:val="24"/>
          <w:lang w:val="fr-CA"/>
        </w:rPr>
        <w:t>Virginia Nichols</w:t>
      </w:r>
      <w:r w:rsidRPr="00B730C3">
        <w:rPr>
          <w:rFonts w:ascii="Calibri" w:hAnsi="Calibri" w:cs="Calibri"/>
          <w:sz w:val="24"/>
          <w:szCs w:val="24"/>
          <w:vertAlign w:val="superscript"/>
          <w:lang w:val="fr-CA"/>
        </w:rPr>
        <w:t>1</w:t>
      </w:r>
      <w:r w:rsidRPr="00B730C3">
        <w:rPr>
          <w:rFonts w:ascii="Calibri" w:hAnsi="Calibri" w:cs="Calibri"/>
          <w:sz w:val="24"/>
          <w:szCs w:val="24"/>
          <w:lang w:val="fr-CA"/>
        </w:rPr>
        <w:t xml:space="preserve">, </w:t>
      </w:r>
      <w:r w:rsidR="00E958F2" w:rsidRPr="00B730C3">
        <w:rPr>
          <w:rFonts w:ascii="Calibri" w:hAnsi="Calibri" w:cs="Calibri"/>
          <w:sz w:val="24"/>
          <w:szCs w:val="24"/>
          <w:lang w:val="fr-CA"/>
        </w:rPr>
        <w:t>Marco Gentili</w:t>
      </w:r>
      <w:r w:rsidR="00E958F2" w:rsidRPr="00B730C3">
        <w:rPr>
          <w:rFonts w:ascii="Calibri" w:hAnsi="Calibri" w:cs="Calibri"/>
          <w:sz w:val="24"/>
          <w:szCs w:val="24"/>
          <w:vertAlign w:val="superscript"/>
          <w:lang w:val="fr-CA"/>
        </w:rPr>
        <w:t>1</w:t>
      </w:r>
      <w:r w:rsidR="00E958F2" w:rsidRPr="00B730C3">
        <w:rPr>
          <w:rFonts w:ascii="Calibri" w:hAnsi="Calibri" w:cs="Calibri"/>
          <w:sz w:val="24"/>
          <w:szCs w:val="24"/>
          <w:lang w:val="fr-CA"/>
        </w:rPr>
        <w:t>,</w:t>
      </w:r>
      <w:r w:rsidR="00E958F2">
        <w:rPr>
          <w:rFonts w:ascii="Calibri" w:hAnsi="Calibri" w:cs="Calibri"/>
          <w:sz w:val="24"/>
          <w:szCs w:val="24"/>
          <w:lang w:val="fr-CA"/>
        </w:rPr>
        <w:t xml:space="preserve"> </w:t>
      </w:r>
      <w:r w:rsidRPr="00B730C3">
        <w:rPr>
          <w:rFonts w:ascii="Calibri" w:hAnsi="Calibri" w:cs="Calibri"/>
          <w:sz w:val="24"/>
          <w:szCs w:val="24"/>
          <w:lang w:val="fr-CA"/>
        </w:rPr>
        <w:t>Emma Randhal-Beltran</w:t>
      </w:r>
      <w:r w:rsidRPr="00B730C3">
        <w:rPr>
          <w:rFonts w:ascii="Calibri" w:hAnsi="Calibri" w:cs="Calibri"/>
          <w:sz w:val="24"/>
          <w:szCs w:val="24"/>
          <w:vertAlign w:val="superscript"/>
          <w:lang w:val="fr-CA"/>
        </w:rPr>
        <w:t>1</w:t>
      </w:r>
      <w:r w:rsidRPr="00B730C3">
        <w:rPr>
          <w:rFonts w:ascii="Calibri" w:hAnsi="Calibri" w:cs="Calibri"/>
          <w:sz w:val="24"/>
          <w:szCs w:val="24"/>
          <w:lang w:val="fr-CA"/>
        </w:rPr>
        <w:t>, Mette Sonderskov</w:t>
      </w:r>
      <w:r w:rsidRPr="00B730C3">
        <w:rPr>
          <w:rFonts w:ascii="Calibri" w:hAnsi="Calibri" w:cs="Calibri"/>
          <w:sz w:val="24"/>
          <w:szCs w:val="24"/>
          <w:vertAlign w:val="superscript"/>
          <w:lang w:val="fr-CA"/>
        </w:rPr>
        <w:t>1</w:t>
      </w:r>
      <w:r w:rsidRPr="00B730C3">
        <w:rPr>
          <w:rFonts w:ascii="Calibri" w:hAnsi="Calibri" w:cs="Calibri"/>
          <w:sz w:val="24"/>
          <w:szCs w:val="24"/>
          <w:lang w:val="fr-CA"/>
        </w:rPr>
        <w:t>, Bo Melander</w:t>
      </w:r>
      <w:r w:rsidR="00D62128">
        <w:rPr>
          <w:rFonts w:ascii="Calibri" w:hAnsi="Calibri" w:cs="Calibri"/>
          <w:sz w:val="24"/>
          <w:szCs w:val="24"/>
          <w:vertAlign w:val="superscript"/>
          <w:lang w:val="fr-CA"/>
        </w:rPr>
        <w:t>1</w:t>
      </w:r>
    </w:p>
    <w:p w14:paraId="2B770C1A" w14:textId="77777777" w:rsidR="00B730C3" w:rsidRPr="00B730C3" w:rsidRDefault="00B730C3" w:rsidP="00B730C3">
      <w:pPr>
        <w:autoSpaceDE w:val="0"/>
        <w:autoSpaceDN w:val="0"/>
        <w:adjustRightInd w:val="0"/>
        <w:spacing w:after="0" w:line="240" w:lineRule="auto"/>
        <w:jc w:val="center"/>
        <w:rPr>
          <w:rFonts w:ascii="Calibri" w:hAnsi="Calibri" w:cs="Calibri"/>
          <w:i/>
          <w:iCs/>
          <w:sz w:val="24"/>
          <w:szCs w:val="24"/>
          <w:lang w:val="en-US"/>
        </w:rPr>
      </w:pPr>
      <w:r w:rsidRPr="00B730C3">
        <w:rPr>
          <w:rFonts w:ascii="Calibri" w:hAnsi="Calibri" w:cs="Calibri"/>
          <w:i/>
          <w:iCs/>
          <w:sz w:val="24"/>
          <w:szCs w:val="24"/>
          <w:vertAlign w:val="superscript"/>
          <w:lang w:val="en-US"/>
        </w:rPr>
        <w:t>1</w:t>
      </w:r>
      <w:r w:rsidRPr="00B730C3">
        <w:rPr>
          <w:rFonts w:ascii="Calibri" w:hAnsi="Calibri" w:cs="Calibri"/>
          <w:i/>
          <w:iCs/>
          <w:sz w:val="24"/>
          <w:szCs w:val="24"/>
          <w:lang w:val="en-US"/>
        </w:rPr>
        <w:t>Aarhus University, Department of Agroecology, Crop Health Section,</w:t>
      </w:r>
    </w:p>
    <w:p w14:paraId="111816B8" w14:textId="77777777" w:rsidR="00B730C3" w:rsidRPr="00B730C3" w:rsidRDefault="00B730C3" w:rsidP="00B730C3">
      <w:pPr>
        <w:autoSpaceDE w:val="0"/>
        <w:autoSpaceDN w:val="0"/>
        <w:adjustRightInd w:val="0"/>
        <w:spacing w:after="0" w:line="240" w:lineRule="auto"/>
        <w:jc w:val="center"/>
        <w:rPr>
          <w:rFonts w:ascii="Calibri" w:hAnsi="Calibri" w:cs="Calibri"/>
          <w:i/>
          <w:iCs/>
          <w:sz w:val="24"/>
          <w:szCs w:val="24"/>
        </w:rPr>
      </w:pPr>
      <w:r w:rsidRPr="00B730C3">
        <w:rPr>
          <w:rFonts w:ascii="Calibri" w:hAnsi="Calibri" w:cs="Calibri"/>
          <w:i/>
          <w:iCs/>
          <w:sz w:val="24"/>
          <w:szCs w:val="24"/>
        </w:rPr>
        <w:t>Forsøgsvej 1, 4200 Slagelse, Denmark</w:t>
      </w:r>
    </w:p>
    <w:p w14:paraId="642C3914" w14:textId="77777777" w:rsidR="00B730C3" w:rsidRPr="00B730C3" w:rsidRDefault="00B730C3" w:rsidP="00B730C3">
      <w:pPr>
        <w:autoSpaceDE w:val="0"/>
        <w:autoSpaceDN w:val="0"/>
        <w:adjustRightInd w:val="0"/>
        <w:spacing w:after="0" w:line="240" w:lineRule="auto"/>
        <w:jc w:val="center"/>
        <w:rPr>
          <w:rFonts w:ascii="Calibri" w:hAnsi="Calibri" w:cs="Calibri"/>
          <w:i/>
          <w:iCs/>
          <w:sz w:val="24"/>
          <w:szCs w:val="24"/>
        </w:rPr>
      </w:pPr>
      <w:hyperlink r:id="rId6" w:history="1">
        <w:r w:rsidRPr="00B730C3">
          <w:rPr>
            <w:rStyle w:val="Hyperlink"/>
            <w:rFonts w:ascii="Calibri" w:hAnsi="Calibri" w:cs="Calibri"/>
            <w:i/>
            <w:iCs/>
            <w:sz w:val="24"/>
            <w:szCs w:val="24"/>
          </w:rPr>
          <w:t>gina.nichols@</w:t>
        </w:r>
      </w:hyperlink>
      <w:r w:rsidRPr="00B730C3">
        <w:rPr>
          <w:rStyle w:val="Hyperlink"/>
          <w:rFonts w:ascii="Calibri" w:hAnsi="Calibri" w:cs="Calibri"/>
          <w:i/>
          <w:iCs/>
          <w:sz w:val="24"/>
          <w:szCs w:val="24"/>
        </w:rPr>
        <w:t>agro.au.dk</w:t>
      </w:r>
      <w:r w:rsidRPr="00B730C3">
        <w:rPr>
          <w:rFonts w:ascii="Calibri" w:hAnsi="Calibri" w:cs="Calibri"/>
          <w:i/>
          <w:iCs/>
          <w:sz w:val="24"/>
          <w:szCs w:val="24"/>
        </w:rPr>
        <w:t xml:space="preserve"> </w:t>
      </w:r>
    </w:p>
    <w:p w14:paraId="0F96A2DD" w14:textId="77777777" w:rsidR="00B730C3" w:rsidRDefault="00B730C3" w:rsidP="00B730C3">
      <w:pPr>
        <w:autoSpaceDE w:val="0"/>
        <w:autoSpaceDN w:val="0"/>
        <w:adjustRightInd w:val="0"/>
        <w:spacing w:after="0" w:line="240" w:lineRule="auto"/>
        <w:rPr>
          <w:rFonts w:ascii="Calibri" w:hAnsi="Calibri" w:cs="Calibri"/>
          <w:i/>
          <w:iCs/>
          <w:sz w:val="24"/>
          <w:szCs w:val="24"/>
        </w:rPr>
      </w:pPr>
    </w:p>
    <w:p w14:paraId="53381F36" w14:textId="7C8F73C5" w:rsidR="00464438" w:rsidRPr="00464438" w:rsidRDefault="00464438" w:rsidP="00B730C3">
      <w:pPr>
        <w:autoSpaceDE w:val="0"/>
        <w:autoSpaceDN w:val="0"/>
        <w:adjustRightInd w:val="0"/>
        <w:spacing w:after="0" w:line="240" w:lineRule="auto"/>
        <w:rPr>
          <w:rFonts w:ascii="Calibri" w:hAnsi="Calibri" w:cs="Calibri"/>
          <w:i/>
          <w:iCs/>
          <w:sz w:val="24"/>
          <w:szCs w:val="24"/>
          <w:lang w:val="en-US"/>
        </w:rPr>
      </w:pPr>
      <w:r w:rsidRPr="00464438">
        <w:rPr>
          <w:rFonts w:ascii="Calibri" w:hAnsi="Calibri" w:cs="Calibri"/>
          <w:i/>
          <w:iCs/>
          <w:sz w:val="24"/>
          <w:szCs w:val="24"/>
          <w:lang w:val="en-US"/>
        </w:rPr>
        <w:t>To be submitted to A</w:t>
      </w:r>
      <w:r>
        <w:rPr>
          <w:rFonts w:ascii="Calibri" w:hAnsi="Calibri" w:cs="Calibri"/>
          <w:i/>
          <w:iCs/>
          <w:sz w:val="24"/>
          <w:szCs w:val="24"/>
          <w:lang w:val="en-US"/>
        </w:rPr>
        <w:t>gronomy for Sustainable Development</w:t>
      </w:r>
    </w:p>
    <w:p w14:paraId="5CC57B6C" w14:textId="7943FCE1" w:rsidR="00A70C8E" w:rsidRPr="00175629" w:rsidRDefault="00A70C8E" w:rsidP="00A70C8E">
      <w:pPr>
        <w:pStyle w:val="Heading1"/>
        <w:rPr>
          <w:lang w:val="en-US"/>
        </w:rPr>
      </w:pPr>
      <w:r w:rsidRPr="00175629">
        <w:rPr>
          <w:lang w:val="en-US"/>
        </w:rPr>
        <w:t>Abstract</w:t>
      </w:r>
      <w:r w:rsidR="008757AB">
        <w:rPr>
          <w:lang w:val="en-US"/>
        </w:rPr>
        <w:t xml:space="preserve"> (&lt;300 words)</w:t>
      </w:r>
    </w:p>
    <w:p w14:paraId="288300C7" w14:textId="77777777" w:rsidR="008757AB" w:rsidRDefault="008757AB" w:rsidP="008757AB">
      <w:pPr>
        <w:pStyle w:val="ListParagraph"/>
        <w:numPr>
          <w:ilvl w:val="0"/>
          <w:numId w:val="3"/>
        </w:numPr>
        <w:autoSpaceDE w:val="0"/>
        <w:autoSpaceDN w:val="0"/>
        <w:adjustRightInd w:val="0"/>
        <w:spacing w:after="0" w:line="240" w:lineRule="auto"/>
        <w:jc w:val="both"/>
        <w:rPr>
          <w:rFonts w:ascii="Calibri" w:hAnsi="Calibri" w:cs="Calibri"/>
          <w:sz w:val="24"/>
          <w:szCs w:val="24"/>
          <w:lang w:val="en-US"/>
        </w:rPr>
      </w:pPr>
      <w:r>
        <w:rPr>
          <w:rFonts w:ascii="Calibri" w:hAnsi="Calibri" w:cs="Calibri"/>
          <w:sz w:val="24"/>
          <w:szCs w:val="24"/>
          <w:lang w:val="en-US"/>
        </w:rPr>
        <w:t>Background and issues</w:t>
      </w:r>
    </w:p>
    <w:p w14:paraId="257C4D6A" w14:textId="53735CCD" w:rsidR="008757AB" w:rsidRDefault="00B730C3" w:rsidP="008757AB">
      <w:pPr>
        <w:autoSpaceDE w:val="0"/>
        <w:autoSpaceDN w:val="0"/>
        <w:adjustRightInd w:val="0"/>
        <w:spacing w:after="0" w:line="240" w:lineRule="auto"/>
        <w:jc w:val="both"/>
        <w:rPr>
          <w:rFonts w:ascii="Calibri" w:hAnsi="Calibri" w:cs="Calibri"/>
          <w:sz w:val="24"/>
          <w:szCs w:val="24"/>
          <w:lang w:val="en-US"/>
        </w:rPr>
      </w:pPr>
      <w:r w:rsidRPr="008757AB">
        <w:rPr>
          <w:rFonts w:ascii="Calibri" w:hAnsi="Calibri" w:cs="Calibri"/>
          <w:sz w:val="24"/>
          <w:szCs w:val="24"/>
          <w:lang w:val="en-US"/>
        </w:rPr>
        <w:t xml:space="preserve">With increasing </w:t>
      </w:r>
      <w:r w:rsidR="00663D56" w:rsidRPr="008757AB">
        <w:rPr>
          <w:rFonts w:ascii="Calibri" w:hAnsi="Calibri" w:cs="Calibri"/>
          <w:sz w:val="24"/>
          <w:szCs w:val="24"/>
          <w:lang w:val="en-US"/>
        </w:rPr>
        <w:t xml:space="preserve">environmental </w:t>
      </w:r>
      <w:r w:rsidRPr="008757AB">
        <w:rPr>
          <w:rFonts w:ascii="Calibri" w:hAnsi="Calibri" w:cs="Calibri"/>
          <w:sz w:val="24"/>
          <w:szCs w:val="24"/>
          <w:lang w:val="en-US"/>
        </w:rPr>
        <w:t xml:space="preserve">pressures from population growth and climate change, there is growing interest in </w:t>
      </w:r>
      <w:r w:rsidR="00536001">
        <w:rPr>
          <w:rFonts w:ascii="Calibri" w:hAnsi="Calibri" w:cs="Calibri"/>
          <w:sz w:val="24"/>
          <w:szCs w:val="24"/>
          <w:lang w:val="en-US"/>
        </w:rPr>
        <w:t xml:space="preserve">designing cropping systems that balance productivity and environmental impacts. </w:t>
      </w:r>
      <w:r w:rsidR="008757AB">
        <w:rPr>
          <w:rFonts w:ascii="Calibri" w:hAnsi="Calibri" w:cs="Calibri"/>
          <w:sz w:val="24"/>
          <w:szCs w:val="24"/>
          <w:lang w:val="en-US"/>
        </w:rPr>
        <w:t xml:space="preserve">However, assessing cropping systems using multiple criteria introduces additional complexity, requiring additional </w:t>
      </w:r>
      <w:r w:rsidR="008911BB">
        <w:rPr>
          <w:rFonts w:ascii="Calibri" w:hAnsi="Calibri" w:cs="Calibri"/>
          <w:sz w:val="24"/>
          <w:szCs w:val="24"/>
          <w:lang w:val="en-US"/>
        </w:rPr>
        <w:t>frameworks</w:t>
      </w:r>
      <w:r w:rsidR="008757AB">
        <w:rPr>
          <w:rFonts w:ascii="Calibri" w:hAnsi="Calibri" w:cs="Calibri"/>
          <w:sz w:val="24"/>
          <w:szCs w:val="24"/>
          <w:lang w:val="en-US"/>
        </w:rPr>
        <w:t xml:space="preserve"> to facilitate meaningful interpretations. </w:t>
      </w:r>
    </w:p>
    <w:p w14:paraId="5AC7D856" w14:textId="77777777" w:rsidR="008757AB" w:rsidRDefault="008757AB" w:rsidP="008757AB">
      <w:pPr>
        <w:autoSpaceDE w:val="0"/>
        <w:autoSpaceDN w:val="0"/>
        <w:adjustRightInd w:val="0"/>
        <w:spacing w:after="0" w:line="240" w:lineRule="auto"/>
        <w:jc w:val="both"/>
        <w:rPr>
          <w:rFonts w:ascii="Calibri" w:hAnsi="Calibri" w:cs="Calibri"/>
          <w:sz w:val="24"/>
          <w:szCs w:val="24"/>
          <w:lang w:val="en-US"/>
        </w:rPr>
      </w:pPr>
    </w:p>
    <w:p w14:paraId="2411D440" w14:textId="17EB384F" w:rsidR="00464438" w:rsidRPr="00464438" w:rsidRDefault="00464438" w:rsidP="00464438">
      <w:pPr>
        <w:pStyle w:val="ListParagraph"/>
        <w:numPr>
          <w:ilvl w:val="0"/>
          <w:numId w:val="3"/>
        </w:numPr>
        <w:autoSpaceDE w:val="0"/>
        <w:autoSpaceDN w:val="0"/>
        <w:adjustRightInd w:val="0"/>
        <w:spacing w:after="0" w:line="240" w:lineRule="auto"/>
        <w:jc w:val="both"/>
        <w:rPr>
          <w:rFonts w:ascii="Calibri" w:hAnsi="Calibri" w:cs="Calibri"/>
          <w:sz w:val="24"/>
          <w:szCs w:val="24"/>
          <w:lang w:val="en-US"/>
        </w:rPr>
      </w:pPr>
      <w:r>
        <w:rPr>
          <w:rFonts w:ascii="Calibri" w:hAnsi="Calibri" w:cs="Calibri"/>
          <w:sz w:val="24"/>
          <w:szCs w:val="24"/>
          <w:lang w:val="en-US"/>
        </w:rPr>
        <w:t>Experimental</w:t>
      </w:r>
    </w:p>
    <w:p w14:paraId="4B3A8B41" w14:textId="49099E29" w:rsidR="008757AB" w:rsidRDefault="00B730C3" w:rsidP="008757AB">
      <w:pPr>
        <w:autoSpaceDE w:val="0"/>
        <w:autoSpaceDN w:val="0"/>
        <w:adjustRightInd w:val="0"/>
        <w:spacing w:after="0" w:line="240" w:lineRule="auto"/>
        <w:jc w:val="both"/>
        <w:rPr>
          <w:rFonts w:ascii="Calibri" w:hAnsi="Calibri" w:cs="Calibri"/>
          <w:sz w:val="24"/>
          <w:szCs w:val="24"/>
          <w:lang w:val="en-US"/>
        </w:rPr>
      </w:pPr>
      <w:r w:rsidRPr="008757AB">
        <w:rPr>
          <w:rFonts w:ascii="Calibri" w:hAnsi="Calibri" w:cs="Calibri"/>
          <w:sz w:val="24"/>
          <w:szCs w:val="24"/>
          <w:lang w:val="en-US"/>
        </w:rPr>
        <w:t xml:space="preserve">This study evaluated fall </w:t>
      </w:r>
      <w:r w:rsidR="00663D56" w:rsidRPr="008757AB">
        <w:rPr>
          <w:rFonts w:ascii="Calibri" w:hAnsi="Calibri" w:cs="Calibri"/>
          <w:sz w:val="24"/>
          <w:szCs w:val="24"/>
          <w:lang w:val="en-US"/>
        </w:rPr>
        <w:t>vegetation</w:t>
      </w:r>
      <w:r w:rsidRPr="008757AB">
        <w:rPr>
          <w:rFonts w:ascii="Calibri" w:hAnsi="Calibri" w:cs="Calibri"/>
          <w:sz w:val="24"/>
          <w:szCs w:val="24"/>
          <w:lang w:val="en-US"/>
        </w:rPr>
        <w:t xml:space="preserve"> communities</w:t>
      </w:r>
      <w:r w:rsidR="00CB0057" w:rsidRPr="008757AB">
        <w:rPr>
          <w:rFonts w:ascii="Calibri" w:hAnsi="Calibri" w:cs="Calibri"/>
          <w:sz w:val="24"/>
          <w:szCs w:val="24"/>
          <w:lang w:val="en-US"/>
        </w:rPr>
        <w:t xml:space="preserve"> and attendant agronomic</w:t>
      </w:r>
      <w:r w:rsidR="003F6035" w:rsidRPr="008757AB">
        <w:rPr>
          <w:rFonts w:ascii="Calibri" w:hAnsi="Calibri" w:cs="Calibri"/>
          <w:sz w:val="24"/>
          <w:szCs w:val="24"/>
          <w:lang w:val="en-US"/>
        </w:rPr>
        <w:t xml:space="preserve"> and environmental</w:t>
      </w:r>
      <w:r w:rsidR="00CB0057" w:rsidRPr="008757AB">
        <w:rPr>
          <w:rFonts w:ascii="Calibri" w:hAnsi="Calibri" w:cs="Calibri"/>
          <w:sz w:val="24"/>
          <w:szCs w:val="24"/>
          <w:lang w:val="en-US"/>
        </w:rPr>
        <w:t xml:space="preserve"> </w:t>
      </w:r>
      <w:r w:rsidR="00F2314C" w:rsidRPr="008757AB">
        <w:rPr>
          <w:rFonts w:ascii="Calibri" w:hAnsi="Calibri" w:cs="Calibri"/>
          <w:sz w:val="24"/>
          <w:szCs w:val="24"/>
          <w:lang w:val="en-US"/>
        </w:rPr>
        <w:t>performance</w:t>
      </w:r>
      <w:r w:rsidRPr="008757AB">
        <w:rPr>
          <w:rFonts w:ascii="Calibri" w:hAnsi="Calibri" w:cs="Calibri"/>
          <w:sz w:val="24"/>
          <w:szCs w:val="24"/>
          <w:lang w:val="en-US"/>
        </w:rPr>
        <w:t xml:space="preserve"> in 30 replicated cropping systems over t</w:t>
      </w:r>
      <w:r w:rsidR="00DC1B02" w:rsidRPr="008757AB">
        <w:rPr>
          <w:rFonts w:ascii="Calibri" w:hAnsi="Calibri" w:cs="Calibri"/>
          <w:sz w:val="24"/>
          <w:szCs w:val="24"/>
          <w:lang w:val="en-US"/>
        </w:rPr>
        <w:t>hree growing season</w:t>
      </w:r>
      <w:r w:rsidRPr="008757AB">
        <w:rPr>
          <w:rFonts w:ascii="Calibri" w:hAnsi="Calibri" w:cs="Calibri"/>
          <w:sz w:val="24"/>
          <w:szCs w:val="24"/>
          <w:lang w:val="en-US"/>
        </w:rPr>
        <w:t>s in Zealand, Denmark. Treatments included five cover crop systems</w:t>
      </w:r>
      <w:r w:rsidR="00464438">
        <w:rPr>
          <w:rFonts w:ascii="Calibri" w:hAnsi="Calibri" w:cs="Calibri"/>
          <w:sz w:val="24"/>
          <w:szCs w:val="24"/>
          <w:lang w:val="en-US"/>
        </w:rPr>
        <w:t xml:space="preserve"> [</w:t>
      </w:r>
      <w:r w:rsidR="006B0948" w:rsidRPr="008757AB">
        <w:rPr>
          <w:rFonts w:ascii="Calibri" w:hAnsi="Calibri" w:cs="Calibri"/>
          <w:i/>
          <w:iCs/>
          <w:sz w:val="24"/>
          <w:szCs w:val="24"/>
          <w:lang w:val="en-US"/>
        </w:rPr>
        <w:t>Lolium perenne</w:t>
      </w:r>
      <w:r w:rsidR="006B0948" w:rsidRPr="008757AB">
        <w:rPr>
          <w:rFonts w:ascii="Calibri" w:hAnsi="Calibri" w:cs="Calibri"/>
          <w:sz w:val="24"/>
          <w:szCs w:val="24"/>
          <w:lang w:val="en-US"/>
        </w:rPr>
        <w:t xml:space="preserve"> and </w:t>
      </w:r>
      <w:r w:rsidR="006B0948" w:rsidRPr="008757AB">
        <w:rPr>
          <w:rFonts w:ascii="Calibri" w:hAnsi="Calibri" w:cs="Calibri"/>
          <w:i/>
          <w:iCs/>
          <w:sz w:val="24"/>
          <w:szCs w:val="24"/>
          <w:lang w:val="en-US"/>
        </w:rPr>
        <w:t>Trifolium repens</w:t>
      </w:r>
      <w:r w:rsidR="006B0948" w:rsidRPr="008757AB">
        <w:rPr>
          <w:rFonts w:ascii="Calibri" w:hAnsi="Calibri" w:cs="Calibri"/>
          <w:sz w:val="24"/>
          <w:szCs w:val="24"/>
          <w:lang w:val="en-US"/>
        </w:rPr>
        <w:t xml:space="preserve"> mixture sown early- and mid-season, </w:t>
      </w:r>
      <w:r w:rsidR="00663D56" w:rsidRPr="008757AB">
        <w:rPr>
          <w:rFonts w:ascii="Calibri" w:hAnsi="Calibri" w:cs="Calibri"/>
          <w:i/>
          <w:iCs/>
          <w:sz w:val="24"/>
          <w:szCs w:val="24"/>
          <w:lang w:val="en-US"/>
        </w:rPr>
        <w:t>Raphanus sativus</w:t>
      </w:r>
      <w:r w:rsidR="00663D56" w:rsidRPr="008757AB">
        <w:rPr>
          <w:rFonts w:ascii="Calibri" w:hAnsi="Calibri" w:cs="Calibri"/>
          <w:sz w:val="24"/>
          <w:szCs w:val="24"/>
          <w:lang w:val="en-US"/>
        </w:rPr>
        <w:t xml:space="preserve"> (radish) sown mid-season and post-harvest </w:t>
      </w:r>
      <w:r w:rsidRPr="008757AB">
        <w:rPr>
          <w:rFonts w:ascii="Calibri" w:hAnsi="Calibri" w:cs="Calibri"/>
          <w:sz w:val="24"/>
          <w:szCs w:val="24"/>
          <w:lang w:val="en-US"/>
        </w:rPr>
        <w:t>and a no cover crop control</w:t>
      </w:r>
      <w:r w:rsidR="00DC1B02" w:rsidRPr="008757AB">
        <w:rPr>
          <w:rFonts w:ascii="Calibri" w:hAnsi="Calibri" w:cs="Calibri"/>
          <w:sz w:val="24"/>
          <w:szCs w:val="24"/>
          <w:lang w:val="en-US"/>
        </w:rPr>
        <w:t>]</w:t>
      </w:r>
      <w:r w:rsidR="00CB0057" w:rsidRPr="008757AB">
        <w:rPr>
          <w:rFonts w:ascii="Calibri" w:hAnsi="Calibri" w:cs="Calibri"/>
          <w:sz w:val="24"/>
          <w:szCs w:val="24"/>
          <w:lang w:val="en-US"/>
        </w:rPr>
        <w:t xml:space="preserve"> embedded within every combination of three tillage approaches (</w:t>
      </w:r>
      <w:r w:rsidR="000A3A67" w:rsidRPr="008757AB">
        <w:rPr>
          <w:rFonts w:ascii="Calibri" w:hAnsi="Calibri" w:cs="Calibri"/>
          <w:sz w:val="24"/>
          <w:szCs w:val="24"/>
          <w:lang w:val="en-US"/>
        </w:rPr>
        <w:t>no-till</w:t>
      </w:r>
      <w:r w:rsidR="00CB0057" w:rsidRPr="008757AB">
        <w:rPr>
          <w:rFonts w:ascii="Calibri" w:hAnsi="Calibri" w:cs="Calibri"/>
          <w:sz w:val="24"/>
          <w:szCs w:val="24"/>
          <w:lang w:val="en-US"/>
        </w:rPr>
        <w:t>, surface, inversion) and two residue managements (retained, removed)</w:t>
      </w:r>
      <w:r w:rsidRPr="008757AB">
        <w:rPr>
          <w:rFonts w:ascii="Calibri" w:hAnsi="Calibri" w:cs="Calibri"/>
          <w:sz w:val="24"/>
          <w:szCs w:val="24"/>
          <w:lang w:val="en-US"/>
        </w:rPr>
        <w:t xml:space="preserve">. </w:t>
      </w:r>
      <w:r w:rsidR="00885DCB" w:rsidRPr="008757AB">
        <w:rPr>
          <w:rFonts w:ascii="Calibri" w:hAnsi="Calibri" w:cs="Calibri"/>
          <w:sz w:val="24"/>
          <w:szCs w:val="24"/>
          <w:lang w:val="en-US"/>
        </w:rPr>
        <w:t xml:space="preserve"> </w:t>
      </w:r>
      <w:r w:rsidR="00D318BA" w:rsidRPr="008757AB">
        <w:rPr>
          <w:rFonts w:ascii="Calibri" w:hAnsi="Calibri" w:cs="Calibri"/>
          <w:sz w:val="24"/>
          <w:szCs w:val="24"/>
          <w:lang w:val="en-US"/>
        </w:rPr>
        <w:t>Five</w:t>
      </w:r>
      <w:r w:rsidR="005D1C4B" w:rsidRPr="008757AB">
        <w:rPr>
          <w:rFonts w:ascii="Calibri" w:hAnsi="Calibri" w:cs="Calibri"/>
          <w:sz w:val="24"/>
          <w:szCs w:val="24"/>
          <w:lang w:val="en-US"/>
        </w:rPr>
        <w:t xml:space="preserve"> </w:t>
      </w:r>
      <w:r w:rsidR="003945EC" w:rsidRPr="008757AB">
        <w:rPr>
          <w:rFonts w:ascii="Calibri" w:hAnsi="Calibri" w:cs="Calibri"/>
          <w:sz w:val="24"/>
          <w:szCs w:val="24"/>
          <w:lang w:val="en-US"/>
        </w:rPr>
        <w:t>outcomes</w:t>
      </w:r>
      <w:r w:rsidR="005D1C4B" w:rsidRPr="008757AB">
        <w:rPr>
          <w:rFonts w:ascii="Calibri" w:hAnsi="Calibri" w:cs="Calibri"/>
          <w:sz w:val="24"/>
          <w:szCs w:val="24"/>
          <w:lang w:val="en-US"/>
        </w:rPr>
        <w:t xml:space="preserve"> were used to capture </w:t>
      </w:r>
      <w:r w:rsidR="00E958F2" w:rsidRPr="008757AB">
        <w:rPr>
          <w:rFonts w:ascii="Calibri" w:hAnsi="Calibri" w:cs="Calibri"/>
          <w:sz w:val="24"/>
          <w:szCs w:val="24"/>
          <w:lang w:val="en-US"/>
        </w:rPr>
        <w:t xml:space="preserve">potential </w:t>
      </w:r>
      <w:r w:rsidR="005D1C4B" w:rsidRPr="008757AB">
        <w:rPr>
          <w:rFonts w:ascii="Calibri" w:hAnsi="Calibri" w:cs="Calibri"/>
          <w:sz w:val="24"/>
          <w:szCs w:val="24"/>
          <w:lang w:val="en-US"/>
        </w:rPr>
        <w:t>biophysical, ecological and agronomic services</w:t>
      </w:r>
      <w:r w:rsidR="00E958F2" w:rsidRPr="008757AB">
        <w:rPr>
          <w:rFonts w:ascii="Calibri" w:hAnsi="Calibri" w:cs="Calibri"/>
          <w:sz w:val="24"/>
          <w:szCs w:val="24"/>
          <w:lang w:val="en-US"/>
        </w:rPr>
        <w:t xml:space="preserve"> of the</w:t>
      </w:r>
      <w:r w:rsidR="003945EC" w:rsidRPr="008757AB">
        <w:rPr>
          <w:rFonts w:ascii="Calibri" w:hAnsi="Calibri" w:cs="Calibri"/>
          <w:sz w:val="24"/>
          <w:szCs w:val="24"/>
          <w:lang w:val="en-US"/>
        </w:rPr>
        <w:t xml:space="preserve"> 30</w:t>
      </w:r>
      <w:r w:rsidR="00E958F2" w:rsidRPr="008757AB">
        <w:rPr>
          <w:rFonts w:ascii="Calibri" w:hAnsi="Calibri" w:cs="Calibri"/>
          <w:sz w:val="24"/>
          <w:szCs w:val="24"/>
          <w:lang w:val="en-US"/>
        </w:rPr>
        <w:t xml:space="preserve"> systems</w:t>
      </w:r>
      <w:r w:rsidR="00D318BA" w:rsidRPr="008757AB">
        <w:rPr>
          <w:rFonts w:ascii="Calibri" w:hAnsi="Calibri" w:cs="Calibri"/>
          <w:sz w:val="24"/>
          <w:szCs w:val="24"/>
          <w:lang w:val="en-US"/>
        </w:rPr>
        <w:t xml:space="preserve">: </w:t>
      </w:r>
      <w:r w:rsidRPr="008757AB">
        <w:rPr>
          <w:rFonts w:ascii="Calibri" w:hAnsi="Calibri" w:cs="Calibri"/>
          <w:sz w:val="24"/>
          <w:szCs w:val="24"/>
          <w:lang w:val="en-US"/>
        </w:rPr>
        <w:t>(</w:t>
      </w:r>
      <w:r w:rsidR="00D318BA" w:rsidRPr="008757AB">
        <w:rPr>
          <w:rFonts w:ascii="Calibri" w:hAnsi="Calibri" w:cs="Calibri"/>
          <w:sz w:val="24"/>
          <w:szCs w:val="24"/>
          <w:lang w:val="en-US"/>
        </w:rPr>
        <w:t>1</w:t>
      </w:r>
      <w:r w:rsidRPr="008757AB">
        <w:rPr>
          <w:rFonts w:ascii="Calibri" w:hAnsi="Calibri" w:cs="Calibri"/>
          <w:sz w:val="24"/>
          <w:szCs w:val="24"/>
          <w:lang w:val="en-US"/>
        </w:rPr>
        <w:t xml:space="preserve">) </w:t>
      </w:r>
      <w:r w:rsidR="003945EC" w:rsidRPr="008757AB">
        <w:rPr>
          <w:rFonts w:ascii="Calibri" w:hAnsi="Calibri" w:cs="Calibri"/>
          <w:sz w:val="24"/>
          <w:szCs w:val="24"/>
          <w:lang w:val="en-US"/>
        </w:rPr>
        <w:t xml:space="preserve">fall vegetation </w:t>
      </w:r>
      <w:r w:rsidRPr="008757AB">
        <w:rPr>
          <w:rFonts w:ascii="Calibri" w:hAnsi="Calibri" w:cs="Calibri"/>
          <w:sz w:val="24"/>
          <w:szCs w:val="24"/>
          <w:lang w:val="en-US"/>
        </w:rPr>
        <w:t>aboveground biomass (</w:t>
      </w:r>
      <w:r w:rsidR="00154D03">
        <w:rPr>
          <w:rFonts w:ascii="Calibri" w:hAnsi="Calibri" w:cs="Calibri"/>
          <w:sz w:val="24"/>
          <w:szCs w:val="24"/>
          <w:lang w:val="en-US"/>
        </w:rPr>
        <w:t>potential for</w:t>
      </w:r>
      <w:r w:rsidRPr="008757AB">
        <w:rPr>
          <w:rFonts w:ascii="Calibri" w:hAnsi="Calibri" w:cs="Calibri"/>
          <w:sz w:val="24"/>
          <w:szCs w:val="24"/>
          <w:lang w:val="en-US"/>
        </w:rPr>
        <w:t xml:space="preserve"> nitrate leaching mitigation), </w:t>
      </w:r>
      <w:r w:rsidR="00663D56" w:rsidRPr="008757AB">
        <w:rPr>
          <w:rFonts w:ascii="Calibri" w:hAnsi="Calibri" w:cs="Calibri"/>
          <w:sz w:val="24"/>
          <w:szCs w:val="24"/>
          <w:lang w:val="en-US"/>
        </w:rPr>
        <w:t>(</w:t>
      </w:r>
      <w:r w:rsidR="003945EC" w:rsidRPr="008757AB">
        <w:rPr>
          <w:rFonts w:ascii="Calibri" w:hAnsi="Calibri" w:cs="Calibri"/>
          <w:sz w:val="24"/>
          <w:szCs w:val="24"/>
          <w:lang w:val="en-US"/>
        </w:rPr>
        <w:t>2</w:t>
      </w:r>
      <w:r w:rsidR="00663D56" w:rsidRPr="008757AB">
        <w:rPr>
          <w:rFonts w:ascii="Calibri" w:hAnsi="Calibri" w:cs="Calibri"/>
          <w:sz w:val="24"/>
          <w:szCs w:val="24"/>
          <w:lang w:val="en-US"/>
        </w:rPr>
        <w:t xml:space="preserve">) </w:t>
      </w:r>
      <w:r w:rsidR="003945EC" w:rsidRPr="008757AB">
        <w:rPr>
          <w:rFonts w:ascii="Calibri" w:hAnsi="Calibri" w:cs="Calibri"/>
          <w:sz w:val="24"/>
          <w:szCs w:val="24"/>
          <w:lang w:val="en-US"/>
        </w:rPr>
        <w:t xml:space="preserve">fall </w:t>
      </w:r>
      <w:r w:rsidR="00E958F2" w:rsidRPr="008757AB">
        <w:rPr>
          <w:rFonts w:ascii="Calibri" w:hAnsi="Calibri" w:cs="Calibri"/>
          <w:sz w:val="24"/>
          <w:szCs w:val="24"/>
          <w:lang w:val="en-US"/>
        </w:rPr>
        <w:t>plant community (</w:t>
      </w:r>
      <w:r w:rsidR="008911BB">
        <w:rPr>
          <w:rFonts w:ascii="Calibri" w:hAnsi="Calibri" w:cs="Calibri"/>
          <w:sz w:val="24"/>
          <w:szCs w:val="24"/>
          <w:lang w:val="en-US"/>
        </w:rPr>
        <w:t xml:space="preserve">cover-weighted </w:t>
      </w:r>
      <w:r w:rsidR="00663D56" w:rsidRPr="008757AB">
        <w:rPr>
          <w:rFonts w:ascii="Calibri" w:hAnsi="Calibri" w:cs="Calibri"/>
          <w:sz w:val="24"/>
          <w:szCs w:val="24"/>
          <w:lang w:val="en-US"/>
        </w:rPr>
        <w:t xml:space="preserve">species </w:t>
      </w:r>
      <w:r w:rsidRPr="008757AB">
        <w:rPr>
          <w:rFonts w:ascii="Calibri" w:hAnsi="Calibri" w:cs="Calibri"/>
          <w:sz w:val="24"/>
          <w:szCs w:val="24"/>
          <w:lang w:val="en-US"/>
        </w:rPr>
        <w:t>ecological benefit</w:t>
      </w:r>
      <w:r w:rsidR="007F0A50" w:rsidRPr="008757AB">
        <w:rPr>
          <w:rFonts w:ascii="Calibri" w:hAnsi="Calibri" w:cs="Calibri"/>
          <w:sz w:val="24"/>
          <w:szCs w:val="24"/>
          <w:lang w:val="en-US"/>
        </w:rPr>
        <w:t>s</w:t>
      </w:r>
      <w:r w:rsidR="00E958F2" w:rsidRPr="008757AB">
        <w:rPr>
          <w:rFonts w:ascii="Calibri" w:hAnsi="Calibri" w:cs="Calibri"/>
          <w:sz w:val="24"/>
          <w:szCs w:val="24"/>
          <w:lang w:val="en-US"/>
        </w:rPr>
        <w:t>)</w:t>
      </w:r>
      <w:r w:rsidR="00D318BA" w:rsidRPr="008757AB">
        <w:rPr>
          <w:rFonts w:ascii="Calibri" w:hAnsi="Calibri" w:cs="Calibri"/>
          <w:sz w:val="24"/>
          <w:szCs w:val="24"/>
          <w:lang w:val="en-US"/>
        </w:rPr>
        <w:t xml:space="preserve">, </w:t>
      </w:r>
      <w:r w:rsidR="00C961D5" w:rsidRPr="008757AB">
        <w:rPr>
          <w:rFonts w:ascii="Calibri" w:hAnsi="Calibri" w:cs="Calibri"/>
          <w:sz w:val="24"/>
          <w:szCs w:val="24"/>
          <w:lang w:val="en-US"/>
        </w:rPr>
        <w:t>(</w:t>
      </w:r>
      <w:r w:rsidR="00464438">
        <w:rPr>
          <w:rFonts w:ascii="Calibri" w:hAnsi="Calibri" w:cs="Calibri"/>
          <w:sz w:val="24"/>
          <w:szCs w:val="24"/>
          <w:lang w:val="en-US"/>
        </w:rPr>
        <w:t>3</w:t>
      </w:r>
      <w:r w:rsidR="00C961D5" w:rsidRPr="008757AB">
        <w:rPr>
          <w:rFonts w:ascii="Calibri" w:hAnsi="Calibri" w:cs="Calibri"/>
          <w:sz w:val="24"/>
          <w:szCs w:val="24"/>
          <w:lang w:val="en-US"/>
        </w:rPr>
        <w:t xml:space="preserve">) </w:t>
      </w:r>
      <w:r w:rsidR="00D318BA" w:rsidRPr="008757AB">
        <w:rPr>
          <w:rFonts w:ascii="Calibri" w:hAnsi="Calibri" w:cs="Calibri"/>
          <w:sz w:val="24"/>
          <w:szCs w:val="24"/>
          <w:lang w:val="en-US"/>
        </w:rPr>
        <w:t xml:space="preserve">cash </w:t>
      </w:r>
      <w:r w:rsidR="00CB0057" w:rsidRPr="008757AB">
        <w:rPr>
          <w:rFonts w:ascii="Calibri" w:hAnsi="Calibri" w:cs="Calibri"/>
          <w:sz w:val="24"/>
          <w:szCs w:val="24"/>
          <w:lang w:val="en-US"/>
        </w:rPr>
        <w:t xml:space="preserve">crop </w:t>
      </w:r>
      <w:r w:rsidR="00D318BA" w:rsidRPr="008757AB">
        <w:rPr>
          <w:rFonts w:ascii="Calibri" w:hAnsi="Calibri" w:cs="Calibri"/>
          <w:sz w:val="24"/>
          <w:szCs w:val="24"/>
          <w:lang w:val="en-US"/>
        </w:rPr>
        <w:t xml:space="preserve">grain </w:t>
      </w:r>
      <w:r w:rsidR="00CB0057" w:rsidRPr="008757AB">
        <w:rPr>
          <w:rFonts w:ascii="Calibri" w:hAnsi="Calibri" w:cs="Calibri"/>
          <w:sz w:val="24"/>
          <w:szCs w:val="24"/>
          <w:lang w:val="en-US"/>
        </w:rPr>
        <w:t>yields</w:t>
      </w:r>
      <w:r w:rsidR="00C86A80" w:rsidRPr="008757AB">
        <w:rPr>
          <w:rFonts w:ascii="Calibri" w:hAnsi="Calibri" w:cs="Calibri"/>
          <w:sz w:val="24"/>
          <w:szCs w:val="24"/>
          <w:lang w:val="en-US"/>
        </w:rPr>
        <w:t xml:space="preserve">, </w:t>
      </w:r>
      <w:r w:rsidR="00C961D5" w:rsidRPr="008757AB">
        <w:rPr>
          <w:rFonts w:ascii="Calibri" w:hAnsi="Calibri" w:cs="Calibri"/>
          <w:sz w:val="24"/>
          <w:szCs w:val="24"/>
          <w:lang w:val="en-US"/>
        </w:rPr>
        <w:t>(</w:t>
      </w:r>
      <w:r w:rsidR="00464438">
        <w:rPr>
          <w:rFonts w:ascii="Calibri" w:hAnsi="Calibri" w:cs="Calibri"/>
          <w:sz w:val="24"/>
          <w:szCs w:val="24"/>
          <w:lang w:val="en-US"/>
        </w:rPr>
        <w:t>4</w:t>
      </w:r>
      <w:r w:rsidR="00C961D5" w:rsidRPr="008757AB">
        <w:rPr>
          <w:rFonts w:ascii="Calibri" w:hAnsi="Calibri" w:cs="Calibri"/>
          <w:sz w:val="24"/>
          <w:szCs w:val="24"/>
          <w:lang w:val="en-US"/>
        </w:rPr>
        <w:t xml:space="preserve">) </w:t>
      </w:r>
      <w:r w:rsidR="00C86A80" w:rsidRPr="008757AB">
        <w:rPr>
          <w:rFonts w:ascii="Calibri" w:hAnsi="Calibri" w:cs="Calibri"/>
          <w:sz w:val="24"/>
          <w:szCs w:val="24"/>
          <w:lang w:val="en-US"/>
        </w:rPr>
        <w:t xml:space="preserve">perennial weed abundance, and </w:t>
      </w:r>
      <w:r w:rsidR="00C961D5" w:rsidRPr="008757AB">
        <w:rPr>
          <w:rFonts w:ascii="Calibri" w:hAnsi="Calibri" w:cs="Calibri"/>
          <w:sz w:val="24"/>
          <w:szCs w:val="24"/>
          <w:lang w:val="en-US"/>
        </w:rPr>
        <w:t>(</w:t>
      </w:r>
      <w:r w:rsidR="00464438">
        <w:rPr>
          <w:rFonts w:ascii="Calibri" w:hAnsi="Calibri" w:cs="Calibri"/>
          <w:sz w:val="24"/>
          <w:szCs w:val="24"/>
          <w:lang w:val="en-US"/>
        </w:rPr>
        <w:t>5</w:t>
      </w:r>
      <w:r w:rsidR="00C961D5" w:rsidRPr="008757AB">
        <w:rPr>
          <w:rFonts w:ascii="Calibri" w:hAnsi="Calibri" w:cs="Calibri"/>
          <w:sz w:val="24"/>
          <w:szCs w:val="24"/>
          <w:lang w:val="en-US"/>
        </w:rPr>
        <w:t xml:space="preserve">) </w:t>
      </w:r>
      <w:r w:rsidR="00CB0057" w:rsidRPr="008757AB">
        <w:rPr>
          <w:rFonts w:ascii="Calibri" w:hAnsi="Calibri" w:cs="Calibri"/>
          <w:sz w:val="24"/>
          <w:szCs w:val="24"/>
          <w:lang w:val="en-US"/>
        </w:rPr>
        <w:t>pesticide toxicity loads</w:t>
      </w:r>
      <w:r w:rsidRPr="008757AB">
        <w:rPr>
          <w:rFonts w:ascii="Calibri" w:hAnsi="Calibri" w:cs="Calibri"/>
          <w:sz w:val="24"/>
          <w:szCs w:val="24"/>
          <w:lang w:val="en-US"/>
        </w:rPr>
        <w:t xml:space="preserve">. </w:t>
      </w:r>
      <w:r w:rsidR="00464438">
        <w:rPr>
          <w:rFonts w:ascii="Calibri" w:hAnsi="Calibri" w:cs="Calibri"/>
          <w:sz w:val="24"/>
          <w:szCs w:val="24"/>
          <w:lang w:val="en-US"/>
        </w:rPr>
        <w:t xml:space="preserve">Multi-criteria </w:t>
      </w:r>
      <w:r w:rsidR="00322810">
        <w:rPr>
          <w:rFonts w:ascii="Calibri" w:hAnsi="Calibri" w:cs="Calibri"/>
          <w:sz w:val="24"/>
          <w:szCs w:val="24"/>
          <w:lang w:val="en-US"/>
        </w:rPr>
        <w:t>decision-making was applied, utilizing unique outcome weights derived from four f</w:t>
      </w:r>
      <w:r w:rsidR="003945EC" w:rsidRPr="008757AB">
        <w:rPr>
          <w:rFonts w:ascii="Calibri" w:hAnsi="Calibri" w:cs="Calibri"/>
          <w:sz w:val="24"/>
          <w:szCs w:val="24"/>
          <w:lang w:val="en-US"/>
        </w:rPr>
        <w:t xml:space="preserve">armer typologies to calculate a typology-specific utility </w:t>
      </w:r>
      <w:r w:rsidR="00322810">
        <w:rPr>
          <w:rFonts w:ascii="Calibri" w:hAnsi="Calibri" w:cs="Calibri"/>
          <w:sz w:val="24"/>
          <w:szCs w:val="24"/>
          <w:lang w:val="en-US"/>
        </w:rPr>
        <w:t>for</w:t>
      </w:r>
      <w:r w:rsidR="003945EC" w:rsidRPr="008757AB">
        <w:rPr>
          <w:rFonts w:ascii="Calibri" w:hAnsi="Calibri" w:cs="Calibri"/>
          <w:sz w:val="24"/>
          <w:szCs w:val="24"/>
          <w:lang w:val="en-US"/>
        </w:rPr>
        <w:t xml:space="preserve"> each system.</w:t>
      </w:r>
    </w:p>
    <w:p w14:paraId="7EF34776" w14:textId="77777777" w:rsidR="004C0014" w:rsidRDefault="004C0014" w:rsidP="008757AB">
      <w:pPr>
        <w:autoSpaceDE w:val="0"/>
        <w:autoSpaceDN w:val="0"/>
        <w:adjustRightInd w:val="0"/>
        <w:spacing w:after="0" w:line="240" w:lineRule="auto"/>
        <w:jc w:val="both"/>
        <w:rPr>
          <w:rFonts w:ascii="Calibri" w:hAnsi="Calibri" w:cs="Calibri"/>
          <w:sz w:val="24"/>
          <w:szCs w:val="24"/>
          <w:lang w:val="en-US"/>
        </w:rPr>
      </w:pPr>
    </w:p>
    <w:p w14:paraId="55BB9AEA" w14:textId="4B502B7B" w:rsidR="004C0014" w:rsidRPr="004C0014" w:rsidRDefault="004C0014" w:rsidP="004C0014">
      <w:pPr>
        <w:pStyle w:val="ListParagraph"/>
        <w:numPr>
          <w:ilvl w:val="0"/>
          <w:numId w:val="3"/>
        </w:numPr>
        <w:autoSpaceDE w:val="0"/>
        <w:autoSpaceDN w:val="0"/>
        <w:adjustRightInd w:val="0"/>
        <w:spacing w:after="0" w:line="240" w:lineRule="auto"/>
        <w:jc w:val="both"/>
        <w:rPr>
          <w:rFonts w:ascii="Calibri" w:hAnsi="Calibri" w:cs="Calibri"/>
          <w:sz w:val="24"/>
          <w:szCs w:val="24"/>
          <w:lang w:val="en-US"/>
        </w:rPr>
      </w:pPr>
      <w:r>
        <w:rPr>
          <w:rFonts w:ascii="Calibri" w:hAnsi="Calibri" w:cs="Calibri"/>
          <w:sz w:val="24"/>
          <w:szCs w:val="24"/>
          <w:lang w:val="en-US"/>
        </w:rPr>
        <w:t>Results</w:t>
      </w:r>
    </w:p>
    <w:p w14:paraId="17377AF6" w14:textId="27F388E6" w:rsidR="004C0014" w:rsidRDefault="00464438" w:rsidP="008757AB">
      <w:pPr>
        <w:autoSpaceDE w:val="0"/>
        <w:autoSpaceDN w:val="0"/>
        <w:adjustRightInd w:val="0"/>
        <w:spacing w:after="0" w:line="240" w:lineRule="auto"/>
        <w:jc w:val="both"/>
        <w:rPr>
          <w:rFonts w:ascii="Calibri" w:hAnsi="Calibri" w:cs="Calibri"/>
          <w:sz w:val="24"/>
          <w:szCs w:val="24"/>
          <w:lang w:val="en-US"/>
        </w:rPr>
      </w:pPr>
      <w:r w:rsidRPr="00B730C3">
        <w:rPr>
          <w:rFonts w:ascii="Calibri" w:hAnsi="Calibri" w:cs="Calibri"/>
          <w:sz w:val="24"/>
          <w:szCs w:val="24"/>
          <w:lang w:val="en-US"/>
        </w:rPr>
        <w:t xml:space="preserve">The study coincided with </w:t>
      </w:r>
      <w:r w:rsidR="008911BB">
        <w:rPr>
          <w:rFonts w:ascii="Calibri" w:hAnsi="Calibri" w:cs="Calibri"/>
          <w:sz w:val="24"/>
          <w:szCs w:val="24"/>
          <w:lang w:val="en-US"/>
        </w:rPr>
        <w:t>extreme precipitation years.</w:t>
      </w:r>
      <w:r w:rsidRPr="00B730C3">
        <w:rPr>
          <w:rFonts w:ascii="Calibri" w:hAnsi="Calibri" w:cs="Calibri"/>
          <w:sz w:val="24"/>
          <w:szCs w:val="24"/>
          <w:lang w:val="en-US"/>
        </w:rPr>
        <w:t xml:space="preserve"> </w:t>
      </w:r>
      <w:r>
        <w:rPr>
          <w:rFonts w:ascii="Calibri" w:hAnsi="Calibri" w:cs="Calibri"/>
          <w:sz w:val="24"/>
          <w:szCs w:val="24"/>
          <w:lang w:val="en-US"/>
        </w:rPr>
        <w:t xml:space="preserve">Only the radish cover crops consistently increased fall biomass compared to the no-cover control. </w:t>
      </w:r>
      <w:r w:rsidRPr="00B730C3">
        <w:rPr>
          <w:rFonts w:ascii="Calibri" w:hAnsi="Calibri" w:cs="Calibri"/>
          <w:sz w:val="24"/>
          <w:szCs w:val="24"/>
          <w:lang w:val="en-US"/>
        </w:rPr>
        <w:t>Radish treatments produced neutral vegetation communities</w:t>
      </w:r>
      <w:r w:rsidR="00322810">
        <w:rPr>
          <w:rFonts w:ascii="Calibri" w:hAnsi="Calibri" w:cs="Calibri"/>
          <w:sz w:val="24"/>
          <w:szCs w:val="24"/>
          <w:lang w:val="en-US"/>
        </w:rPr>
        <w:t xml:space="preserve"> (IS THIS TRUE STILL)</w:t>
      </w:r>
      <w:r w:rsidRPr="00B730C3">
        <w:rPr>
          <w:rFonts w:ascii="Calibri" w:hAnsi="Calibri" w:cs="Calibri"/>
          <w:sz w:val="24"/>
          <w:szCs w:val="24"/>
          <w:lang w:val="en-US"/>
        </w:rPr>
        <w:t xml:space="preserve">, </w:t>
      </w:r>
      <w:r>
        <w:rPr>
          <w:rFonts w:ascii="Calibri" w:hAnsi="Calibri" w:cs="Calibri"/>
          <w:sz w:val="24"/>
          <w:szCs w:val="24"/>
          <w:lang w:val="en-US"/>
        </w:rPr>
        <w:t>while</w:t>
      </w:r>
      <w:r w:rsidRPr="00B730C3">
        <w:rPr>
          <w:rFonts w:ascii="Calibri" w:hAnsi="Calibri" w:cs="Calibri"/>
          <w:sz w:val="24"/>
          <w:szCs w:val="24"/>
          <w:lang w:val="en-US"/>
        </w:rPr>
        <w:t xml:space="preserve"> the </w:t>
      </w:r>
      <w:r>
        <w:rPr>
          <w:rFonts w:ascii="Calibri" w:hAnsi="Calibri" w:cs="Calibri"/>
          <w:sz w:val="24"/>
          <w:szCs w:val="24"/>
          <w:lang w:val="en-US"/>
        </w:rPr>
        <w:t xml:space="preserve">plant communities in the </w:t>
      </w:r>
      <w:r w:rsidRPr="00B730C3">
        <w:rPr>
          <w:rFonts w:ascii="Calibri" w:hAnsi="Calibri" w:cs="Calibri"/>
          <w:sz w:val="24"/>
          <w:szCs w:val="24"/>
          <w:lang w:val="en-US"/>
        </w:rPr>
        <w:t xml:space="preserve">mix and no cover crop treatments </w:t>
      </w:r>
      <w:r>
        <w:rPr>
          <w:rFonts w:ascii="Calibri" w:hAnsi="Calibri" w:cs="Calibri"/>
          <w:sz w:val="24"/>
          <w:szCs w:val="24"/>
          <w:lang w:val="en-US"/>
        </w:rPr>
        <w:t xml:space="preserve">had species with potentially </w:t>
      </w:r>
      <w:r w:rsidRPr="00B730C3">
        <w:rPr>
          <w:rFonts w:ascii="Calibri" w:hAnsi="Calibri" w:cs="Calibri"/>
          <w:sz w:val="24"/>
          <w:szCs w:val="24"/>
          <w:lang w:val="en-US"/>
        </w:rPr>
        <w:t xml:space="preserve">high </w:t>
      </w:r>
      <w:r>
        <w:rPr>
          <w:rFonts w:ascii="Calibri" w:hAnsi="Calibri" w:cs="Calibri"/>
          <w:sz w:val="24"/>
          <w:szCs w:val="24"/>
          <w:lang w:val="en-US"/>
        </w:rPr>
        <w:t xml:space="preserve">ecological </w:t>
      </w:r>
      <w:r w:rsidRPr="00B730C3">
        <w:rPr>
          <w:rFonts w:ascii="Calibri" w:hAnsi="Calibri" w:cs="Calibri"/>
          <w:sz w:val="24"/>
          <w:szCs w:val="24"/>
          <w:lang w:val="en-US"/>
        </w:rPr>
        <w:t>benefit</w:t>
      </w:r>
      <w:r>
        <w:rPr>
          <w:rFonts w:ascii="Calibri" w:hAnsi="Calibri" w:cs="Calibri"/>
          <w:sz w:val="24"/>
          <w:szCs w:val="24"/>
          <w:lang w:val="en-US"/>
        </w:rPr>
        <w:t>s</w:t>
      </w:r>
      <w:r w:rsidR="00322810">
        <w:rPr>
          <w:rFonts w:ascii="Calibri" w:hAnsi="Calibri" w:cs="Calibri"/>
          <w:sz w:val="24"/>
          <w:szCs w:val="24"/>
          <w:lang w:val="en-US"/>
        </w:rPr>
        <w:t>, but also increased perennial weeds. A</w:t>
      </w:r>
      <w:r>
        <w:rPr>
          <w:rFonts w:ascii="Calibri" w:hAnsi="Calibri" w:cs="Calibri"/>
          <w:sz w:val="24"/>
          <w:szCs w:val="24"/>
          <w:lang w:val="en-US"/>
        </w:rPr>
        <w:t xml:space="preserve">cross tillage, residue, and weather the mid-season planted radish exhibited the highest fall biomass, high crop yields, and no increase in perennial weeds compared to the no cover control, but had moderate to high pesticide toxicity loads and produced fall vegetation with low potential ecological value. Conversely, the early planted mix had low to moderate fall biomass, moderate crop yields, </w:t>
      </w:r>
      <w:r w:rsidRPr="008F6C0B">
        <w:rPr>
          <w:rFonts w:ascii="Calibri" w:hAnsi="Calibri" w:cs="Calibri"/>
          <w:sz w:val="24"/>
          <w:szCs w:val="24"/>
          <w:highlight w:val="yellow"/>
          <w:lang w:val="en-US"/>
        </w:rPr>
        <w:t>x</w:t>
      </w:r>
      <w:r>
        <w:rPr>
          <w:rFonts w:ascii="Calibri" w:hAnsi="Calibri" w:cs="Calibri"/>
          <w:sz w:val="24"/>
          <w:szCs w:val="24"/>
          <w:lang w:val="en-US"/>
        </w:rPr>
        <w:t xml:space="preserve"> times more perennial weed increases compared to other treatments, but had low pesticide toxicity loads and supported fall vegetation that had high potential ecological value</w:t>
      </w:r>
      <w:r w:rsidRPr="00B730C3">
        <w:rPr>
          <w:rFonts w:ascii="Calibri" w:hAnsi="Calibri" w:cs="Calibri"/>
          <w:sz w:val="24"/>
          <w:szCs w:val="24"/>
          <w:lang w:val="en-US"/>
        </w:rPr>
        <w:t>.</w:t>
      </w:r>
      <w:r>
        <w:rPr>
          <w:rFonts w:ascii="Calibri" w:hAnsi="Calibri" w:cs="Calibri"/>
          <w:sz w:val="24"/>
          <w:szCs w:val="24"/>
          <w:lang w:val="en-US"/>
        </w:rPr>
        <w:t xml:space="preserve"> </w:t>
      </w:r>
      <w:r w:rsidR="004C0014">
        <w:rPr>
          <w:rFonts w:ascii="Calibri" w:hAnsi="Calibri" w:cs="Calibri"/>
          <w:sz w:val="24"/>
          <w:szCs w:val="24"/>
          <w:lang w:val="en-US"/>
        </w:rPr>
        <w:t>Moreover, m</w:t>
      </w:r>
      <w:r w:rsidR="003945EC" w:rsidRPr="008757AB">
        <w:rPr>
          <w:rFonts w:ascii="Calibri" w:hAnsi="Calibri" w:cs="Calibri"/>
          <w:sz w:val="24"/>
          <w:szCs w:val="24"/>
          <w:lang w:val="en-US"/>
        </w:rPr>
        <w:t>id-season radish cover crop systems had high utility for all typologies</w:t>
      </w:r>
      <w:r>
        <w:rPr>
          <w:rFonts w:ascii="Calibri" w:hAnsi="Calibri" w:cs="Calibri"/>
          <w:sz w:val="24"/>
          <w:szCs w:val="24"/>
          <w:lang w:val="en-US"/>
        </w:rPr>
        <w:t>, while early-planted cover crop mixtures exhibited the lowest utilities</w:t>
      </w:r>
      <w:r w:rsidR="004C0014">
        <w:rPr>
          <w:rFonts w:ascii="Calibri" w:hAnsi="Calibri" w:cs="Calibri"/>
          <w:sz w:val="24"/>
          <w:szCs w:val="24"/>
          <w:lang w:val="en-US"/>
        </w:rPr>
        <w:t xml:space="preserve">. </w:t>
      </w:r>
    </w:p>
    <w:p w14:paraId="3BCA5BC9" w14:textId="77777777" w:rsidR="004C0014" w:rsidRDefault="004C0014" w:rsidP="008757AB">
      <w:pPr>
        <w:autoSpaceDE w:val="0"/>
        <w:autoSpaceDN w:val="0"/>
        <w:adjustRightInd w:val="0"/>
        <w:spacing w:after="0" w:line="240" w:lineRule="auto"/>
        <w:jc w:val="both"/>
        <w:rPr>
          <w:rFonts w:ascii="Calibri" w:hAnsi="Calibri" w:cs="Calibri"/>
          <w:sz w:val="24"/>
          <w:szCs w:val="24"/>
          <w:lang w:val="en-US"/>
        </w:rPr>
      </w:pPr>
    </w:p>
    <w:p w14:paraId="0DAAE495" w14:textId="71C253BA" w:rsidR="004C0014" w:rsidRPr="004C0014" w:rsidRDefault="004C0014" w:rsidP="004C0014">
      <w:pPr>
        <w:pStyle w:val="ListParagraph"/>
        <w:numPr>
          <w:ilvl w:val="0"/>
          <w:numId w:val="3"/>
        </w:numPr>
        <w:autoSpaceDE w:val="0"/>
        <w:autoSpaceDN w:val="0"/>
        <w:adjustRightInd w:val="0"/>
        <w:spacing w:after="0" w:line="240" w:lineRule="auto"/>
        <w:jc w:val="both"/>
        <w:rPr>
          <w:rFonts w:ascii="Calibri" w:hAnsi="Calibri" w:cs="Calibri"/>
          <w:sz w:val="24"/>
          <w:szCs w:val="24"/>
          <w:lang w:val="en-US"/>
        </w:rPr>
      </w:pPr>
      <w:r>
        <w:rPr>
          <w:rFonts w:ascii="Calibri" w:hAnsi="Calibri" w:cs="Calibri"/>
          <w:sz w:val="24"/>
          <w:szCs w:val="24"/>
          <w:lang w:val="en-US"/>
        </w:rPr>
        <w:lastRenderedPageBreak/>
        <w:t>Novelty</w:t>
      </w:r>
    </w:p>
    <w:p w14:paraId="7A425E2D" w14:textId="4F1DC119" w:rsidR="008757AB" w:rsidRDefault="004C0014" w:rsidP="008757AB">
      <w:pPr>
        <w:autoSpaceDE w:val="0"/>
        <w:autoSpaceDN w:val="0"/>
        <w:adjustRightInd w:val="0"/>
        <w:spacing w:after="0" w:line="240" w:lineRule="auto"/>
        <w:jc w:val="both"/>
        <w:rPr>
          <w:rFonts w:ascii="Calibri" w:hAnsi="Calibri" w:cs="Calibri"/>
          <w:sz w:val="24"/>
          <w:szCs w:val="24"/>
          <w:lang w:val="en-US"/>
        </w:rPr>
      </w:pPr>
      <w:r w:rsidRPr="004C0014">
        <w:rPr>
          <w:rFonts w:ascii="Calibri" w:hAnsi="Calibri" w:cs="Calibri"/>
          <w:sz w:val="24"/>
          <w:szCs w:val="24"/>
          <w:lang w:val="en-US"/>
        </w:rPr>
        <w:t xml:space="preserve">These results underscore the complexity </w:t>
      </w:r>
      <w:r>
        <w:rPr>
          <w:rFonts w:ascii="Calibri" w:hAnsi="Calibri" w:cs="Calibri"/>
          <w:sz w:val="24"/>
          <w:szCs w:val="24"/>
          <w:lang w:val="en-US"/>
        </w:rPr>
        <w:t xml:space="preserve">of </w:t>
      </w:r>
      <w:r w:rsidRPr="004C0014">
        <w:rPr>
          <w:rFonts w:ascii="Calibri" w:hAnsi="Calibri" w:cs="Calibri"/>
          <w:sz w:val="24"/>
          <w:szCs w:val="24"/>
          <w:lang w:val="en-US"/>
        </w:rPr>
        <w:t>balancing multiple goals, highlighting the interplay between biophysical, ecological and agronomic outcomes.</w:t>
      </w:r>
      <w:r>
        <w:rPr>
          <w:rFonts w:ascii="Calibri" w:hAnsi="Calibri" w:cs="Calibri"/>
          <w:sz w:val="24"/>
          <w:szCs w:val="24"/>
          <w:lang w:val="en-US"/>
        </w:rPr>
        <w:t xml:space="preserve"> In this region, mid-season planted radish cover crops may exhibit more consistent benefits across cropping systems and weather conditions compared to grass/clover mixtures. </w:t>
      </w:r>
      <w:r w:rsidR="008757AB">
        <w:rPr>
          <w:rFonts w:ascii="Calibri" w:hAnsi="Calibri" w:cs="Calibri"/>
          <w:sz w:val="24"/>
          <w:szCs w:val="24"/>
          <w:lang w:val="en-US"/>
        </w:rPr>
        <w:t xml:space="preserve">The use of farmer typologies to build weighting schemes presents a promising method for </w:t>
      </w:r>
      <w:r w:rsidR="00464438">
        <w:rPr>
          <w:rFonts w:ascii="Calibri" w:hAnsi="Calibri" w:cs="Calibri"/>
          <w:sz w:val="24"/>
          <w:szCs w:val="24"/>
          <w:lang w:val="en-US"/>
        </w:rPr>
        <w:t>evaluating</w:t>
      </w:r>
      <w:r w:rsidR="008757AB">
        <w:rPr>
          <w:rFonts w:ascii="Calibri" w:hAnsi="Calibri" w:cs="Calibri"/>
          <w:sz w:val="24"/>
          <w:szCs w:val="24"/>
          <w:lang w:val="en-US"/>
        </w:rPr>
        <w:t xml:space="preserve"> cropping systems </w:t>
      </w:r>
      <w:r w:rsidR="00464438">
        <w:rPr>
          <w:rFonts w:ascii="Calibri" w:hAnsi="Calibri" w:cs="Calibri"/>
          <w:sz w:val="24"/>
          <w:szCs w:val="24"/>
          <w:lang w:val="en-US"/>
        </w:rPr>
        <w:t xml:space="preserve">tradeoffs in a digestible, actionable way. </w:t>
      </w:r>
    </w:p>
    <w:p w14:paraId="6C20FECB" w14:textId="77777777" w:rsidR="00464438" w:rsidRPr="008757AB" w:rsidRDefault="00464438" w:rsidP="008757AB">
      <w:pPr>
        <w:autoSpaceDE w:val="0"/>
        <w:autoSpaceDN w:val="0"/>
        <w:adjustRightInd w:val="0"/>
        <w:spacing w:after="0" w:line="240" w:lineRule="auto"/>
        <w:jc w:val="both"/>
        <w:rPr>
          <w:rFonts w:ascii="Calibri" w:hAnsi="Calibri" w:cs="Calibri"/>
          <w:sz w:val="24"/>
          <w:szCs w:val="24"/>
          <w:lang w:val="en-US"/>
        </w:rPr>
      </w:pPr>
    </w:p>
    <w:p w14:paraId="38F6E24B" w14:textId="77777777" w:rsidR="00B730C3" w:rsidRPr="00B730C3" w:rsidRDefault="00B730C3" w:rsidP="00A70C8E">
      <w:pPr>
        <w:pStyle w:val="Heading1"/>
        <w:rPr>
          <w:lang w:val="en-US"/>
        </w:rPr>
      </w:pPr>
      <w:r w:rsidRPr="00B730C3">
        <w:rPr>
          <w:lang w:val="en-US"/>
        </w:rPr>
        <w:t>Introduction</w:t>
      </w:r>
    </w:p>
    <w:p w14:paraId="4CFD8E41" w14:textId="145DF8C1" w:rsidR="003E205E" w:rsidRDefault="00053998" w:rsidP="000010AC">
      <w:pPr>
        <w:rPr>
          <w:rFonts w:ascii="Calibri" w:hAnsi="Calibri" w:cs="Calibri"/>
          <w:sz w:val="24"/>
          <w:szCs w:val="24"/>
          <w:lang w:val="en-US"/>
        </w:rPr>
      </w:pPr>
      <w:r w:rsidRPr="00053998">
        <w:rPr>
          <w:rFonts w:ascii="Calibri" w:hAnsi="Calibri" w:cs="Calibri"/>
          <w:sz w:val="24"/>
          <w:szCs w:val="24"/>
          <w:lang w:val="en-US"/>
        </w:rPr>
        <w:t xml:space="preserve">Environmental pressures resulting from population growth and climate change have led to a significant decline in biodiversity (CITE). Given the extensive land area dedicated to arable agriculture, agricultural management plays a crucial role in shaping biodiversity levels (CITE). Consequently, there is a growing need for agricultural systems that integrate ecosystem health and biodiversity conservation with commercial production objectives. In response, researchers are increasingly </w:t>
      </w:r>
      <w:r w:rsidR="00E814F8">
        <w:rPr>
          <w:rFonts w:ascii="Calibri" w:hAnsi="Calibri" w:cs="Calibri"/>
          <w:sz w:val="24"/>
          <w:szCs w:val="24"/>
          <w:lang w:val="en-US"/>
        </w:rPr>
        <w:t>assessing</w:t>
      </w:r>
      <w:r w:rsidRPr="00053998">
        <w:rPr>
          <w:rFonts w:ascii="Calibri" w:hAnsi="Calibri" w:cs="Calibri"/>
          <w:sz w:val="24"/>
          <w:szCs w:val="24"/>
          <w:lang w:val="en-US"/>
        </w:rPr>
        <w:t xml:space="preserve"> non-crop plant communities (e.g., weeds) </w:t>
      </w:r>
      <w:r w:rsidR="00E814F8">
        <w:rPr>
          <w:rFonts w:ascii="Calibri" w:hAnsi="Calibri" w:cs="Calibri"/>
          <w:sz w:val="24"/>
          <w:szCs w:val="24"/>
          <w:lang w:val="en-US"/>
        </w:rPr>
        <w:t xml:space="preserve">and their attendant management strategies </w:t>
      </w:r>
      <w:r w:rsidRPr="00053998">
        <w:rPr>
          <w:rFonts w:ascii="Calibri" w:hAnsi="Calibri" w:cs="Calibri"/>
          <w:sz w:val="24"/>
          <w:szCs w:val="24"/>
          <w:lang w:val="en-US"/>
        </w:rPr>
        <w:t xml:space="preserve">for their </w:t>
      </w:r>
      <w:r w:rsidR="00E814F8">
        <w:rPr>
          <w:rFonts w:ascii="Calibri" w:hAnsi="Calibri" w:cs="Calibri"/>
          <w:sz w:val="24"/>
          <w:szCs w:val="24"/>
          <w:lang w:val="en-US"/>
        </w:rPr>
        <w:t>impacts on</w:t>
      </w:r>
      <w:r w:rsidRPr="00053998">
        <w:rPr>
          <w:rFonts w:ascii="Calibri" w:hAnsi="Calibri" w:cs="Calibri"/>
          <w:sz w:val="24"/>
          <w:szCs w:val="24"/>
          <w:lang w:val="en-US"/>
        </w:rPr>
        <w:t xml:space="preserve"> biodiversity</w:t>
      </w:r>
      <w:r w:rsidR="004C0014">
        <w:rPr>
          <w:rFonts w:ascii="Calibri" w:hAnsi="Calibri" w:cs="Calibri"/>
          <w:sz w:val="24"/>
          <w:szCs w:val="24"/>
          <w:lang w:val="en-US"/>
        </w:rPr>
        <w:t xml:space="preserve"> and the environment</w:t>
      </w:r>
      <w:r w:rsidRPr="00053998">
        <w:rPr>
          <w:rFonts w:ascii="Calibri" w:hAnsi="Calibri" w:cs="Calibri"/>
          <w:sz w:val="24"/>
          <w:szCs w:val="24"/>
          <w:lang w:val="en-US"/>
        </w:rPr>
        <w:t xml:space="preserve">. This requires </w:t>
      </w:r>
      <w:r w:rsidR="00E814F8">
        <w:rPr>
          <w:rFonts w:ascii="Calibri" w:hAnsi="Calibri" w:cs="Calibri"/>
          <w:sz w:val="24"/>
          <w:szCs w:val="24"/>
          <w:lang w:val="en-US"/>
        </w:rPr>
        <w:t>estimating</w:t>
      </w:r>
      <w:r w:rsidRPr="00053998">
        <w:rPr>
          <w:rFonts w:ascii="Calibri" w:hAnsi="Calibri" w:cs="Calibri"/>
          <w:sz w:val="24"/>
          <w:szCs w:val="24"/>
          <w:lang w:val="en-US"/>
        </w:rPr>
        <w:t xml:space="preserve"> both the ecological value of these communities within and beyond agro-ecosystems</w:t>
      </w:r>
      <w:r w:rsidR="00E814F8">
        <w:rPr>
          <w:rFonts w:ascii="Calibri" w:hAnsi="Calibri" w:cs="Calibri"/>
          <w:sz w:val="24"/>
          <w:szCs w:val="24"/>
          <w:lang w:val="en-US"/>
        </w:rPr>
        <w:t xml:space="preserve">, </w:t>
      </w:r>
      <w:r w:rsidRPr="00053998">
        <w:rPr>
          <w:rFonts w:ascii="Calibri" w:hAnsi="Calibri" w:cs="Calibri"/>
          <w:sz w:val="24"/>
          <w:szCs w:val="24"/>
          <w:lang w:val="en-US"/>
        </w:rPr>
        <w:t>their possible negative impacts on crop production</w:t>
      </w:r>
      <w:r w:rsidR="00E814F8">
        <w:rPr>
          <w:rFonts w:ascii="Calibri" w:hAnsi="Calibri" w:cs="Calibri"/>
          <w:sz w:val="24"/>
          <w:szCs w:val="24"/>
          <w:lang w:val="en-US"/>
        </w:rPr>
        <w:t>, and the ecological impacts of their management</w:t>
      </w:r>
      <w:r w:rsidRPr="00053998">
        <w:rPr>
          <w:rFonts w:ascii="Calibri" w:hAnsi="Calibri" w:cs="Calibri"/>
          <w:sz w:val="24"/>
          <w:szCs w:val="24"/>
          <w:lang w:val="en-US"/>
        </w:rPr>
        <w:t xml:space="preserve"> </w:t>
      </w:r>
      <w:r w:rsidR="00B730C3">
        <w:rPr>
          <w:rFonts w:ascii="Calibri" w:hAnsi="Calibri" w:cs="Calibri"/>
          <w:sz w:val="24"/>
          <w:szCs w:val="24"/>
          <w:lang w:val="en-US"/>
        </w:rPr>
        <w:fldChar w:fldCharType="begin"/>
      </w:r>
      <w:r w:rsidR="00AD02D7">
        <w:rPr>
          <w:rFonts w:ascii="Calibri" w:hAnsi="Calibri" w:cs="Calibri"/>
          <w:sz w:val="24"/>
          <w:szCs w:val="24"/>
          <w:lang w:val="en-US"/>
        </w:rPr>
        <w:instrText xml:space="preserve"> ADDIN ZOTERO_ITEM CSL_CITATION {"citationID":"Cek6lMKj","properties":{"formattedCitation":"(Esposito et al., 2023; Petit et al., 2011; Storkey and Westbury, 2007)","plainCitation":"(Esposito et al., 2023; Petit et al., 2011; Storkey and Westbury, 2007)","noteIndex":0},"citationItems":[{"id":1254,"uris":["http://zotero.org/users/3599437/items/ECHP6WSE"],"itemData":{"id":1254,"type":"article-journal","abstract":"Weeds are a fundamental component of agroecosystems and, if not appropriately managed, can cause severe crop yield losses. New perspectives on weed management are required, because current approaches, such as herbicide application or soil tillage, have significant environmental and agronomic drawbacks. We propose the concept of “neutral weed communities,” which are weed communities that coexist with crops and do not negatively affect crop yield and quality compared with weed-free conditions. Management practices that promote neutral weed communities can enable reduced use of herbicides and soil tillage while enhancing ecosystem services and biodiversity. We report scientific evidence of neutral weed communities and survey ecological explanations for why different weed communities have different effects on crop production. We also propose two weed management approaches for attaining neutral weed communities. The first approach aims to maximize weed biodiversity using traditional approaches such as cropping system diversification and integrated weed management. Higher weed biodiversity is associated with lower dominance of competitive weed species that reduce crop yield. The second approach relies on modern tools such as robots and biotechnology to manipulate the density of specific weed species. This approach can remove highly problematic species and minimize niche overlap between the weeds and crops. Given the complexity of interactions among crops, weeds, and other components of the agroecosystem, we highlight the need for multidisciplinary research to illuminate mechanisms that determine the neutrality of weed communities.","container-title":"Weed Science","DOI":"10.1017/wsc.2023.27","ISSN":"0043-1745, 1550-2759","issue":"4","journalAbbreviation":"Weed Sci","language":"en","page":"301-311","source":"DOI.org (Crossref)","title":"Neutral weed communities: the intersection between crop productivity, biodiversity, and weed ecosystem services","title-short":"Neutral weed communities","volume":"71","author":[{"family":"Esposito","given":"Marco"},{"family":"Westbrook","given":"Anna S."},{"family":"Maggio","given":"Albino"},{"family":"Cirillo","given":"Valerio"},{"family":"DiTommaso","given":"Antonio"}],"issued":{"date-parts":[["2023",7]]}}},{"id":742,"uris":["http://zotero.org/users/3599437/items/V7UKAAP3"],"itemData":{"id":742,"type":"article-journal","abstract":"There is currently an increasing societal and political shift towards more sustainable agricultural systems to provide both food production and ecological biodiversity levels. This shift has recently modiﬁed scientiﬁc questioning and brought up new research challenges for agro-ecological research. This is the case in particular for weed management, where issues have so far largely focused on the conﬂict between weeds and crop productivity. Here, we review recent ﬁndings that have led to a changing perception on weeds in agro-ecosystems and upcoming areas in terms of weed management options. Our main ﬁndings are that weeds have numerous interactions with other organisms and, in turn, some of these interactions can have direct, either negative or positive, eﬀects on the functioning of the agro-ecosystem. Many interactions are species-speciﬁc, and therefore assessing the role of weed communities in the agro-ecosystem would beneﬁt from further development in the functional grouping of weed species. In terms of weed management our review shows that alternative cropping systems can deliver both good levels of crop productivity and of weed management at the ﬁeld level. Weeds respond to landscape attributes and there is a need to fully assess the scope for utilizing the spatio-temporal organization of cropping systems and uncultivated habitats as a tool for minimizing weed infestations. Weeds are also submitted to biological regulation through the predation of their seeds and further research is required to assess the eﬀect of cropping systems and landscape on levels of weed natural enemies, and therefore on the potential contribution of biological regulation in the management of weeds.","container-title":"Agronomy for Sustainable Development","DOI":"10.1051/agro/2010020","ISSN":"1774-0746, 1773-0155","issue":"2","journalAbbreviation":"Agronomy Sust. Developm.","language":"en","page":"309-317","source":"DOI.org (Crossref)","title":"Weeds in agricultural landscapes. A review","volume":"31","author":[{"family":"Petit","given":"Sandrine"},{"family":"Boursault","given":"Aline"},{"family":"Guilloux","given":"Mélanie"},{"family":"Munier-Jolain","given":"Nicolas"},{"family":"Reboud","given":"Xavier"}],"issued":{"date-parts":[["2011",4]]}}},{"id":669,"uris":["http://zotero.org/users/3599437/items/Q95J6ZVE"],"itemData":{"id":669,"type":"article-journal","abstract":"As a result of the recent intensification of crop production, the abundance and diversity of UK arable weeds adapted to cultivated land have declined, with an associated reduction in farmland birds. A number of questions need to be addressed when considering how these declines can be reversed. Firstly, can the delivery of crop production and biodiversity be reconciled by spatially separating cropping from designated wildlife areas? A number of subsidised environmental schemes in the UK take this approach and are focused on establishing vegetation cover on uncropped land. However, because of the lack of regular disturbance in these habitats, they are dominated by perennials and they therefore have limited potential for promoting the recovery of annual weed populations. A number of farmland bird species also rely on the provision of resources in field centres, and it is therefore likely that the recovery of their populations will rely on weed management options targeted at the cropped areas of the field. This raises two further questions. Firstly, is it possible to identify beneficial weed species that are relatively poor competitors with the crop and also have biodiversity value? Secondly, are the tools available to manage these species at acceptable levels while controlling pernicious weeds? A number of approaches are being employed to answer these questions, including predicting yield loss from weed competition models and exploiting herbicide selectivity. The further development of these tools is crucial if farmer opposition to managing weeds in crops is to be overcome. Copyright © 2007 Society of Chemical Industry","container-title":"Pest Management Science","DOI":"10.1002/ps.1375","ISSN":"1526-4998","issue":"6","language":"en","license":"Copyright © 2007 Society of Chemical Industry","note":"_eprint: https://onlinelibrary.wiley.com/doi/pdf/10.1002/ps.1375","page":"517-523","source":"Wiley Online Library","title":"Managing arable weeds for biodiversity","volume":"63","author":[{"family":"Storkey","given":"Jonathan"},{"family":"Westbury","given":"Duncan B"}],"issued":{"date-parts":[["2007"]]}}}],"schema":"https://github.com/citation-style-language/schema/raw/master/csl-citation.json"} </w:instrText>
      </w:r>
      <w:r w:rsidR="00B730C3">
        <w:rPr>
          <w:rFonts w:ascii="Calibri" w:hAnsi="Calibri" w:cs="Calibri"/>
          <w:sz w:val="24"/>
          <w:szCs w:val="24"/>
          <w:lang w:val="en-US"/>
        </w:rPr>
        <w:fldChar w:fldCharType="separate"/>
      </w:r>
      <w:r w:rsidR="00AD02D7" w:rsidRPr="00275DFF">
        <w:rPr>
          <w:rFonts w:ascii="Calibri" w:hAnsi="Calibri" w:cs="Calibri"/>
          <w:sz w:val="24"/>
          <w:lang w:val="en-US"/>
        </w:rPr>
        <w:t>(Esposito et al., 2023; Petit et al., 2011; Storkey and Westbury, 2007)</w:t>
      </w:r>
      <w:r w:rsidR="00B730C3">
        <w:rPr>
          <w:rFonts w:ascii="Calibri" w:hAnsi="Calibri" w:cs="Calibri"/>
          <w:sz w:val="24"/>
          <w:szCs w:val="24"/>
          <w:lang w:val="en-US"/>
        </w:rPr>
        <w:fldChar w:fldCharType="end"/>
      </w:r>
      <w:r w:rsidR="00B730C3" w:rsidRPr="00B730C3">
        <w:rPr>
          <w:rFonts w:ascii="Calibri" w:hAnsi="Calibri" w:cs="Calibri"/>
          <w:sz w:val="24"/>
          <w:szCs w:val="24"/>
          <w:lang w:val="en-US"/>
        </w:rPr>
        <w:t>.</w:t>
      </w:r>
      <w:r w:rsidR="000010AC">
        <w:rPr>
          <w:rFonts w:ascii="Calibri" w:hAnsi="Calibri" w:cs="Calibri"/>
          <w:sz w:val="24"/>
          <w:szCs w:val="24"/>
          <w:lang w:val="en-US"/>
        </w:rPr>
        <w:t xml:space="preserve"> </w:t>
      </w:r>
    </w:p>
    <w:p w14:paraId="67BB4795" w14:textId="23335D24" w:rsidR="00CC27F8" w:rsidRPr="008911BB" w:rsidRDefault="00CC27F8" w:rsidP="00E752C9">
      <w:pPr>
        <w:rPr>
          <w:rFonts w:ascii="Calibri" w:hAnsi="Calibri" w:cs="Calibri"/>
          <w:sz w:val="24"/>
          <w:szCs w:val="24"/>
          <w:lang w:val="en-US"/>
        </w:rPr>
      </w:pPr>
      <w:r w:rsidRPr="00067D64">
        <w:rPr>
          <w:rFonts w:ascii="Calibri" w:hAnsi="Calibri" w:cs="Calibri"/>
          <w:sz w:val="24"/>
          <w:szCs w:val="24"/>
          <w:lang w:val="en-US"/>
        </w:rPr>
        <w:t>Non-crop communities embedded within production fields may offer a range of ecological benefits. They may serve as important promotors of plant diversity</w:t>
      </w:r>
      <w:r w:rsidR="0075226B" w:rsidRPr="00067D64">
        <w:rPr>
          <w:rFonts w:ascii="Calibri" w:hAnsi="Calibri" w:cs="Calibri"/>
          <w:sz w:val="24"/>
          <w:szCs w:val="24"/>
          <w:lang w:val="en-US"/>
        </w:rPr>
        <w:t xml:space="preserve"> (CITE)</w:t>
      </w:r>
      <w:r w:rsidRPr="00067D64">
        <w:rPr>
          <w:rFonts w:ascii="Calibri" w:hAnsi="Calibri" w:cs="Calibri"/>
          <w:sz w:val="24"/>
          <w:szCs w:val="24"/>
          <w:lang w:val="en-US"/>
        </w:rPr>
        <w:t xml:space="preserve">, </w:t>
      </w:r>
      <w:r w:rsidR="0075226B" w:rsidRPr="00067D64">
        <w:rPr>
          <w:rFonts w:ascii="Calibri" w:hAnsi="Calibri" w:cs="Calibri"/>
          <w:sz w:val="24"/>
          <w:szCs w:val="24"/>
          <w:lang w:val="en-US"/>
        </w:rPr>
        <w:t xml:space="preserve">provide food sources for a high diversity of organisms </w:t>
      </w:r>
      <w:r w:rsidR="0075226B" w:rsidRPr="00067D64">
        <w:rPr>
          <w:rFonts w:ascii="Calibri" w:hAnsi="Calibri" w:cs="Calibri"/>
          <w:sz w:val="24"/>
          <w:szCs w:val="24"/>
          <w:lang w:val="en-US"/>
        </w:rPr>
        <w:fldChar w:fldCharType="begin"/>
      </w:r>
      <w:r w:rsidR="00486A04">
        <w:rPr>
          <w:rFonts w:ascii="Calibri" w:hAnsi="Calibri" w:cs="Calibri"/>
          <w:sz w:val="24"/>
          <w:szCs w:val="24"/>
          <w:lang w:val="en-US"/>
        </w:rPr>
        <w:instrText xml:space="preserve"> ADDIN ZOTERO_ITEM CSL_CITATION {"citationID":"qBzwzGc1","properties":{"formattedCitation":"(Balfour and Ratnieks, 2022; Marshall et al., 2003)","plainCitation":"(Balfour and Ratnieks, 2022; Marshall et al., 2003)","noteIndex":0},"citationItems":[{"id":470,"uris":["http://zotero.org/users/3599437/items/W3QPLB5Z"],"itemData":{"id":470,"type":"article-journal","abstract":"Agricultural intensification has been implicated in global biodiversity declines. In the European Union, agri-environmental schemes are designed to address this. For pollinating insects, funding has been provided to sow wildflower mixes. However, previous research indicates that a suite of agricultural weeds are also of great importance to pollinators. Here, we compare the biodiversity associated with the species which are considered harmful to agricultural production and legally deemed as ‘injurious’ by the United Kingdom 1959 Weeds Act (common ragwort Jacobaea vulgaris, creeping thistle Cirsium arvense, spear thistle C. vulgare, curled dock Rumex crispus and broadleaved dock R. obtusifolius), with plant species recommended for pollinator-targeted agri-environmental options. In our field study, the abundance and diversity of pollinators visiting the weed species averaged twice that of the recommended plants and included the main insect orders (Coleoptera, Diptera, Hymenoptera and Lepidoptera). This relationship was also seen in a meta-analysis of literature data, which indicates that fourfold more flower-visitor species and fivefold more conservation-listed species are associated with the weeds. Additionally, the literature shows that twice the number of herbivorous insect species are associated with these plants. We suggest that several factors are responsible for this pattern. Injurious weed species are widely distributed, their flower morphology allows access to a wide variety of pollinator species, and they produce, on average, four times more nectar sugar than the recommended plant species. Freedom of information requests to public bodies such as local councils, Natural England and Highways England indicate that c. £10 million per year is spent controlling injurious weeds. Meanwhile, the cost of the four pollinator-targeted agri-environmental options in the United Kingdom exceeds £40 m annually. Synthesis and applications. Our results clearly show that weeds have an underappreciated value to biodiversity. Unfortunately, current UK agricultural policy encourages neither land sparing for nor land sharing with weeds. The UK government is, however, currently committed to overhauling agricultural payments to encourage more wildlife- and climate-friendly practices. Thus, the challenge of reconciling the conflicts between agricultural production and these native and biodiverse species should be a renewed priority to land managers, researchers and policymakers.","container-title":"Journal of Applied Ecology","DOI":"10.1111/1365-2664.14132","ISSN":"1365-2664","issue":"5","language":"en","license":"© 2022 The Authors. Journal of Applied Ecology published by John Wiley &amp; Sons Ltd on behalf of British Ecological Society.","note":"_eprint: https://onlinelibrary.wiley.com/doi/pdf/10.1111/1365-2664.14132","page":"1209-1218","source":"Wiley Online Library","title":"The disproportionate value of ‘weeds’ to pollinators and biodiversity","volume":"59","author":[{"family":"Balfour","given":"Nicholas J."},{"family":"Ratnieks","given":"Francis L. W."}],"issued":{"date-parts":[["2022"]]}}},{"id":1290,"uris":["http://zotero.org/users/3599437/items/ILS777BG"],"itemData":{"id":1290,"type":"article-journal","abstract":"Weeds are major constraints on crop production, yet as part of the primary producers within farming systems, they may be important components of the agroecosystem. Using published literature, the role of weeds in arable systems for other above-ground trophic levels are examined. In the UK, there is evidence that weed flora have changed over the past century, with some species declining in abundance, whereas others have increased. There is also some evidence for a decline in the size of arable weed seedbanks. Some of these changes reflect improved agricultural efficiency, changes to more winter-sown crops in arable rotations and the use of more broad-spectrum herbicide combinations. Interrogation of a database of records of phytophagous insects associated with plant species in the UK reveals that many arable weed species support a high diversity of insect species. Reductions in abundances of host plants may affect associated insects and other taxa. A number of insect groups and farmland birds have shown marked population declines over the past 30 years. Correlational studies indicate that many of these declines are associated with changes in agricultural practices. Certainly reductions in food availability in winter and for nestling birds in spring are implicated in the declines of several bird species, notably the grey partridge, Perdix perdix. Thus weeds have a role within agroecosystems in supporting biodiversity more generally. An understanding of weed competitivity and the importance of weeds for insects and birds may allow the identification of the most important weed species. This may form the first step in balancing the needs for weed control with the requirements for biodiversity and more sustainable production methods.","container-title":"Weed Research","DOI":"10.1046/j.1365-3180.2003.00326.x","ISSN":"1365-3180","issue":"2","language":"en","note":"_eprint: https://onlinelibrary.wiley.com/doi/pdf/10.1046/j.1365-3180.2003.00326.x","page":"77-89","source":"Wiley Online Library","title":"The role of weeds in supporting biological diversity within crop fields","volume":"43","author":[{"family":"Marshall","given":"E J P"},{"family":"Brown","given":"V K"},{"family":"Boatman","given":"N D"},{"family":"Lutman","given":"P J W"},{"family":"Squire","given":"G R"},{"family":"Ward","given":"L K"}],"issued":{"date-parts":[["2003"]]}}}],"schema":"https://github.com/citation-style-language/schema/raw/master/csl-citation.json"} </w:instrText>
      </w:r>
      <w:r w:rsidR="0075226B" w:rsidRPr="00067D64">
        <w:rPr>
          <w:rFonts w:ascii="Calibri" w:hAnsi="Calibri" w:cs="Calibri"/>
          <w:sz w:val="24"/>
          <w:szCs w:val="24"/>
          <w:lang w:val="en-US"/>
        </w:rPr>
        <w:fldChar w:fldCharType="separate"/>
      </w:r>
      <w:r w:rsidR="00486A04" w:rsidRPr="00486A04">
        <w:rPr>
          <w:rFonts w:ascii="Calibri" w:hAnsi="Calibri" w:cs="Calibri"/>
          <w:sz w:val="24"/>
          <w:lang w:val="en-US"/>
        </w:rPr>
        <w:t>(Balfour and Ratnieks, 2022; Marshall et al., 2003)</w:t>
      </w:r>
      <w:r w:rsidR="0075226B" w:rsidRPr="00067D64">
        <w:rPr>
          <w:rFonts w:ascii="Calibri" w:hAnsi="Calibri" w:cs="Calibri"/>
          <w:sz w:val="24"/>
          <w:szCs w:val="24"/>
          <w:lang w:val="en-US"/>
        </w:rPr>
        <w:fldChar w:fldCharType="end"/>
      </w:r>
      <w:r w:rsidR="0075226B" w:rsidRPr="00067D64">
        <w:rPr>
          <w:rFonts w:ascii="Calibri" w:hAnsi="Calibri" w:cs="Calibri"/>
          <w:sz w:val="24"/>
          <w:szCs w:val="24"/>
          <w:lang w:val="en-US"/>
        </w:rPr>
        <w:t>, offer habitat (CITE), reduce nitrate leaching</w:t>
      </w:r>
      <w:r w:rsidR="00571761">
        <w:rPr>
          <w:rFonts w:ascii="Calibri" w:hAnsi="Calibri" w:cs="Calibri"/>
          <w:sz w:val="24"/>
          <w:szCs w:val="24"/>
          <w:lang w:val="en-US"/>
        </w:rPr>
        <w:t xml:space="preserve"> </w:t>
      </w:r>
      <w:r w:rsidR="00571761">
        <w:rPr>
          <w:rFonts w:ascii="Calibri" w:hAnsi="Calibri" w:cs="Calibri"/>
          <w:sz w:val="24"/>
          <w:szCs w:val="24"/>
          <w:lang w:val="en-US"/>
        </w:rPr>
        <w:fldChar w:fldCharType="begin"/>
      </w:r>
      <w:r w:rsidR="00571761">
        <w:rPr>
          <w:rFonts w:ascii="Calibri" w:hAnsi="Calibri" w:cs="Calibri"/>
          <w:sz w:val="24"/>
          <w:szCs w:val="24"/>
          <w:lang w:val="en-US"/>
        </w:rPr>
        <w:instrText xml:space="preserve"> ADDIN ZOTERO_ITEM CSL_CITATION {"citationID":"j3SIQ0as","properties":{"formattedCitation":"(Wortman, 2016)","plainCitation":"(Wortman, 2016)","noteIndex":0},"citationItems":[{"id":1505,"uris":["http://zotero.org/users/3599437/items/CXPARHVG"],"itemData":{"id":1505,"type":"article-journal","abstract":"Nitrogen loss from croplands is a major environmental problem with human health and ecosystem consequences. Cover crops are planted during the fallow period between cash crops to provide a number of ecosystem services and are a popular tool for nitrogen reduction. Unfortunately, on-farm adoption of cover crops in the USA is limited to less than 2 % of land area in most regions. Naturally occurring weeds, if left unmanaged between cash crops (i.e., “weedy fallow”), may provide similar ecosystem services (e.g., nitrogen reduction) as cover crops. To test this hypothesis, a meta-analysis of 17 studies was conducted to compare potential nitrogen loss (inorganic soil nitrogen or leachate nitrogen) from fallow annual cropping systems managed with cover crops, weeds, and bare soil. A potential nitrogen loss response ratio (e.g., leachate nitrogen from bare soil relative to weedy fallow) was determined for independent paired observations in each study, and factors influencing nitrogen loss across all </w:instrText>
      </w:r>
      <w:r w:rsidR="00571761" w:rsidRPr="008911BB">
        <w:rPr>
          <w:rFonts w:ascii="Calibri" w:hAnsi="Calibri" w:cs="Calibri"/>
          <w:sz w:val="24"/>
          <w:szCs w:val="24"/>
        </w:rPr>
        <w:instrText>studies were determined with 95 % bootstrap confidence intervals and meta-regression ana</w:instrText>
      </w:r>
      <w:r w:rsidR="00571761" w:rsidRPr="00ED7CE8">
        <w:rPr>
          <w:rFonts w:ascii="Calibri" w:hAnsi="Calibri" w:cs="Calibri"/>
          <w:sz w:val="24"/>
          <w:szCs w:val="24"/>
        </w:rPr>
        <w:instrText xml:space="preserve">lysis. Results suggest that potential nitrogen loss from croplands is 60 % greater in bare soil compared to weedy fallow fields. Cover crops further reduced potential nitrogen loss by 26 % compared to weedy fallow, and the nitrogen reduction potential of cover crops (relative to weedy fallow) likely increases with greater biomass accumulation of the cover crop. While cover crops were more effective in mitigating potential nitrogen loss, weedy fallow may provide greater net benefits on a regional scale if there were fewer barriers to farmer adoption. The weedy fallow strategy for nitrogen reduction has several potential pitfalls (e.g., propagation of noxious or herbicide-resistant weedy species), but this meta-analysis demonstrates that fallow weeds provide an important ecosystem service and policy-makers should consider revising conservation incentive programs accordingly.","container-title":"Agronomy for Sustainable Development","DOI":"10.1007/s13593-016-0397-3","ISSN":"1773-0155","issue":"4","journalAbbreviation":"Agron. Sustain. Dev.","language":"en","page":"61","source":"Springer Link","title":"Weedy fallow as an alternative strategy for reducing nitrogen loss from annual cropping systems","volume":"36","author":[{"family":"Wortman","given":"Sam E."}],"issued":{"date-parts":[["2016",10,20]]}}}],"schema":"https://github.com/citation-style-language/schema/raw/master/csl-citation.json"} </w:instrText>
      </w:r>
      <w:r w:rsidR="00571761">
        <w:rPr>
          <w:rFonts w:ascii="Calibri" w:hAnsi="Calibri" w:cs="Calibri"/>
          <w:sz w:val="24"/>
          <w:szCs w:val="24"/>
          <w:lang w:val="en-US"/>
        </w:rPr>
        <w:fldChar w:fldCharType="separate"/>
      </w:r>
      <w:r w:rsidR="00571761" w:rsidRPr="00571761">
        <w:rPr>
          <w:rFonts w:ascii="Calibri" w:hAnsi="Calibri" w:cs="Calibri"/>
          <w:sz w:val="24"/>
        </w:rPr>
        <w:t>(Wortman, 2016)</w:t>
      </w:r>
      <w:r w:rsidR="00571761">
        <w:rPr>
          <w:rFonts w:ascii="Calibri" w:hAnsi="Calibri" w:cs="Calibri"/>
          <w:sz w:val="24"/>
          <w:szCs w:val="24"/>
          <w:lang w:val="en-US"/>
        </w:rPr>
        <w:fldChar w:fldCharType="end"/>
      </w:r>
      <w:r w:rsidR="0075226B" w:rsidRPr="00ED7CE8">
        <w:rPr>
          <w:rFonts w:ascii="Calibri" w:hAnsi="Calibri" w:cs="Calibri"/>
          <w:sz w:val="24"/>
          <w:szCs w:val="24"/>
        </w:rPr>
        <w:t xml:space="preserve"> </w:t>
      </w:r>
      <w:r w:rsidR="0075226B" w:rsidRPr="00ED7CE8">
        <w:rPr>
          <w:rFonts w:ascii="Calibri" w:hAnsi="Calibri" w:cs="Calibri"/>
          <w:i/>
          <w:iCs/>
          <w:sz w:val="24"/>
          <w:szCs w:val="24"/>
        </w:rPr>
        <w:t>(Blaix et al., 2018; Huang et al., 2018b)</w:t>
      </w:r>
      <w:r w:rsidR="0075226B" w:rsidRPr="00ED7CE8">
        <w:rPr>
          <w:rFonts w:ascii="Calibri" w:hAnsi="Calibri" w:cs="Calibri"/>
          <w:sz w:val="24"/>
          <w:szCs w:val="24"/>
        </w:rPr>
        <w:t xml:space="preserve"> </w:t>
      </w:r>
      <w:r w:rsidR="0075226B" w:rsidRPr="00067D64">
        <w:rPr>
          <w:rFonts w:ascii="Calibri" w:hAnsi="Calibri" w:cs="Calibri"/>
          <w:sz w:val="24"/>
          <w:szCs w:val="24"/>
          <w:lang w:val="en-US"/>
        </w:rPr>
        <w:fldChar w:fldCharType="begin"/>
      </w:r>
      <w:r w:rsidR="0075226B" w:rsidRPr="00ED7CE8">
        <w:rPr>
          <w:rFonts w:ascii="Calibri" w:hAnsi="Calibri" w:cs="Calibri"/>
          <w:sz w:val="24"/>
          <w:szCs w:val="24"/>
        </w:rPr>
        <w:instrText xml:space="preserve"> ADDIN ZOTERO_ITEM CSL_CITATION {"citationID":"2vc2BEbW","properties":{"formattedCitation":"(Sullivan et al., 2017)","plainCitation":"(Sullivan et al., 2017)","noteIndex":0},"citationItems":[{"id":1491,"uris":["http://zotero.org/users/3599437/items/J4YQVFCA"],"itemData":{"id":1491,"type":"article-journal","abstract":"This study investigated the ability of several plant species commonly occurring as weeds in Australian cropping systems to produce root exudates that inhibit nitrification via biological nitrification inhibition (BNI). Seedlings of wild radish (Raphanus raphanistrum), great brome grass (Bromus diandrus), wild oats (Avena fatua), annual ryegrass (Lolium rigidum) and Brachiaria humidicola (BNI-positive control) were grown in hydroponics, and the impact of their root exudates on NO3– production by Nitrosomonas europaea was measured in a pure-culture assay. A pot study (soil-based assay) was then conducted to confirm the ability of the weeds to inhibit nitrification in whole soils. All of the tested weeds slowed NO3– production by N. europaea in the pure-culture assay and significantly inhibited potential nitrification rates in soil-based assays. Root exudates produced by wild radish were the most inhibitory, slowing NO3– production by the pure culture of N. europaea by 53 ± 6.1% and completely inhibiting nitrification in the soil-based assay. The other weed species all had BNI capacities comparable to that of B. humidicola and significantly higher than that previously reported for wheat cv. Janz. This study demonstrates that several commonly occurring weed species have BNI capacity. By altering the N cycle, and retaining NH4+ in the soils in which they grow, these weeds may gain a competitive advantage over species (including crops) that prefer NO3–. Increasing our understanding of how weeds compete with crops for N may open avenues for novel weed-management strategies.","container-title":"Crop and Pasture Science","DOI":"10.1071/CP17243","ISSN":"1836-5795","issue":"8","journalAbbreviation":"Crop Pasture Sci.","language":"en","note":"publisher: CSIRO PUBLISHING","page":"798-804","source":"www.publish.csiro.au","title":"Biological nitrification inhibition by weeds: wild radish, brome grass, wild oats and annual ryegrass decrease nitrification rates in their rhizospheres","title-short":"Biological nitrification inhibition by weeds","volume":"68","author":[{"family":"Sullivan","given":"Cathryn A. O’"},{"family":"Whisson","given":"Kelley"},{"family":"Treble","given":"Karen"},{"family":"Roper","given":"Margaret M."},{"family":"Micin","given":"Shayne F."},{"family":"Ward","given":"Philip R."}],"issued":{"date-parts":[["2017",10,6]]}}}],"schema":"https://github.com/citation-style-language/schema/raw/master/csl-citation.json"} </w:instrText>
      </w:r>
      <w:r w:rsidR="0075226B" w:rsidRPr="00067D64">
        <w:rPr>
          <w:rFonts w:ascii="Calibri" w:hAnsi="Calibri" w:cs="Calibri"/>
          <w:sz w:val="24"/>
          <w:szCs w:val="24"/>
          <w:lang w:val="en-US"/>
        </w:rPr>
        <w:fldChar w:fldCharType="separate"/>
      </w:r>
      <w:r w:rsidR="0075226B" w:rsidRPr="00ED7CE8">
        <w:rPr>
          <w:rFonts w:ascii="Calibri" w:hAnsi="Calibri" w:cs="Calibri"/>
          <w:sz w:val="24"/>
          <w:szCs w:val="24"/>
        </w:rPr>
        <w:t>(Sullivan et al., 2017)</w:t>
      </w:r>
      <w:r w:rsidR="0075226B" w:rsidRPr="00067D64">
        <w:rPr>
          <w:rFonts w:ascii="Calibri" w:hAnsi="Calibri" w:cs="Calibri"/>
          <w:sz w:val="24"/>
          <w:szCs w:val="24"/>
          <w:lang w:val="en-US"/>
        </w:rPr>
        <w:fldChar w:fldCharType="end"/>
      </w:r>
      <w:r w:rsidR="0075226B" w:rsidRPr="00ED7CE8">
        <w:rPr>
          <w:rFonts w:ascii="Calibri" w:hAnsi="Calibri" w:cs="Calibri"/>
          <w:sz w:val="24"/>
          <w:szCs w:val="24"/>
        </w:rPr>
        <w:t xml:space="preserve">, </w:t>
      </w:r>
      <w:r w:rsidR="00067D64" w:rsidRPr="00ED7CE8">
        <w:rPr>
          <w:rFonts w:ascii="Calibri" w:hAnsi="Calibri" w:cs="Calibri"/>
          <w:sz w:val="24"/>
          <w:szCs w:val="24"/>
        </w:rPr>
        <w:t xml:space="preserve">contribute to soil organic carbon  </w:t>
      </w:r>
      <w:r w:rsidR="00067D64" w:rsidRPr="00B730C3">
        <w:rPr>
          <w:rFonts w:ascii="Calibri" w:hAnsi="Calibri" w:cs="Calibri"/>
          <w:sz w:val="24"/>
          <w:szCs w:val="24"/>
          <w:lang w:val="en-US"/>
        </w:rPr>
        <w:fldChar w:fldCharType="begin"/>
      </w:r>
      <w:r w:rsidR="00067D64" w:rsidRPr="00ED7CE8">
        <w:rPr>
          <w:rFonts w:ascii="Calibri" w:hAnsi="Calibri" w:cs="Calibri"/>
          <w:sz w:val="24"/>
          <w:szCs w:val="24"/>
        </w:rPr>
        <w:instrText xml:space="preserve"> ADDIN ZOTERO_ITEM CSL_CITATION {"citationID":"c5pMaXqX","properties":{"formattedCitation":"(Jian et al., 2020)","plainCitation":"(Jian et al., 2020)","noteIndex":0},"citationItems":[{"id":1482,"uris":["http://zotero.org/users/3599437/items/EL75SHRF"],"itemData":{"id":1482,"type":"article-journal","abstract":"Including cover crops within agricultural rotations may increase soil organic carbon (SOC). However, contradictory findings generated by on-site experiments make it necessary to perform a comprehensive assessment of interactions between cover crops, environmental and management factors, and changes in SOC. In this study, we collected data from studies that compared agricultural production with and without cover crops, and then analyzed those data using meta-analysis and regression. Our results showed that including cover crops into rotations significantly increased SOC, with an overall mean change of 15.5% (95% confidence interval of 13.8%–17.3%). Whereas medium-textured soils had highest SOC stocks (overall means of 39 Mg ha−1 with and 37 Mg ha−1 without cover crops), fine-textured soils showed the greatest increase in SOC after the inclusion of cover crops (mean change of 39.5%). Coarse-textured (11.4%) and medium-textured soils (10.3%) had comparatively smaller changes in SOC, while soils in temperate climates had greater changes (18.7%) than those in tropical climates (7.2%). Cover crop mixtures resulted i</w:instrText>
      </w:r>
      <w:r w:rsidR="00067D64" w:rsidRPr="00B730C3">
        <w:rPr>
          <w:rFonts w:ascii="Calibri" w:hAnsi="Calibri" w:cs="Calibri"/>
          <w:sz w:val="24"/>
          <w:szCs w:val="24"/>
          <w:lang w:val="en-US"/>
        </w:rPr>
        <w:instrText xml:space="preserve">n greater increases in SOC compared to mono-species cover crops, and using legumes caused greater SOC increases than grass species. Cover crop biomass positively affected SOC changes while carbon:nitrogen ratio of cover crop biomass was negatively correlated with SOC changes. Cover cropping was associated with significant SOC increases in shallow soils (≤30 cm), but not in subsurface soils (&gt;30 cm). The regression analysis revealed that SOC changes from cover cropping correlated with improvements in soil quality, specifically decreased runoff and erosion and increased mineralizable carbon, mineralizable nitrogen, and soil nitrogen. Soil carbon change was also affected by annual temperature, number of years after start of cover crop usage, latitude, and initial SOC concentrations. Finally, the mean rate of carbon sequestration from cover cropping across all studies was 0.56 Mg ha−1 yr−1. If 15% of current global cropland were to adopt cover crops, this value would translate to 0.16 ± 0.06 Pg of carbon sequestered per year, which is ~1–2% of current fossil fuels emissions. Altogether, these results indicated that the inclusion of cover crops into agricultural rotations can enhance soil carbon concentrations, improve many soil quality parameters, and serve as a potential sink for atmosphere CO2.","container-title":"Soil Biology and Biochemistry","DOI":"10.1016/j.soilbio.2020.107735","ISSN":"0038-0717","journalAbbreviation":"Soil Biology and Biochemistry","page":"107735","source":"ScienceDirect","title":"A meta-analysis of global cropland soil carbon changes due to cover cropping","volume":"143","author":[{"family":"Jian","given":"Jinshi"},{"family":"Du","given":"Xuan"},{"family":"Reiter","given":"Mark S."},{"family":"Stewart","given":"Ryan D."}],"issued":{"date-parts":[["2020",4,1]]}}}],"schema":"https://github.com/citation-style-language/schema/raw/master/csl-citation.json"} </w:instrText>
      </w:r>
      <w:r w:rsidR="00067D64" w:rsidRPr="00B730C3">
        <w:rPr>
          <w:rFonts w:ascii="Calibri" w:hAnsi="Calibri" w:cs="Calibri"/>
          <w:sz w:val="24"/>
          <w:szCs w:val="24"/>
          <w:lang w:val="en-US"/>
        </w:rPr>
        <w:fldChar w:fldCharType="separate"/>
      </w:r>
      <w:r w:rsidR="00067D64" w:rsidRPr="00DE4ABA">
        <w:rPr>
          <w:rFonts w:ascii="Calibri" w:hAnsi="Calibri" w:cs="Calibri"/>
          <w:sz w:val="24"/>
          <w:szCs w:val="24"/>
          <w:lang w:val="en-US"/>
        </w:rPr>
        <w:t>(Jian et al., 2020)</w:t>
      </w:r>
      <w:r w:rsidR="00067D64" w:rsidRPr="00B730C3">
        <w:rPr>
          <w:rFonts w:ascii="Calibri" w:hAnsi="Calibri" w:cs="Calibri"/>
          <w:sz w:val="24"/>
          <w:szCs w:val="24"/>
          <w:lang w:val="en-US"/>
        </w:rPr>
        <w:fldChar w:fldCharType="end"/>
      </w:r>
      <w:r w:rsidR="00067D64">
        <w:rPr>
          <w:rFonts w:ascii="Calibri" w:hAnsi="Calibri" w:cs="Calibri"/>
          <w:sz w:val="24"/>
          <w:szCs w:val="24"/>
          <w:lang w:val="en-US"/>
        </w:rPr>
        <w:t xml:space="preserve">, </w:t>
      </w:r>
      <w:r w:rsidR="0075226B" w:rsidRPr="00067D64">
        <w:rPr>
          <w:rFonts w:ascii="Calibri" w:hAnsi="Calibri" w:cs="Calibri"/>
          <w:sz w:val="24"/>
          <w:szCs w:val="24"/>
          <w:lang w:val="en-US"/>
        </w:rPr>
        <w:t xml:space="preserve">or mitigate soil erosion </w:t>
      </w:r>
      <w:r w:rsidR="00067D64" w:rsidRPr="00067D64">
        <w:rPr>
          <w:rFonts w:ascii="Calibri" w:hAnsi="Calibri" w:cs="Calibri"/>
          <w:sz w:val="24"/>
          <w:szCs w:val="24"/>
          <w:lang w:val="en-US"/>
        </w:rPr>
        <w:fldChar w:fldCharType="begin"/>
      </w:r>
      <w:r w:rsidR="00067D64" w:rsidRPr="00067D64">
        <w:rPr>
          <w:rFonts w:ascii="Calibri" w:hAnsi="Calibri" w:cs="Calibri"/>
          <w:sz w:val="24"/>
          <w:szCs w:val="24"/>
          <w:lang w:val="en-US"/>
        </w:rPr>
        <w:instrText xml:space="preserve"> ADDIN ZOTERO_ITEM CSL_CITATION {"citationID":"uzAw4jiw","properties":{"formattedCitation":"(Moreau et al., 2020)","plainCitation":"(Moreau et al., 2020)","noteIndex":0},"citationItems":[{"id":1502,"uris":["http://zotero.org/users/3599437/items/A8XSM9YL"],"itemData":{"id":1502,"type":"article-journal","abstract":"Weeds are often solely considered with a negative viewpoint, but they may also provide services for agroecosystems. Especially, the residual weed flora that is tolerated by integrated crop protection may contribute to a reduction of nitrate leaching and soil erosion during the summer and autumn fallow. To date, the determinants underlying these environmental weed benefits are largely unknown. The present study developed new indicators to account for the potential beneficial role of annual weed flora to reduce nitrate leaching and soil erosion at the field scale, and then calculated them from the outputs of a weed dynamics model. The aim was to analyse which cropping systems facilitate residual weed flora to reduce nitrate leaching and soil erosion, while minimizing negative weed impacts on crop production. When developing the indicators, the potential weed-based reduction of nitrate leaching was considered to increase with both the growth of the weed flora and the weed species potential to take up nitrogen; the potential weed-based reduction of soil erosion was assumed to increase with soil cover by weeds when soil cover by cash crops was low. Our simulation study included 259 arable cropping systems (covering a wide range of herbicide and tillage intensity, with each cropping system simulated over 28 years and repeated 10 times with 10 different weather series) in which the dynamics of 25 annual weed species was simulated. Simulations showed that the cropping systems promoting a high potential weed-based reduction of nitrate leaching were generally also those with a high potential weed-based reduction of soil erosion, pointing to a compatibility between these benefits provided by the weed flora. However, the cropping systems promoting these environmental benefits were generally also those that presented the highest crop yield losses. Tillage and crop rotation were identified as the cultural techniques with the greatest influence on the potential weed-based reduction of nitrate leaching and soil erosion, while herbicides had a more limited effect. Most of the studied cropping systems (representing “real situations” in which farmers or experimenters make the decisions about crop rotations and cultural techniques) tended to favour low crop yield losses rather than high weed-based environmental benefits. Interestingly, a few systems achieved both objectives. Systems that achieved relatively low crop yield losses and high weed-based environment</w:instrText>
      </w:r>
      <w:r w:rsidR="00067D64" w:rsidRPr="008911BB">
        <w:rPr>
          <w:rFonts w:ascii="Calibri" w:hAnsi="Calibri" w:cs="Calibri"/>
          <w:sz w:val="24"/>
          <w:szCs w:val="24"/>
          <w:lang w:val="en-US"/>
        </w:rPr>
        <w:instrText xml:space="preserve">al benefits mainly combined infrequent superficial tillage operations, with a low proportion of winter crops in the rotation and a very low tillage depth. Finally, only a few weed traits determined the role of the weed flora to potentially reduce nitrate leaching and soil erosion. They were seed traits (seed lipid content, seed area per weight and seed coat thickness), driving the early and fast appearance of the weed canopy after weed seed shed. This suggests that, for annual weed species, a high weed flora potential to reduce nitrate leaching and soil erosion is not restricted to specific weed species able to take up nitrogen and cover soil. Thus, our simulation study indicates that such a high potential to reduce nitrate leaching and soil erosion could therefore be reached in very different agroecosystems in terms of weed seed bank.","container-title":"European Journal of Agronomy","DOI":"10.1016/j.eja.2020.126015","ISSN":"1161-0301","journalAbbreviation":"European Journal of Agronomy","page":"126015","source":"ScienceDirect","title":"In which cropping systems can residual weeds reduce nitrate leaching and soil erosion?","volume":"119","author":[{"family":"Moreau","given":"Delphine"},{"family":"Pointurier","given":"Olivia"},{"family":"Nicolardot","given":"Bernard"},{"family":"Villerd","given":"Jean"},{"family":"Colbach","given":"Nathalie"}],"issued":{"date-parts":[["2020",9,1]]}}}],"schema":"https://github.com/citation-style-language/schema/raw/master/csl-citation.json"} </w:instrText>
      </w:r>
      <w:r w:rsidR="00067D64" w:rsidRPr="00067D64">
        <w:rPr>
          <w:rFonts w:ascii="Calibri" w:hAnsi="Calibri" w:cs="Calibri"/>
          <w:sz w:val="24"/>
          <w:szCs w:val="24"/>
          <w:lang w:val="en-US"/>
        </w:rPr>
        <w:fldChar w:fldCharType="separate"/>
      </w:r>
      <w:r w:rsidR="00067D64" w:rsidRPr="008911BB">
        <w:rPr>
          <w:rFonts w:ascii="Calibri" w:hAnsi="Calibri" w:cs="Calibri"/>
          <w:sz w:val="24"/>
          <w:lang w:val="en-US"/>
        </w:rPr>
        <w:t>(Moreau et al., 2020)</w:t>
      </w:r>
      <w:r w:rsidR="00067D64" w:rsidRPr="00067D64">
        <w:rPr>
          <w:rFonts w:ascii="Calibri" w:hAnsi="Calibri" w:cs="Calibri"/>
          <w:sz w:val="24"/>
          <w:szCs w:val="24"/>
          <w:lang w:val="en-US"/>
        </w:rPr>
        <w:fldChar w:fldCharType="end"/>
      </w:r>
      <w:r w:rsidR="0075226B" w:rsidRPr="008911BB">
        <w:rPr>
          <w:rFonts w:ascii="Calibri" w:hAnsi="Calibri" w:cs="Calibri"/>
          <w:sz w:val="24"/>
          <w:szCs w:val="24"/>
          <w:lang w:val="en-US"/>
        </w:rPr>
        <w:t xml:space="preserve"> </w:t>
      </w:r>
    </w:p>
    <w:p w14:paraId="0214F2DE" w14:textId="7F274219" w:rsidR="0057508E" w:rsidRPr="008911BB" w:rsidRDefault="0057508E" w:rsidP="00E752C9">
      <w:pPr>
        <w:rPr>
          <w:rFonts w:ascii="Calibri" w:hAnsi="Calibri" w:cs="Calibri"/>
          <w:sz w:val="24"/>
          <w:szCs w:val="24"/>
          <w:lang w:val="en-US"/>
        </w:rPr>
      </w:pPr>
      <w:r w:rsidRPr="008911BB">
        <w:rPr>
          <w:rFonts w:ascii="Calibri" w:hAnsi="Calibri" w:cs="Calibri"/>
          <w:sz w:val="24"/>
          <w:szCs w:val="24"/>
          <w:lang w:val="en-US"/>
        </w:rPr>
        <w:t>Pick citations from this blurb to add:</w:t>
      </w:r>
    </w:p>
    <w:p w14:paraId="6714FA3A" w14:textId="2AD07E54" w:rsidR="00067D64" w:rsidRDefault="00067D64" w:rsidP="000010AC">
      <w:pPr>
        <w:rPr>
          <w:rFonts w:ascii="Calibri" w:hAnsi="Calibri" w:cs="Calibri"/>
          <w:sz w:val="24"/>
          <w:szCs w:val="24"/>
          <w:lang w:val="en-US"/>
        </w:rPr>
      </w:pPr>
      <w:r w:rsidRPr="008911BB">
        <w:rPr>
          <w:rFonts w:ascii="Calibri" w:hAnsi="Calibri" w:cs="Calibri"/>
          <w:i/>
          <w:iCs/>
          <w:sz w:val="24"/>
          <w:szCs w:val="24"/>
          <w:lang w:val="en-US"/>
        </w:rPr>
        <w:t>However, wee</w:t>
      </w:r>
      <w:r w:rsidRPr="00A9025D">
        <w:rPr>
          <w:rFonts w:ascii="Calibri" w:hAnsi="Calibri" w:cs="Calibri"/>
          <w:i/>
          <w:iCs/>
          <w:sz w:val="24"/>
          <w:szCs w:val="24"/>
          <w:lang w:val="en-US"/>
        </w:rPr>
        <w:t>ds also provide services for agroecosystems, promoting plant biodiversity and feeding other organisms potentially valuable to crop production (e.g pollinators, beneficial predators such as carabid beetles) (Petit et al., 2011; Kulkarni et al., 2015; Rollin et al., 2016).</w:t>
      </w:r>
    </w:p>
    <w:p w14:paraId="453AB759" w14:textId="77777777" w:rsidR="00A85527" w:rsidRDefault="0075226B" w:rsidP="0075226B">
      <w:pPr>
        <w:rPr>
          <w:rFonts w:ascii="Calibri" w:hAnsi="Calibri" w:cs="Calibri"/>
          <w:sz w:val="24"/>
          <w:szCs w:val="24"/>
          <w:lang w:val="en-US"/>
        </w:rPr>
      </w:pPr>
      <w:r>
        <w:rPr>
          <w:rFonts w:ascii="Calibri" w:hAnsi="Calibri" w:cs="Calibri"/>
          <w:sz w:val="24"/>
          <w:szCs w:val="24"/>
          <w:lang w:val="en-US"/>
        </w:rPr>
        <w:t xml:space="preserve">In agricultural systems that utilize tillage and/or herbicides, studies have found fall cover cropping has a minimal impact on subsequent weed pressure due to the strong filters exerted by spring tillage or herbicide application </w:t>
      </w:r>
      <w:r>
        <w:rPr>
          <w:rFonts w:ascii="Calibri" w:hAnsi="Calibri" w:cs="Calibri"/>
          <w:sz w:val="24"/>
          <w:szCs w:val="24"/>
          <w:lang w:val="en-US"/>
        </w:rPr>
        <w:fldChar w:fldCharType="begin"/>
      </w:r>
      <w:r>
        <w:rPr>
          <w:rFonts w:ascii="Calibri" w:hAnsi="Calibri" w:cs="Calibri"/>
          <w:sz w:val="24"/>
          <w:szCs w:val="24"/>
          <w:lang w:val="en-US"/>
        </w:rPr>
        <w:instrText xml:space="preserve"> ADDIN ZOTERO_ITEM CSL_CITATION {"citationID":"6ot4DrTx","properties":{"formattedCitation":"(Adeux et al., 2023; Rouge et al., 2023)","plainCitation":"(Adeux et al., 2023; Rouge et al., 2023)","noteIndex":0},"citationItems":[{"id":1248,"uris":["http://zotero.org/users/3599437/items/4LPL5GTN"],"itemData":{"id":1248,"type":"article-journal","abstract":"Context\nLittle is known about the long-term contribution of cover crops to weed management in tillage- and herbicide-based systems.\nResearch questions\nDo cover crops mainly filter weed species capable of setting seeds during the fallow period? Can cover crop biomass productivity explain differences in weed suppression among cover crop species? Does reduced weed seedbank density translate into lower weed biomass and higher crop productivity?\nMethods\nSoil samples (0–15 cm) were collected in 2018 after cover crop termination and used in a greenhouse seedling emergence assay to assess the topsoil weed seedbank capable of germinating 25 years after the beginning of a split-plot experiment on tillage systems (conventional vs. reduced) and cover crops (bare soil control, Brassica juncea (brown mustard), and Vicia villosa (hairy vetch)). Total density and density of the 10 most abundant weed species in the topsoil seedbank were related to observations of weed species visual soil cover, total weed biomass, cover crop biomass, and cash crop grain yield made during the six years which preceded the weed seedbank assessment. Weed seedling density was also used to compute community weighted mean of germination and flowering period.\nResults\nIn comparison with the bare soil control, hairy vetch suppressed total weed seedling density by 40%, whereas brown mustard showed no effect. In comparison with the bare soil control, hairy vetch suppressed weed seedling density of Cerastium glomeratum (−87%), Veronica persica (−86%), Capsella bursa-pastoris (−57%) and Poa annua (−42%), whereas brown mustard only suppressed C. bursa-pastoris (−65%) and V. persica (−49%). The suppressive effect of hairy vetch on these four species translated into a significant reduction of community weighted mean of autumn/winter germination period and March to July flowering period. The contrasted suppressive effect of brown mustard and hairy vetch on weed seedling density of these four species was related to contrasted competitive interactions during the four previous cover crop seasons. However, differences in weed suppression between hairy vetch and brown mustard could not be fully explained by differences in biomass productivity. Management intensity (e.g. herbicides and tillage) potentially smoothed out differences in weed suppression between cover crop treatments because no effect of cover crops were observed on total weed biomass or gain yield of the subsequent crops over the 2012–2017 period.\nConclusion\nCover crops contribute little to weed management in herbicide and tillage-based cropping systems.\nImplication\nThe weed suppressive effect of cover crops should be further explored in cropping systems which minimise herbicide use and tillage intensity.","container-title":"Field Crops Research","DOI":"10.1016/j.fcr.2022.108769","ISSN":"0378-4290","journalAbbreviation":"Field Crops Research","page":"108769","source":"ScienceDirect","title":"Long-term cover cropping in tillage-based systems filters weed community phenology: A seedbank analysis","title-short":"Long-term cover cropping in tillage-based systems filters weed community phenology","volume":"291","author":[{"family":"Adeux","given":"Guillaume"},{"family":"Rodriguez","given":"Alain"},{"family":"Penato","given":"Clémence"},{"family":"Antichi","given":"Daniele"},{"family":"Carlesi","given":"Stefano"},{"family":"Sbrana","given":"Massimo"},{"family":"Bàrberi","given":"Paolo"},{"family":"Cordeau","given":"Stéphane"}],"issued":{"date-parts":[["2023",2,1]]}}},{"id":394,"uris":["http://zotero.org/users/3599437/items/77YT7T2T"],"itemData":{"id":394,"type":"article-journal","abstract":"The carry-over effect of cover crops on weeds and crop productivity in the subsequent crops has been related to cover crop composition and cover crop termination methods but their interaction with soil resource availability remains poorly documented, as well as the relative importance of each of these factors. This study investigated the effect of cover crop management (i.e. cover crop mixture, fertilisation, irrigation, termination method and their combinations) on weed biomass and crop productivity in two subsequent crops (spring barley followed by winter linseed). We hypothesised that cover crop management could affect productivity of the subsequent crops through both weed suppression and nitrogen supply. Two experiments spanning a duration of two years were setup, on two different fields in two different years, to investigate the effect of cover crop mixture (2 or 8 species including or not legume species, plus a bare soil control), water and nitrogen availability at cover crop sowing and cover crop termination methods (rolling, herbicide-use and winter-kill control) on weed biomass and crop productivity of the two subsequent unweeded, unfertilised and directly seeded crops. Weed biomass and crop productivity in both subsequent crops were affected by multiple interactions between cover crop mixture, soil resource availability, cover crop termination method and experiment. In experiment 1, combinations of cover crop management alternative to the reference (i.e. bare soil, without fertilisation and irrigation, winter-killed) mainly showed beneficial carry-over effects (i.e. lower weed biomass and higher crop productivity) in the sub­ sequent spring barley while having no effect in winter linseed. In experiment 2, alternative combinations of cover crop management mainly showed no effects or detrimental carry-over effects (i.e. higher weed biomass and lower crop productivity) in spring barley while having some positive effects in winter linseed (i.e. only when cover crops were terminated with herbicide-use). Crop productivity was mainly affected by weed biomass which was significantly reduced almost only when cover crops were terminated with herbicide-use. Crop productivity was also affected but to a lesser extent by cover crop soil-mediated effects (e.g. nitrogen supply). These results highlight complex interactions between cover crop management and environmental conditions on the carry-over effects of cover crops in the subsequent crops. Cover crops may not play an essential role for weed management in no-till and herbicide-free systems, particularly at low levels of cover crop biomass production.","container-title":"Field Crops Research","DOI":"10.1016/j.fcr.2023.108899","ISSN":"03784290","journalAbbreviation":"Field Crops Research","language":"en","page":"108899","source":"DOI.org (Crossref)","title":"Carry-over effects of cover crops on weeds and crop productivity in no-till systems","volume":"295","author":[{"family":"Rouge","given":"Alicia"},{"family":"Adeux","given":"Guillaume"},{"family":"Busset","given":"Hugues"},{"family":"Hugard","given":"Rodolphe"},{"family":"Martin","given":"Juliette"},{"family":"Matejicek","given":"Annick"},{"family":"Moreau","given":"Delphine"},{"family":"Guillemin","given":"Jean-Philippe"},{"family":"Cordeau","given":"Stéphane"}],"issued":{"date-parts":[["2023",5]]}}}],"schema":"https://github.com/citation-style-language/schema/raw/master/csl-citation.json"} </w:instrText>
      </w:r>
      <w:r>
        <w:rPr>
          <w:rFonts w:ascii="Calibri" w:hAnsi="Calibri" w:cs="Calibri"/>
          <w:sz w:val="24"/>
          <w:szCs w:val="24"/>
          <w:lang w:val="en-US"/>
        </w:rPr>
        <w:fldChar w:fldCharType="separate"/>
      </w:r>
      <w:r w:rsidRPr="00053998">
        <w:rPr>
          <w:rFonts w:ascii="Calibri" w:hAnsi="Calibri" w:cs="Calibri"/>
          <w:sz w:val="24"/>
          <w:lang w:val="en-US"/>
        </w:rPr>
        <w:t>(Adeux et al., 2023; Rouge et al., 2023)</w:t>
      </w:r>
      <w:r>
        <w:rPr>
          <w:rFonts w:ascii="Calibri" w:hAnsi="Calibri" w:cs="Calibri"/>
          <w:sz w:val="24"/>
          <w:szCs w:val="24"/>
          <w:lang w:val="en-US"/>
        </w:rPr>
        <w:fldChar w:fldCharType="end"/>
      </w:r>
      <w:r w:rsidR="00067D64">
        <w:rPr>
          <w:rFonts w:ascii="Calibri" w:hAnsi="Calibri" w:cs="Calibri"/>
          <w:sz w:val="24"/>
          <w:szCs w:val="24"/>
          <w:lang w:val="en-US"/>
        </w:rPr>
        <w:t xml:space="preserve"> </w:t>
      </w:r>
      <w:r w:rsidR="00067D64">
        <w:rPr>
          <w:rFonts w:ascii="Calibri" w:hAnsi="Calibri" w:cs="Calibri"/>
          <w:sz w:val="24"/>
          <w:szCs w:val="24"/>
          <w:lang w:val="en-US"/>
        </w:rPr>
        <w:fldChar w:fldCharType="begin"/>
      </w:r>
      <w:r w:rsidR="00067D64">
        <w:rPr>
          <w:rFonts w:ascii="Calibri" w:hAnsi="Calibri" w:cs="Calibri"/>
          <w:sz w:val="24"/>
          <w:szCs w:val="24"/>
          <w:lang w:val="en-US"/>
        </w:rPr>
        <w:instrText xml:space="preserve"> ADDIN ZOTERO_ITEM CSL_CITATION {"citationID":"KnLjDzjF","properties":{"formattedCitation":"(Adeux et al., 2023, 2021)","plainCitation":"(Adeux et al., 2023, 2021)","noteIndex":0},"citationItems":[{"id":1248,"uris":["http://zotero.org/users/3599437/items/4LPL5GTN"],"itemData":{"id":1248,"type":"article-journal","abstract":"Context\nLittle is known about the long-term contribution of cover crops to weed management in tillage- and herbicide-based systems.\nResearch questions\nDo cover crops mainly filter weed species capable of setting seeds during the fallow period? Can cover crop biomass productivity explain differences in weed suppression among cover crop species? Does reduced weed seedbank density translate into lower weed biomass and higher crop productivity?\nMethods\nSoil samples (0–15 cm) were collected in 2018 after cover crop termination and used in a greenhouse seedling emergence assay to assess the topsoil weed seedbank capable of germinating 25 years after the beginning of a split-plot experiment on tillage systems (conventional vs. reduced) and cover crops (bare soil control, Brassica juncea (brown mustard), and Vicia villosa (hairy vetch)). Total density and density of the 10 most abundant weed species in the topsoil seedbank were related to observations of weed species visual soil cover, total weed biomass, cover crop biomass, and cash crop grain yield made during the six years which preceded the weed seedbank assessment. Weed seedling density was also used to compute community weighted mean of germination and flowering period.\nResults\nIn comparison with the bare soil control, hairy vetch suppressed total weed seedling density by 40%, whereas brown mustard showed no effect. In comparison with the bare soil control, hairy vetch suppressed weed seedling density of Cerastium glomeratum (−87%), Veronica persica (−86%), Capsella bursa-pastoris (−57%) and Poa annua (−42%), whereas brown mustard only suppressed C. bursa-pastoris (−65%) and V. persica (−49%). The suppressive effect of hairy vetch on these four species translated into a significant reduction of community weighted mean of autumn/winter germination period and March to July flowering period. The contrasted suppressive effect of brown mustard and hairy vetch on weed seedling density of these four species was related to contrasted competitive interactions during the four previous cover crop seasons. However, differences in weed suppression between hairy vetch and brown mustard could not be fully explained by differences in biomass productivity. Management intensity (e.g. herbicides and tillage) potentially smoothed out differences in weed suppression between cover crop treatments because no effect of cover crops were observed on total weed biomass or gain yield of the subsequent crops over the 2012–2017 period.\nConclusion\nCover crops contribute little to weed management in herbicide and tillage-based cropping systems.\nImplication\nThe weed suppressive effect of cover crops should be further explored in cropping systems which minimise herbicide use and tillage intensity.","container-title":"Field Crops Research","DOI":"10.1016/j.fcr.2022.108769","ISSN":"0378-4290","journalAbbreviation":"Field Crops Research","page":"108769","source":"ScienceDirect","title":"Long-term cover cropping in tillage-based systems filters weed community phenology: A seedbank analysis","title-short":"Long-term cover cropping in tillage-based systems filters weed community phenology","volume":"291","author":[{"family":"Adeux","given":"Guillaume"},{"family":"Rodriguez","given":"Alain"},{"family":"Penato","given":"Clémence"},{"family":"Antichi","given":"Daniele"},{"family":"Carlesi","given":"Stefano"},{"family":"Sbrana","given":"Massimo"},{"family":"Bàrberi","given":"Paolo"},{"family":"Cordeau","given":"Stéphane"}],"issued":{"date-parts":[["2023",2,1]]}}},{"id":395,"uris":["http://zotero.org/users/3599437/items/EEYB98HA"],"itemData":{"id":395,"type":"article-journal","abstract":"Cover crops (CC) have been proposed as a promising ecological tool to manage weeds and increase crop pro­ ductivity. We hypothesized that the repeated use of CC could increase crop yield directly through nitrogen release and/or indirectly through a modification of weed communities. Data were collected on CC biomass, weed biomass, weed community composition, and crop yield during one complete rotation cycle (CC-sunflower-durum wheat-CC-maize-durum wheat) from 2011 to 2015, 18 years after the beginning of a long-term, single-site, splitsplit plot experiment focusing on tillage systems (conventional (CT) vs. reduced (RT)), nitrogen rates and CC species (Brassica juncea (L.) Czern. (Bj), Vicia villosa Roth (Vv), Trifolium squarrosum L. (Ts) and a winter baresoil control (C)). Univariate response variables were analyzed with generalized mixed effect models and community data were analyzed with multivariate linear models. During the fallow period, Bj suppressed weed biomass (with respect to C) by 79, 75, 34, and 28 % in CT:2012, RT:2012, CT:2014 and RT: 2014, respectively, whereas Vv only suppressed weed biomass by 69 and 37 % in CT and RT in 2012, respectively. Greater weed suppression for Bj than Vv or Ts at lower levels of CC productivity (200 g dry biomass m− 2) was attributed to the importance of CC traits such as nitrophily, allelopathy and/or quick soil coverage. The weed suppressive effect of CC during the fallow period was greater in CT (βslope = − 0.28) than in RT (βslope = − 0.16), possibly due to contrasted weed flora and/or CC growth dynamics. Tillage and herbicides overrode the potential effect of CC on weed commu­ nities in the subsequent crops. The integration of a highly productive legume CC, such as Vv, allowed to increase maize productivity (with respect to C) by 65 % in absence of N fertilisation and by 23 % at the lowest N fer­ tilisation level. CC effects on sunflower and durum wheat yield were limited due to dry weather conditions and quick nitrogen release in time, respectively. These results highlight the importance of legume CC for sustaining crop productivity while reducing nitrogen fertilisation. Further studies need to identify less intensive weed management practices that can complement potential CC effects rather than override them.","container-title":"European Journal of Agronomy","DOI":"10.1016/j.eja.2020.126221","ISSN":"11610301","journalAbbreviation":"European Journal of Agronomy","language":"en","page":"126221","source":"DOI.org (Crossref)","title":"Cover crops promote crop productivity but do not enhance weed management in tillage-based cropping systems","volume":"123","author":[{"family":"Adeux","given":"Guillaume"},{"family":"Cordeau","given":"Stéphane"},{"family":"Antichi","given":"Daniele"},{"family":"Carlesi","given":"Stefano"},{"family":"Mazzoncini","given":"Marco"},{"family":"Munier-Jolain","given":"Nicolas"},{"family":"Bàrberi","given":"Paolo"}],"issued":{"date-parts":[["2021",2]]}}}],"schema":"https://github.com/citation-style-language/schema/raw/master/csl-citation.json"} </w:instrText>
      </w:r>
      <w:r w:rsidR="00067D64">
        <w:rPr>
          <w:rFonts w:ascii="Calibri" w:hAnsi="Calibri" w:cs="Calibri"/>
          <w:sz w:val="24"/>
          <w:szCs w:val="24"/>
          <w:lang w:val="en-US"/>
        </w:rPr>
        <w:fldChar w:fldCharType="separate"/>
      </w:r>
      <w:r w:rsidR="00067D64" w:rsidRPr="00371162">
        <w:rPr>
          <w:rFonts w:ascii="Calibri" w:hAnsi="Calibri" w:cs="Calibri"/>
          <w:sz w:val="24"/>
          <w:lang w:val="en-US"/>
        </w:rPr>
        <w:t>(Adeux et al., 2023, 2021)</w:t>
      </w:r>
      <w:r w:rsidR="00067D64">
        <w:rPr>
          <w:rFonts w:ascii="Calibri" w:hAnsi="Calibri" w:cs="Calibri"/>
          <w:sz w:val="24"/>
          <w:szCs w:val="24"/>
          <w:lang w:val="en-US"/>
        </w:rPr>
        <w:fldChar w:fldCharType="end"/>
      </w:r>
      <w:r w:rsidR="00067D64">
        <w:rPr>
          <w:rFonts w:ascii="Calibri" w:hAnsi="Calibri" w:cs="Calibri"/>
          <w:sz w:val="24"/>
          <w:szCs w:val="24"/>
          <w:lang w:val="en-US"/>
        </w:rPr>
        <w:t xml:space="preserve"> OTHERS</w:t>
      </w:r>
      <w:r>
        <w:rPr>
          <w:rFonts w:ascii="Calibri" w:hAnsi="Calibri" w:cs="Calibri"/>
          <w:sz w:val="24"/>
          <w:szCs w:val="24"/>
          <w:lang w:val="en-US"/>
        </w:rPr>
        <w:t xml:space="preserve">. It follows that fall non-crop vegetation may present a unique opportunity for optimization, allowing the expression of ecologically beneficial weeds </w:t>
      </w:r>
      <w:r w:rsidR="00D62128">
        <w:rPr>
          <w:rFonts w:ascii="Calibri" w:hAnsi="Calibri" w:cs="Calibri"/>
          <w:sz w:val="24"/>
          <w:szCs w:val="24"/>
          <w:lang w:val="en-US"/>
        </w:rPr>
        <w:t xml:space="preserve">without resulting in future agronomic harm, </w:t>
      </w:r>
      <w:r>
        <w:rPr>
          <w:rFonts w:ascii="Calibri" w:hAnsi="Calibri" w:cs="Calibri"/>
          <w:sz w:val="24"/>
          <w:szCs w:val="24"/>
          <w:lang w:val="en-US"/>
        </w:rPr>
        <w:t xml:space="preserve">in addition to providing services such as soil cover and soil nitrate retention (CITE). </w:t>
      </w:r>
    </w:p>
    <w:p w14:paraId="0398E603" w14:textId="67FD709B" w:rsidR="00235ADC" w:rsidRDefault="00A85527" w:rsidP="0075226B">
      <w:pPr>
        <w:rPr>
          <w:rFonts w:ascii="Calibri" w:hAnsi="Calibri" w:cs="Calibri"/>
          <w:sz w:val="24"/>
          <w:szCs w:val="24"/>
          <w:lang w:val="en-US"/>
        </w:rPr>
      </w:pPr>
      <w:r>
        <w:rPr>
          <w:rFonts w:ascii="Calibri" w:hAnsi="Calibri" w:cs="Calibri"/>
          <w:sz w:val="24"/>
          <w:szCs w:val="24"/>
          <w:lang w:val="en-US"/>
        </w:rPr>
        <w:t>Some studies have shown fall fallow can result in plant communities that may offer equal or even superior benefits</w:t>
      </w:r>
      <w:r w:rsidR="00F73B12">
        <w:rPr>
          <w:rFonts w:ascii="Calibri" w:hAnsi="Calibri" w:cs="Calibri"/>
          <w:sz w:val="24"/>
          <w:szCs w:val="24"/>
          <w:lang w:val="en-US"/>
        </w:rPr>
        <w:t xml:space="preserve"> </w:t>
      </w:r>
      <w:r w:rsidR="00492550">
        <w:rPr>
          <w:rFonts w:ascii="Calibri" w:hAnsi="Calibri" w:cs="Calibri"/>
          <w:sz w:val="24"/>
          <w:szCs w:val="24"/>
          <w:lang w:val="en-US"/>
        </w:rPr>
        <w:t xml:space="preserve">when compared to communities resulting from planting cover crops, but only in certain years and/or cropping systems (CITE). </w:t>
      </w:r>
      <w:r w:rsidR="00235ADC">
        <w:rPr>
          <w:rFonts w:ascii="Calibri" w:hAnsi="Calibri" w:cs="Calibri"/>
          <w:sz w:val="24"/>
          <w:szCs w:val="24"/>
          <w:lang w:val="en-US"/>
        </w:rPr>
        <w:t xml:space="preserve">The interaction between cover </w:t>
      </w:r>
      <w:r w:rsidR="00235ADC">
        <w:rPr>
          <w:rFonts w:ascii="Calibri" w:hAnsi="Calibri" w:cs="Calibri"/>
          <w:sz w:val="24"/>
          <w:szCs w:val="24"/>
          <w:lang w:val="en-US"/>
        </w:rPr>
        <w:lastRenderedPageBreak/>
        <w:t>crops, tillage</w:t>
      </w:r>
      <w:r w:rsidR="00067D64">
        <w:rPr>
          <w:rFonts w:ascii="Calibri" w:hAnsi="Calibri" w:cs="Calibri"/>
          <w:sz w:val="24"/>
          <w:szCs w:val="24"/>
          <w:lang w:val="en-US"/>
        </w:rPr>
        <w:t xml:space="preserve"> </w:t>
      </w:r>
      <w:r w:rsidR="00235ADC">
        <w:rPr>
          <w:rFonts w:ascii="Calibri" w:hAnsi="Calibri" w:cs="Calibri"/>
          <w:sz w:val="24"/>
          <w:szCs w:val="24"/>
          <w:lang w:val="en-US"/>
        </w:rPr>
        <w:t>and residue management is complex, and it is unclear how these factors might be combined to optimize the services provided by fall non-crop vegetation</w:t>
      </w:r>
      <w:r w:rsidR="00492550">
        <w:rPr>
          <w:rFonts w:ascii="Calibri" w:hAnsi="Calibri" w:cs="Calibri"/>
          <w:sz w:val="24"/>
          <w:szCs w:val="24"/>
          <w:lang w:val="en-US"/>
        </w:rPr>
        <w:t>, and how reliable these outcomes are in different weather years</w:t>
      </w:r>
      <w:r w:rsidR="00235ADC">
        <w:rPr>
          <w:rFonts w:ascii="Calibri" w:hAnsi="Calibri" w:cs="Calibri"/>
          <w:sz w:val="24"/>
          <w:szCs w:val="24"/>
          <w:lang w:val="en-US"/>
        </w:rPr>
        <w:t xml:space="preserve">. To better understand the potential for optimizing fall non-crop vegetation services, we embedded five cover cropping systems within six combinations of tillage and residue managements, resulting in 30 unique cropping systems. </w:t>
      </w:r>
      <w:r w:rsidR="00997091">
        <w:rPr>
          <w:rFonts w:ascii="Calibri" w:hAnsi="Calibri" w:cs="Calibri"/>
          <w:sz w:val="24"/>
          <w:szCs w:val="24"/>
          <w:lang w:val="en-US"/>
        </w:rPr>
        <w:t xml:space="preserve">Using these </w:t>
      </w:r>
      <w:r w:rsidR="00235ADC">
        <w:rPr>
          <w:rFonts w:ascii="Calibri" w:hAnsi="Calibri" w:cs="Calibri"/>
          <w:sz w:val="24"/>
          <w:szCs w:val="24"/>
          <w:lang w:val="en-US"/>
        </w:rPr>
        <w:t>30 systems</w:t>
      </w:r>
      <w:r w:rsidR="00067D64">
        <w:rPr>
          <w:rFonts w:ascii="Calibri" w:hAnsi="Calibri" w:cs="Calibri"/>
          <w:sz w:val="24"/>
          <w:szCs w:val="24"/>
          <w:lang w:val="en-US"/>
        </w:rPr>
        <w:t xml:space="preserve"> as a platform</w:t>
      </w:r>
      <w:r w:rsidR="00235ADC">
        <w:rPr>
          <w:rFonts w:ascii="Calibri" w:hAnsi="Calibri" w:cs="Calibri"/>
          <w:sz w:val="24"/>
          <w:szCs w:val="24"/>
          <w:lang w:val="en-US"/>
        </w:rPr>
        <w:t>, the objectives of this study were to</w:t>
      </w:r>
      <w:r>
        <w:rPr>
          <w:rFonts w:ascii="Calibri" w:hAnsi="Calibri" w:cs="Calibri"/>
          <w:sz w:val="24"/>
          <w:szCs w:val="24"/>
          <w:lang w:val="en-US"/>
        </w:rPr>
        <w:t xml:space="preserve"> examine how, when compared to a no cover control, addition of cover crops and their attendant management impacted</w:t>
      </w:r>
      <w:r w:rsidR="00235ADC">
        <w:rPr>
          <w:rFonts w:ascii="Calibri" w:hAnsi="Calibri" w:cs="Calibri"/>
          <w:sz w:val="24"/>
          <w:szCs w:val="24"/>
          <w:lang w:val="en-US"/>
        </w:rPr>
        <w:t>:</w:t>
      </w:r>
    </w:p>
    <w:p w14:paraId="25E9EB30" w14:textId="20838C2E" w:rsidR="00997091" w:rsidRDefault="00997091" w:rsidP="00154D03">
      <w:pPr>
        <w:pStyle w:val="ListParagraph"/>
        <w:numPr>
          <w:ilvl w:val="0"/>
          <w:numId w:val="2"/>
        </w:numPr>
        <w:rPr>
          <w:rFonts w:ascii="Calibri" w:hAnsi="Calibri" w:cs="Calibri"/>
          <w:sz w:val="24"/>
          <w:szCs w:val="24"/>
          <w:lang w:val="en-US"/>
        </w:rPr>
      </w:pPr>
      <w:r>
        <w:rPr>
          <w:rFonts w:ascii="Calibri" w:hAnsi="Calibri" w:cs="Calibri"/>
          <w:sz w:val="24"/>
          <w:szCs w:val="24"/>
          <w:lang w:val="en-US"/>
        </w:rPr>
        <w:t>Soil protection</w:t>
      </w:r>
    </w:p>
    <w:p w14:paraId="794F77E4" w14:textId="1916B85D" w:rsidR="00997091" w:rsidRDefault="00997091" w:rsidP="00154D03">
      <w:pPr>
        <w:pStyle w:val="ListParagraph"/>
        <w:numPr>
          <w:ilvl w:val="0"/>
          <w:numId w:val="2"/>
        </w:numPr>
        <w:rPr>
          <w:rFonts w:ascii="Calibri" w:hAnsi="Calibri" w:cs="Calibri"/>
          <w:sz w:val="24"/>
          <w:szCs w:val="24"/>
          <w:lang w:val="en-US"/>
        </w:rPr>
      </w:pPr>
      <w:r>
        <w:rPr>
          <w:rFonts w:ascii="Calibri" w:hAnsi="Calibri" w:cs="Calibri"/>
          <w:sz w:val="24"/>
          <w:szCs w:val="24"/>
          <w:lang w:val="en-US"/>
        </w:rPr>
        <w:t>Reduction of nitrate leaching</w:t>
      </w:r>
    </w:p>
    <w:p w14:paraId="29E67C87" w14:textId="59A9BC22" w:rsidR="00997091" w:rsidRDefault="00F21B88" w:rsidP="00154D03">
      <w:pPr>
        <w:pStyle w:val="ListParagraph"/>
        <w:numPr>
          <w:ilvl w:val="0"/>
          <w:numId w:val="2"/>
        </w:numPr>
        <w:rPr>
          <w:rFonts w:ascii="Calibri" w:hAnsi="Calibri" w:cs="Calibri"/>
          <w:sz w:val="24"/>
          <w:szCs w:val="24"/>
          <w:lang w:val="en-US"/>
        </w:rPr>
      </w:pPr>
      <w:r>
        <w:rPr>
          <w:rFonts w:ascii="Calibri" w:hAnsi="Calibri" w:cs="Calibri"/>
          <w:sz w:val="24"/>
          <w:szCs w:val="24"/>
          <w:lang w:val="en-US"/>
        </w:rPr>
        <w:t>P</w:t>
      </w:r>
      <w:r w:rsidR="00A85527">
        <w:rPr>
          <w:rFonts w:ascii="Calibri" w:hAnsi="Calibri" w:cs="Calibri"/>
          <w:sz w:val="24"/>
          <w:szCs w:val="24"/>
          <w:lang w:val="en-US"/>
        </w:rPr>
        <w:t>lant community e</w:t>
      </w:r>
      <w:r w:rsidR="00997091">
        <w:rPr>
          <w:rFonts w:ascii="Calibri" w:hAnsi="Calibri" w:cs="Calibri"/>
          <w:sz w:val="24"/>
          <w:szCs w:val="24"/>
          <w:lang w:val="en-US"/>
        </w:rPr>
        <w:t>cological value</w:t>
      </w:r>
    </w:p>
    <w:p w14:paraId="43921A3B" w14:textId="7E418D70" w:rsidR="00A85527" w:rsidRDefault="00A85527" w:rsidP="00154D03">
      <w:pPr>
        <w:pStyle w:val="ListParagraph"/>
        <w:numPr>
          <w:ilvl w:val="0"/>
          <w:numId w:val="2"/>
        </w:numPr>
        <w:rPr>
          <w:rFonts w:ascii="Calibri" w:hAnsi="Calibri" w:cs="Calibri"/>
          <w:sz w:val="24"/>
          <w:szCs w:val="24"/>
          <w:lang w:val="en-US"/>
        </w:rPr>
      </w:pPr>
      <w:r>
        <w:rPr>
          <w:rFonts w:ascii="Calibri" w:hAnsi="Calibri" w:cs="Calibri"/>
          <w:sz w:val="24"/>
          <w:szCs w:val="24"/>
          <w:lang w:val="en-US"/>
        </w:rPr>
        <w:t>Cash crop yields</w:t>
      </w:r>
    </w:p>
    <w:p w14:paraId="647C272B" w14:textId="06693B05" w:rsidR="00997091" w:rsidRDefault="00997091" w:rsidP="00154D03">
      <w:pPr>
        <w:pStyle w:val="ListParagraph"/>
        <w:numPr>
          <w:ilvl w:val="0"/>
          <w:numId w:val="2"/>
        </w:numPr>
        <w:rPr>
          <w:rFonts w:ascii="Calibri" w:hAnsi="Calibri" w:cs="Calibri"/>
          <w:sz w:val="24"/>
          <w:szCs w:val="24"/>
          <w:lang w:val="en-US"/>
        </w:rPr>
      </w:pPr>
      <w:r>
        <w:rPr>
          <w:rFonts w:ascii="Calibri" w:hAnsi="Calibri" w:cs="Calibri"/>
          <w:sz w:val="24"/>
          <w:szCs w:val="24"/>
          <w:lang w:val="en-US"/>
        </w:rPr>
        <w:t>Pesticide toxicity loads to the environment</w:t>
      </w:r>
      <w:r w:rsidR="00A85527">
        <w:rPr>
          <w:rFonts w:ascii="Calibri" w:hAnsi="Calibri" w:cs="Calibri"/>
          <w:sz w:val="24"/>
          <w:szCs w:val="24"/>
          <w:lang w:val="en-US"/>
        </w:rPr>
        <w:t xml:space="preserve"> and human health</w:t>
      </w:r>
    </w:p>
    <w:p w14:paraId="25226DAA" w14:textId="23B88A0D" w:rsidR="00997091" w:rsidRPr="00997091" w:rsidRDefault="00997091" w:rsidP="00154D03">
      <w:pPr>
        <w:pStyle w:val="ListParagraph"/>
        <w:numPr>
          <w:ilvl w:val="0"/>
          <w:numId w:val="2"/>
        </w:numPr>
        <w:rPr>
          <w:rFonts w:ascii="Calibri" w:hAnsi="Calibri" w:cs="Calibri"/>
          <w:sz w:val="24"/>
          <w:szCs w:val="24"/>
          <w:lang w:val="en-US"/>
        </w:rPr>
      </w:pPr>
      <w:r>
        <w:rPr>
          <w:rFonts w:ascii="Calibri" w:hAnsi="Calibri" w:cs="Calibri"/>
          <w:sz w:val="24"/>
          <w:szCs w:val="24"/>
          <w:lang w:val="en-US"/>
        </w:rPr>
        <w:t>Future agronomic harm potential</w:t>
      </w:r>
    </w:p>
    <w:p w14:paraId="1FE7800A" w14:textId="2FF8C790" w:rsidR="00275DFF" w:rsidRDefault="00A85527" w:rsidP="00B730C3">
      <w:pPr>
        <w:rPr>
          <w:rFonts w:ascii="Calibri" w:hAnsi="Calibri" w:cs="Calibri"/>
          <w:sz w:val="24"/>
          <w:szCs w:val="24"/>
          <w:lang w:val="en-US"/>
        </w:rPr>
      </w:pPr>
      <w:r>
        <w:rPr>
          <w:rFonts w:ascii="Calibri" w:hAnsi="Calibri" w:cs="Calibri"/>
          <w:sz w:val="24"/>
          <w:szCs w:val="24"/>
          <w:lang w:val="en-US"/>
        </w:rPr>
        <w:t>These objectives were designed to promote u</w:t>
      </w:r>
      <w:r w:rsidR="00235ADC" w:rsidRPr="00A85527">
        <w:rPr>
          <w:rFonts w:ascii="Calibri" w:hAnsi="Calibri" w:cs="Calibri"/>
          <w:sz w:val="24"/>
          <w:szCs w:val="24"/>
          <w:lang w:val="en-US"/>
        </w:rPr>
        <w:t>nderstand</w:t>
      </w:r>
      <w:r>
        <w:rPr>
          <w:rFonts w:ascii="Calibri" w:hAnsi="Calibri" w:cs="Calibri"/>
          <w:sz w:val="24"/>
          <w:szCs w:val="24"/>
          <w:lang w:val="en-US"/>
        </w:rPr>
        <w:t>ing of</w:t>
      </w:r>
      <w:r w:rsidR="00235ADC" w:rsidRPr="00A85527">
        <w:rPr>
          <w:rFonts w:ascii="Calibri" w:hAnsi="Calibri" w:cs="Calibri"/>
          <w:sz w:val="24"/>
          <w:szCs w:val="24"/>
          <w:lang w:val="en-US"/>
        </w:rPr>
        <w:t xml:space="preserve"> how cover cropping systems interact with tillage</w:t>
      </w:r>
      <w:r w:rsidR="00997091" w:rsidRPr="00A85527">
        <w:rPr>
          <w:rFonts w:ascii="Calibri" w:hAnsi="Calibri" w:cs="Calibri"/>
          <w:sz w:val="24"/>
          <w:szCs w:val="24"/>
          <w:lang w:val="en-US"/>
        </w:rPr>
        <w:t xml:space="preserve">, </w:t>
      </w:r>
      <w:r w:rsidR="00235ADC" w:rsidRPr="00A85527">
        <w:rPr>
          <w:rFonts w:ascii="Calibri" w:hAnsi="Calibri" w:cs="Calibri"/>
          <w:sz w:val="24"/>
          <w:szCs w:val="24"/>
          <w:lang w:val="en-US"/>
        </w:rPr>
        <w:t>residue removal</w:t>
      </w:r>
      <w:r w:rsidR="00997091" w:rsidRPr="00A85527">
        <w:rPr>
          <w:rFonts w:ascii="Calibri" w:hAnsi="Calibri" w:cs="Calibri"/>
          <w:sz w:val="24"/>
          <w:szCs w:val="24"/>
          <w:lang w:val="en-US"/>
        </w:rPr>
        <w:t>, and weather</w:t>
      </w:r>
      <w:r w:rsidR="00235ADC" w:rsidRPr="00A85527">
        <w:rPr>
          <w:rFonts w:ascii="Calibri" w:hAnsi="Calibri" w:cs="Calibri"/>
          <w:sz w:val="24"/>
          <w:szCs w:val="24"/>
          <w:lang w:val="en-US"/>
        </w:rPr>
        <w:t xml:space="preserve"> in provision of </w:t>
      </w:r>
      <w:r>
        <w:rPr>
          <w:rFonts w:ascii="Calibri" w:hAnsi="Calibri" w:cs="Calibri"/>
          <w:sz w:val="24"/>
          <w:szCs w:val="24"/>
          <w:lang w:val="en-US"/>
        </w:rPr>
        <w:t xml:space="preserve">various </w:t>
      </w:r>
      <w:r w:rsidR="00235ADC" w:rsidRPr="00A85527">
        <w:rPr>
          <w:rFonts w:ascii="Calibri" w:hAnsi="Calibri" w:cs="Calibri"/>
          <w:sz w:val="24"/>
          <w:szCs w:val="24"/>
          <w:lang w:val="en-US"/>
        </w:rPr>
        <w:t>services</w:t>
      </w:r>
      <w:r w:rsidR="00997091" w:rsidRPr="00A85527">
        <w:rPr>
          <w:rFonts w:ascii="Calibri" w:hAnsi="Calibri" w:cs="Calibri"/>
          <w:sz w:val="24"/>
          <w:szCs w:val="24"/>
          <w:lang w:val="en-US"/>
        </w:rPr>
        <w:t xml:space="preserve"> and dis-services</w:t>
      </w:r>
      <w:r>
        <w:rPr>
          <w:rFonts w:ascii="Calibri" w:hAnsi="Calibri" w:cs="Calibri"/>
          <w:sz w:val="24"/>
          <w:szCs w:val="24"/>
          <w:lang w:val="en-US"/>
        </w:rPr>
        <w:t xml:space="preserve">. </w:t>
      </w:r>
      <w:r w:rsidR="00154D03">
        <w:rPr>
          <w:rFonts w:ascii="Calibri" w:hAnsi="Calibri" w:cs="Calibri"/>
          <w:sz w:val="24"/>
          <w:szCs w:val="24"/>
          <w:lang w:val="en-US"/>
        </w:rPr>
        <w:t>We chose to focus on the biophysical outcomes of the systems, and do not</w:t>
      </w:r>
      <w:r w:rsidR="00F73B12">
        <w:rPr>
          <w:rFonts w:ascii="Calibri" w:hAnsi="Calibri" w:cs="Calibri"/>
          <w:sz w:val="24"/>
          <w:szCs w:val="24"/>
          <w:lang w:val="en-US"/>
        </w:rPr>
        <w:t xml:space="preserve"> include the </w:t>
      </w:r>
      <w:r w:rsidR="00F21B88">
        <w:rPr>
          <w:rFonts w:ascii="Calibri" w:hAnsi="Calibri" w:cs="Calibri"/>
          <w:sz w:val="24"/>
          <w:szCs w:val="24"/>
          <w:lang w:val="en-US"/>
        </w:rPr>
        <w:t xml:space="preserve">economics of the various systems as a response variable </w:t>
      </w:r>
      <w:r w:rsidR="00154D03">
        <w:rPr>
          <w:rFonts w:ascii="Calibri" w:hAnsi="Calibri" w:cs="Calibri"/>
          <w:sz w:val="24"/>
          <w:szCs w:val="24"/>
          <w:lang w:val="en-US"/>
        </w:rPr>
        <w:t xml:space="preserve">because these can vary </w:t>
      </w:r>
      <w:r w:rsidR="005D79F2">
        <w:rPr>
          <w:rFonts w:ascii="Calibri" w:hAnsi="Calibri" w:cs="Calibri"/>
          <w:sz w:val="24"/>
          <w:szCs w:val="24"/>
          <w:lang w:val="en-US"/>
        </w:rPr>
        <w:t>based on sociopolitical conditions</w:t>
      </w:r>
      <w:r w:rsidR="00154D03">
        <w:rPr>
          <w:rFonts w:ascii="Calibri" w:hAnsi="Calibri" w:cs="Calibri"/>
          <w:sz w:val="24"/>
          <w:szCs w:val="24"/>
          <w:lang w:val="en-US"/>
        </w:rPr>
        <w:t xml:space="preserve">, policies, and subsidies </w:t>
      </w:r>
      <w:r w:rsidR="00154D03">
        <w:rPr>
          <w:rFonts w:ascii="Calibri" w:hAnsi="Calibri" w:cs="Calibri"/>
          <w:sz w:val="24"/>
          <w:szCs w:val="24"/>
          <w:lang w:val="en-US"/>
        </w:rPr>
        <w:fldChar w:fldCharType="begin"/>
      </w:r>
      <w:r w:rsidR="00154D03">
        <w:rPr>
          <w:rFonts w:ascii="Calibri" w:hAnsi="Calibri" w:cs="Calibri"/>
          <w:sz w:val="24"/>
          <w:szCs w:val="24"/>
          <w:lang w:val="en-US"/>
        </w:rPr>
        <w:instrText xml:space="preserve"> ADDIN ZOTERO_ITEM CSL_CITATION {"citationID":"lL3bwGCH","properties":{"formattedCitation":"(Kathage et al., 2022)","plainCitation":"(Kathage et al., 2022)","noteIndex":0},"citationItems":[{"id":993,"uris":["http://zotero.org/users/3599437/items/BALXZI4W"],"itemData":{"id":993,"type":"article-journal","abstract":"EU agriculture is facing increasing expectations and pressure from society and policymakers to support environmental protection and climate change mitigation. Catch and cover crops (CCC) are an underused farming practice that can potentially contribute towards these goals. Previous research is sparse and has yielded few relevant insights into CCC adoption behaviour by farmers. In this study we analyse a dataset from farm surveys in four EU regions to better understand the role of policy and non-policy factors in CCC adoption. Our data suggests that adoption rates vary widely between regions, while farm adoption intensities are low. We find that policy is by far the strongest determinant of adoption rates and adoption intensities. CCC adoption patterns have been shaped mainly by the Nitrates Directive and the Common Agricultural Policy's greening requirements. Agronomic motives are a third but much weaker impetus for adoption. Environmental and climate change considerations do not play a significant role in farmers' adoption decisions. Most non-adopters would likely become adopters if stronger policy obligations or additional subsidies were implemented. Non-adopters‘ responsiveness to subsidies and willingness to accept is highly varied but only weakly predictable from easily observed farm characteristics., \n          \n            \n              •\n              Catch and cover crops (CCC) may serve environmental protection and climate change mitigation goals.\n            \n            \n              •\n              We analyse a dataset from farm surveys in four EU regions to understand the role of policy and other factors in CCC adoption.\n            \n            \n              •\n              We find that policy is by far the strongest determinant of adoption rates and adoption intensities.\n            \n            \n              •\n              Environmental and climate change considerations do not play a significant role in farmers' adoption decisions.\n            \n            \n              •\n              Most non-adopters would likely become adopters if stronger policy obligations or additional subsidies were implemented.","container-title":"Land Use Policy","DOI":"10.1016/j.landusepol.2022.106016","ISSN":"0264-8377","journalAbbreviation":"Land use policy","note":"PMID: 35592408\nPMCID: PMC8988242","page":"106016","source":"PubMed Central","title":"How much is policy driving the adoption of cover crops? Evidence from four EU regions","title-short":"How much is policy driving the adoption of cover crops?","volume":"116","author":[{"family":"Kathage","given":"Jonas"},{"family":"Smit","given":"Bert"},{"family":"Janssens","given":"Bas"},{"family":"Haagsma","given":"Wiepie"},{"family":"Adrados","given":"Jose Luis"}],"issued":{"date-parts":[["2022",5]]}}}],"schema":"https://github.com/citation-style-language/schema/raw/master/csl-citation.json"} </w:instrText>
      </w:r>
      <w:r w:rsidR="00154D03">
        <w:rPr>
          <w:rFonts w:ascii="Calibri" w:hAnsi="Calibri" w:cs="Calibri"/>
          <w:sz w:val="24"/>
          <w:szCs w:val="24"/>
          <w:lang w:val="en-US"/>
        </w:rPr>
        <w:fldChar w:fldCharType="separate"/>
      </w:r>
      <w:r w:rsidR="00154D03" w:rsidRPr="008911BB">
        <w:rPr>
          <w:rFonts w:ascii="Calibri" w:hAnsi="Calibri" w:cs="Calibri"/>
          <w:sz w:val="24"/>
          <w:lang w:val="en-US"/>
        </w:rPr>
        <w:t>(Kathage et al., 2022)</w:t>
      </w:r>
      <w:r w:rsidR="00154D03">
        <w:rPr>
          <w:rFonts w:ascii="Calibri" w:hAnsi="Calibri" w:cs="Calibri"/>
          <w:sz w:val="24"/>
          <w:szCs w:val="24"/>
          <w:lang w:val="en-US"/>
        </w:rPr>
        <w:fldChar w:fldCharType="end"/>
      </w:r>
      <w:r w:rsidR="005D79F2">
        <w:rPr>
          <w:rFonts w:ascii="Calibri" w:hAnsi="Calibri" w:cs="Calibri"/>
          <w:sz w:val="24"/>
          <w:szCs w:val="24"/>
          <w:lang w:val="en-US"/>
        </w:rPr>
        <w:t xml:space="preserve">. </w:t>
      </w:r>
    </w:p>
    <w:p w14:paraId="5A3FE6CA" w14:textId="7DE0920A" w:rsidR="00A401DF" w:rsidRDefault="00A401DF" w:rsidP="00B730C3">
      <w:pPr>
        <w:rPr>
          <w:rFonts w:ascii="Calibri" w:hAnsi="Calibri" w:cs="Calibri"/>
          <w:sz w:val="24"/>
          <w:szCs w:val="24"/>
          <w:lang w:val="en-US"/>
        </w:rPr>
      </w:pPr>
      <w:r>
        <w:rPr>
          <w:rFonts w:ascii="Calibri" w:hAnsi="Calibri" w:cs="Calibri"/>
          <w:sz w:val="24"/>
          <w:szCs w:val="24"/>
          <w:lang w:val="en-US"/>
        </w:rPr>
        <w:t xml:space="preserve">Multicriteria decision analysis is a tool for evaluating and comparing different alternatives to facilitate informed decision-making when presented with complex, often conflicting objectives. It is widely applied in business, government, but has had limited application in agricultural settings (CITE). One barrier may be the requirement that the importance of each objective be reflected by weights, which are subjective and therefore context specific. </w:t>
      </w:r>
    </w:p>
    <w:p w14:paraId="21E9B0A3" w14:textId="2B3DCDFC" w:rsidR="00A401DF" w:rsidRDefault="00E32838" w:rsidP="00B730C3">
      <w:pPr>
        <w:rPr>
          <w:rFonts w:ascii="Calibri" w:hAnsi="Calibri" w:cs="Calibri"/>
          <w:sz w:val="24"/>
          <w:szCs w:val="24"/>
          <w:lang w:val="en-US"/>
        </w:rPr>
      </w:pPr>
      <w:r>
        <w:rPr>
          <w:rFonts w:ascii="Calibri" w:hAnsi="Calibri" w:cs="Calibri"/>
          <w:sz w:val="24"/>
          <w:szCs w:val="24"/>
          <w:lang w:val="en-US"/>
        </w:rPr>
        <w:t>Something about farmer typologies….</w:t>
      </w:r>
      <w:r w:rsidR="00A401DF">
        <w:rPr>
          <w:rFonts w:ascii="Calibri" w:hAnsi="Calibri" w:cs="Calibri"/>
          <w:sz w:val="24"/>
          <w:szCs w:val="24"/>
          <w:lang w:val="en-US"/>
        </w:rPr>
        <w:t xml:space="preserve">Typologies </w:t>
      </w:r>
      <w:r>
        <w:rPr>
          <w:rFonts w:ascii="Calibri" w:hAnsi="Calibri" w:cs="Calibri"/>
          <w:sz w:val="24"/>
          <w:szCs w:val="24"/>
          <w:lang w:val="en-US"/>
        </w:rPr>
        <w:t xml:space="preserve">xx have been used to assess cropping system suitability under climate stress </w:t>
      </w:r>
      <w:r>
        <w:rPr>
          <w:rFonts w:ascii="Calibri" w:hAnsi="Calibri" w:cs="Calibri"/>
          <w:sz w:val="24"/>
          <w:szCs w:val="24"/>
          <w:lang w:val="en-US"/>
        </w:rPr>
        <w:fldChar w:fldCharType="begin"/>
      </w:r>
      <w:r>
        <w:rPr>
          <w:rFonts w:ascii="Calibri" w:hAnsi="Calibri" w:cs="Calibri"/>
          <w:sz w:val="24"/>
          <w:szCs w:val="24"/>
          <w:lang w:val="en-US"/>
        </w:rPr>
        <w:instrText xml:space="preserve"> ADDIN ZOTERO_ITEM CSL_CITATION {"citationID":"zyN28c0I","properties":{"formattedCitation":"(Curtis et al., 2024)","plainCitation":"(Curtis et al., 2024)","noteIndex":0},"citationItems":[{"id":921,"uris":["http://zotero.org/users/3599437/items/FM4FAYKT"],"itemData":{"id":921,"type":"article-journal","abstract":"Information is required to understand how novel biodiversity strategies can improve cropping system resilience to climate change. A “business as usual” (BAU) rotation (wheat–canola–wheat–soybean) was compared with a “warm-season crop” (WS) rotation (corn–sunflower–dry bean–canola); a “biodiverse” (BD) rotation (fall rye with cover crop– corn/soybean intercrop—pea/canola intercrop–green fallow mixture); a “perennial grain” (Kernza) rotation (Kernza grain intermediate wheatgrass); and an organic (ORG) rotation (millet-green fallow mixture-wheat). Drought conditions prevailed in both study years. The BAU rotation had the lowest average yield (1821 kg ha−1 compared with 2533 and 3083 kg ha−1 for the BD and WS rotations, respectively), less post-harvest residual biomass, and a lower net return than the WS rotation. The WS rotation was limited by herbicide-resistant weeds in dry beans. Kernza seed yield was five times lower than for spring wheat. ORG wheat yielded the same as other wheat and had a higher net return. Live roots days, a measure of soil health potential, were 95 for the BAU rotation and 174 and 113 for the BD and WS rotations, respectively; the most were recorded for Kernza (365). Seasonal crop growth duration was increased by including Kernza and fall rye for early season growth, and corn, sunflower, a corn–soybean intercrop, a cover crop, and fall-seeded rye for late season growth. WS and BD rotations outperformed the BAU rotation and the BD system accomplished this with half the N fertilizer. Results demonstrate the potential of biodiverse rotations; barriers to their adoption should be addressed.","container-title":"Canadian Journal of Plant Science","DOI":"10.1139/cjps-2023-0177","ISSN":"0008-4220","journalAbbreviation":"Can. J. Plant Sci.","note":"publisher: NRC Research Press","source":"cdnsciencepub.com (Atypon)","title":"Cropping system typologies perform differently under climate stress in Manitoba, Canada: multi-criteria assessment","title-short":"Cropping system typologies perform differently under climate stress in Manitoba, Canada","URL":"https://cdnsciencepub.com/doi/full/10.1139/cjps-2023-0177","author":[{"family":"Curtis","given":"S.K."},{"family":"Entz","given":"M.H."},{"family":"Stanley","given":"K.A."},{"family":"Cattani","given":"D.J."},{"family":"Schneider","given":"K.D."}],"accessed":{"date-parts":[["2024",7,24]]},"issued":{"date-parts":[["2024",4,12]]}}}],"schema":"https://github.com/citation-style-language/schema/raw/master/csl-citation.json"} </w:instrText>
      </w:r>
      <w:r>
        <w:rPr>
          <w:rFonts w:ascii="Calibri" w:hAnsi="Calibri" w:cs="Calibri"/>
          <w:sz w:val="24"/>
          <w:szCs w:val="24"/>
          <w:lang w:val="en-US"/>
        </w:rPr>
        <w:fldChar w:fldCharType="separate"/>
      </w:r>
      <w:r w:rsidRPr="00E32838">
        <w:rPr>
          <w:rFonts w:ascii="Calibri" w:hAnsi="Calibri" w:cs="Calibri"/>
          <w:sz w:val="24"/>
          <w:lang w:val="en-US"/>
        </w:rPr>
        <w:t>(Curtis et al., 2024)</w:t>
      </w:r>
      <w:r>
        <w:rPr>
          <w:rFonts w:ascii="Calibri" w:hAnsi="Calibri" w:cs="Calibri"/>
          <w:sz w:val="24"/>
          <w:szCs w:val="24"/>
          <w:lang w:val="en-US"/>
        </w:rPr>
        <w:fldChar w:fldCharType="end"/>
      </w:r>
      <w:r>
        <w:rPr>
          <w:rFonts w:ascii="Calibri" w:hAnsi="Calibri" w:cs="Calibri"/>
          <w:sz w:val="24"/>
          <w:szCs w:val="24"/>
          <w:lang w:val="en-US"/>
        </w:rPr>
        <w:t xml:space="preserve">, design agricultural policy </w:t>
      </w:r>
      <w:r>
        <w:rPr>
          <w:rFonts w:ascii="Calibri" w:hAnsi="Calibri" w:cs="Calibri"/>
          <w:sz w:val="24"/>
          <w:szCs w:val="24"/>
          <w:lang w:val="en-US"/>
        </w:rPr>
        <w:fldChar w:fldCharType="begin"/>
      </w:r>
      <w:r>
        <w:rPr>
          <w:rFonts w:ascii="Calibri" w:hAnsi="Calibri" w:cs="Calibri"/>
          <w:sz w:val="24"/>
          <w:szCs w:val="24"/>
          <w:lang w:val="en-US"/>
        </w:rPr>
        <w:instrText xml:space="preserve"> ADDIN ZOTERO_ITEM CSL_CITATION {"citationID":"u5Ka9GD3","properties":{"formattedCitation":"(Huber et al., 2024)","plainCitation":"(Huber et al., 2024)","noteIndex":0},"citationItems":[{"id":1594,"uris":["http://zotero.org/users/3599437/items/SQTYMH3P"],"itemData":{"id":1594,"type":"article-journal","abstract":"CONTEXT\nFarm typologies help to identify patterns across a wide range of farm systems and describe heterogeneity in agriculture concisely. They can also support the design of agricultural policies by providing information and knowledge about policy target groups. For example, voluntary agri-environmental schemes could be tailored to specific agricultural landscapes and farm types. Farm typologies, however, are often developed from scratch, with limited connection to previous studies and policy making.\nOBJECTIVE\nThe objective of this study is to clarify the purposes of farm typologies in research and agricultural policy making and to develop a framework that allows to increase the usefulness and usability of farm typologies for agricultural policy making.\nMETHODS\nBased on a review of 13 systematically identified overview studies on farm typologies, we develop a framework that establishes connections between the purposes of farm typologies along the different stages of the policy process.\nRESULTS AND CONCLUSIONS\nWe find multiple purposes for farm typologies, the two most common of which are for understanding the characteristics, heterogeneity, and development of farm systems and for policy making. The newly developed framework suggests that connecting knowledge across these purposes could improve the validity, transferability, and relevance of farm typologies for agricultural policy making. Our framework also provides an entry point for encouraging cooperation between developers and users of typologies, and for the improvement of typologies through new data (including behavioural data) and methods such as machine learning. We conclude that future research can build on the existing work on farm typologies but must be aware of the specific challenges that are associated with the use of farm typologies in the policy process.\nSIGNIFICANCE\nKnowledge of the prospects and challenges of using farm typologies allows to increase the usefulness and usabilityof these typologies and can contribute to the design of targeted and tailored agricultural policy instruments. By increasing the acceptance, perceived fairness, and legitimacy, this can improve their effectiveness and efficiency, which is urgently needed for a successful transformation to a more sustainable agricultural sector.","container-title":"Agricultural Systems","DOI":"10.1016/j.agsy.2023.103800","ISSN":"0308-521X","journalAbbreviation":"Agricultural Systems","page":"103800","source":"ScienceDirect","title":"Farm typologies for understanding farm systems and improving agricultural policy","volume":"213","author":[{"family":"Huber","given":"Robert"},{"family":"Bartkowski","given":"Bartosz"},{"family":"Brown","given":"Calum"},{"family":"El Benni","given":"Nadja"},{"family":"Feil","given":"Jan-Henning"},{"family":"Grohmann","given":"Pascal"},{"family":"Joormann","given":"Ineke"},{"family":"Leonhardt","given":"Heidi"},{"family":"Mitter","given":"Hermine"},{"family":"Müller","given":"Birgit"}],"issued":{"date-parts":[["2024",1,1]]}}}],"schema":"https://github.com/citation-style-language/schema/raw/master/csl-citation.json"} </w:instrText>
      </w:r>
      <w:r>
        <w:rPr>
          <w:rFonts w:ascii="Calibri" w:hAnsi="Calibri" w:cs="Calibri"/>
          <w:sz w:val="24"/>
          <w:szCs w:val="24"/>
          <w:lang w:val="en-US"/>
        </w:rPr>
        <w:fldChar w:fldCharType="separate"/>
      </w:r>
      <w:r w:rsidRPr="00E32838">
        <w:rPr>
          <w:rFonts w:ascii="Calibri" w:hAnsi="Calibri" w:cs="Calibri"/>
          <w:sz w:val="24"/>
          <w:lang w:val="en-US"/>
        </w:rPr>
        <w:t>(Huber et al., 2024)</w:t>
      </w:r>
      <w:r>
        <w:rPr>
          <w:rFonts w:ascii="Calibri" w:hAnsi="Calibri" w:cs="Calibri"/>
          <w:sz w:val="24"/>
          <w:szCs w:val="24"/>
          <w:lang w:val="en-US"/>
        </w:rPr>
        <w:fldChar w:fldCharType="end"/>
      </w:r>
      <w:r>
        <w:rPr>
          <w:rFonts w:ascii="Calibri" w:hAnsi="Calibri" w:cs="Calibri"/>
          <w:sz w:val="24"/>
          <w:szCs w:val="24"/>
          <w:lang w:val="en-US"/>
        </w:rPr>
        <w:t xml:space="preserve">, and to target conservation activities </w:t>
      </w:r>
      <w:r>
        <w:rPr>
          <w:rFonts w:ascii="Calibri" w:hAnsi="Calibri" w:cs="Calibri"/>
          <w:sz w:val="24"/>
          <w:szCs w:val="24"/>
          <w:lang w:val="en-US"/>
        </w:rPr>
        <w:fldChar w:fldCharType="begin"/>
      </w:r>
      <w:r>
        <w:rPr>
          <w:rFonts w:ascii="Calibri" w:hAnsi="Calibri" w:cs="Calibri"/>
          <w:sz w:val="24"/>
          <w:szCs w:val="24"/>
          <w:lang w:val="en-US"/>
        </w:rPr>
        <w:instrText xml:space="preserve"> ADDIN ZOTERO_ITEM CSL_CITATION {"citationID":"guZYYlvA","properties":{"formattedCitation":"(Upadhaya et al., 2021)","plainCitation":"(Upadhaya et al., 2021)","noteIndex":0},"citationItems":[{"id":1893,"uris":["http://zotero.org/users/3599437/items/LSNN9K5D"],"itemData":{"id":1893,"type":"article-journal","abstract":"Understanding factors that motivate conservation behavior among farmers is crucial to addressing societal, soil, water, and wildlife conservation goals. Farmers employ soil conservation practices to maintain agricultural productivity while minimizing impacts to water and wildlife in the long-term. The majority of conservation programs are voluntary in nature and some farmers are more willing and/or able to implement conservation practices than others. To inform the development of more effective conservation outreach and incentive programs, we created a farmer typology using data from three waves (2015, 2016, 2018) of a longitudinal survey of 358 farmers from Iowa, a highly productive agricultural state in the U.S. Midwest. Using multivariate analysis (Principal Component Analysis, and Cluster Analysis), we employed 26 summated scale variables measuring largely unobservable and latent constructs related to conservation, including awareness, attitudes, beliefs, and perceived motivations and barriers to practice adoption. Through this analysis, we identified four types of farmers-Conservationist, Deliberative, Productivist, and Traditionalist—based on the salient characteristics of each group. “Conservationist” farmers scored highest on measures of stewardship motivations and identity. “Deliberative” farmers appeared to be favorably disposed toward conservation, but also seem to consider agronomic and economic impediments more than other groups. “Productivist” farmers had the highest scores on profit motivation and emphasis on input use. “Traditionalist” farmers reported being heavily influenced by family members and scored highest on social and regulatory influence on conservation motivations. Detailed understanding of between-groups differences on key conservation-related factors can contribute to developing targeted messages for specific subgroups of a given population, potentially resulting in higher adoption of voluntary conservation programs in Iowa and beyond.","container-title":"Land Use Policy","DOI":"10.1016/j.landusepol.2020.105157","ISSN":"0264-8377","journalAbbreviation":"Land Use Policy","page":"105157","source":"ScienceDirect","title":"Developing farmer typologies to inform conservation outreach in agricultural landscapes","volume":"101","author":[{"family":"Upadhaya","given":"Suraj"},{"family":"Arbuckle","given":"J. Gordon"},{"family":"Schulte","given":"Lisa A."}],"issued":{"date-parts":[["2021",2,1]]}}}],"schema":"https://github.com/citation-style-language/schema/raw/master/csl-citation.json"} </w:instrText>
      </w:r>
      <w:r>
        <w:rPr>
          <w:rFonts w:ascii="Calibri" w:hAnsi="Calibri" w:cs="Calibri"/>
          <w:sz w:val="24"/>
          <w:szCs w:val="24"/>
          <w:lang w:val="en-US"/>
        </w:rPr>
        <w:fldChar w:fldCharType="separate"/>
      </w:r>
      <w:r w:rsidRPr="00E32838">
        <w:rPr>
          <w:rFonts w:ascii="Calibri" w:hAnsi="Calibri" w:cs="Calibri"/>
          <w:sz w:val="24"/>
          <w:lang w:val="en-US"/>
        </w:rPr>
        <w:t>(Upadhaya et al., 2021)</w:t>
      </w:r>
      <w:r>
        <w:rPr>
          <w:rFonts w:ascii="Calibri" w:hAnsi="Calibri" w:cs="Calibri"/>
          <w:sz w:val="24"/>
          <w:szCs w:val="24"/>
          <w:lang w:val="en-US"/>
        </w:rPr>
        <w:fldChar w:fldCharType="end"/>
      </w:r>
      <w:r>
        <w:rPr>
          <w:rFonts w:ascii="Calibri" w:hAnsi="Calibri" w:cs="Calibri"/>
          <w:sz w:val="24"/>
          <w:szCs w:val="24"/>
          <w:lang w:val="en-US"/>
        </w:rPr>
        <w:t xml:space="preserve">. </w:t>
      </w:r>
    </w:p>
    <w:p w14:paraId="6CA7901B" w14:textId="0177568C" w:rsidR="00A401DF" w:rsidRPr="00E519B2" w:rsidRDefault="00A401DF" w:rsidP="00B730C3">
      <w:pPr>
        <w:rPr>
          <w:rFonts w:ascii="Calibri" w:hAnsi="Calibri" w:cs="Calibri"/>
          <w:sz w:val="24"/>
          <w:szCs w:val="24"/>
          <w:lang w:val="en-US"/>
        </w:rPr>
      </w:pPr>
      <w:r>
        <w:rPr>
          <w:rFonts w:ascii="Calibri" w:hAnsi="Calibri" w:cs="Calibri"/>
          <w:sz w:val="24"/>
          <w:szCs w:val="24"/>
          <w:lang w:val="en-US"/>
        </w:rPr>
        <w:t xml:space="preserve">To summarise </w:t>
      </w:r>
    </w:p>
    <w:p w14:paraId="5CD406A7" w14:textId="77777777" w:rsidR="00A70C8E" w:rsidRPr="00CF29E1" w:rsidRDefault="00A70C8E" w:rsidP="00A70C8E">
      <w:pPr>
        <w:pStyle w:val="Heading1"/>
        <w:rPr>
          <w:lang w:val="en-US"/>
        </w:rPr>
      </w:pPr>
      <w:r w:rsidRPr="00CF29E1">
        <w:rPr>
          <w:lang w:val="en-US"/>
        </w:rPr>
        <w:t>Materials and Methods</w:t>
      </w:r>
    </w:p>
    <w:p w14:paraId="4D101C38" w14:textId="77777777" w:rsidR="00A70C8E" w:rsidRPr="00CF29E1" w:rsidRDefault="00A70C8E" w:rsidP="00A70C8E">
      <w:pPr>
        <w:pStyle w:val="Heading2"/>
        <w:rPr>
          <w:lang w:val="en-US"/>
        </w:rPr>
      </w:pPr>
      <w:r w:rsidRPr="00CF29E1">
        <w:rPr>
          <w:lang w:val="en-US"/>
        </w:rPr>
        <w:t>Field management</w:t>
      </w:r>
    </w:p>
    <w:p w14:paraId="7E176B3A" w14:textId="2D5B3EC6" w:rsidR="00A70C8E" w:rsidRPr="001E07E9" w:rsidRDefault="00A70C8E" w:rsidP="00A70C8E">
      <w:pPr>
        <w:rPr>
          <w:lang w:val="en-US"/>
        </w:rPr>
      </w:pPr>
      <w:r w:rsidRPr="00CF29E1">
        <w:rPr>
          <w:lang w:val="en-US"/>
        </w:rPr>
        <w:t xml:space="preserve">This study was conducted within a larger long-term crop rotation and tillage </w:t>
      </w:r>
      <w:r w:rsidR="001E07E9">
        <w:rPr>
          <w:lang w:val="en-US"/>
        </w:rPr>
        <w:t xml:space="preserve">continuous </w:t>
      </w:r>
      <w:r w:rsidRPr="00CF29E1">
        <w:rPr>
          <w:lang w:val="en-US"/>
        </w:rPr>
        <w:t xml:space="preserve">experiment which was established in 2002 on a sandy loam at Flakkebjerg Research Centre, Denmark (55.317, 11.400). </w:t>
      </w:r>
      <w:r w:rsidRPr="00CF29E1">
        <w:rPr>
          <w:color w:val="FF0000"/>
          <w:lang w:val="en-US"/>
        </w:rPr>
        <w:t>Averaged across the trial site</w:t>
      </w:r>
      <w:r w:rsidRPr="00CF29E1">
        <w:rPr>
          <w:lang w:val="en-US"/>
        </w:rPr>
        <w:t xml:space="preserve">, </w:t>
      </w:r>
      <w:commentRangeStart w:id="0"/>
      <w:r w:rsidRPr="00CF29E1">
        <w:rPr>
          <w:lang w:val="en-US"/>
        </w:rPr>
        <w:t>soil texture is 14.7% clay (&lt;2 mm), 13.7% silt (2-20 mm), 42.6% fine sand (20-200 mm), and 27% coarse sand (200-2000 mm), with 1.2% organic carbon content (0-25 cm).</w:t>
      </w:r>
      <w:commentRangeEnd w:id="0"/>
      <w:r>
        <w:rPr>
          <w:rStyle w:val="CommentReference"/>
        </w:rPr>
        <w:commentReference w:id="0"/>
      </w:r>
      <w:r w:rsidRPr="00CF29E1">
        <w:rPr>
          <w:lang w:val="en-US"/>
        </w:rPr>
        <w:t xml:space="preserve"> </w:t>
      </w:r>
      <w:r w:rsidRPr="00CF29E1">
        <w:rPr>
          <w:color w:val="FF0000"/>
          <w:lang w:val="en-US"/>
        </w:rPr>
        <w:t xml:space="preserve"> </w:t>
      </w:r>
      <w:r w:rsidRPr="00CF29E1">
        <w:rPr>
          <w:lang w:val="en-US"/>
        </w:rPr>
        <w:t>The overall experimental design</w:t>
      </w:r>
      <w:r w:rsidR="001E07E9">
        <w:rPr>
          <w:lang w:val="en-US"/>
        </w:rPr>
        <w:t xml:space="preserve"> of the long-term experiment is</w:t>
      </w:r>
      <w:r w:rsidRPr="00CF29E1">
        <w:rPr>
          <w:lang w:val="en-US"/>
        </w:rPr>
        <w:t xml:space="preserve"> a split-split plot with four replications. The main plot factor </w:t>
      </w:r>
      <w:r w:rsidR="001E07E9">
        <w:rPr>
          <w:lang w:val="en-US"/>
        </w:rPr>
        <w:t>is</w:t>
      </w:r>
      <w:r w:rsidRPr="00CF29E1">
        <w:rPr>
          <w:lang w:val="en-US"/>
        </w:rPr>
        <w:t xml:space="preserve"> cropping system (four levels), the subplot </w:t>
      </w:r>
      <w:r w:rsidR="001E07E9">
        <w:rPr>
          <w:lang w:val="en-US"/>
        </w:rPr>
        <w:t>i</w:t>
      </w:r>
      <w:r w:rsidRPr="00CF29E1">
        <w:rPr>
          <w:lang w:val="en-US"/>
        </w:rPr>
        <w:t xml:space="preserve">s primary tillage system (four levels) and the sub-subplot (six levels) was established to accommodate various sub-treatments within rotation and tillage combinations </w:t>
      </w:r>
      <w:r w:rsidR="00ED39BC">
        <w:rPr>
          <w:lang w:val="en-US"/>
        </w:rPr>
        <w:t>[</w:t>
      </w:r>
      <w:r w:rsidRPr="00CF29E1">
        <w:rPr>
          <w:lang w:val="en-US"/>
        </w:rPr>
        <w:t xml:space="preserve">see for example Melander et al. </w:t>
      </w:r>
      <w:r w:rsidRPr="001E07E9">
        <w:rPr>
          <w:lang w:val="en-US"/>
        </w:rPr>
        <w:t>(2008)</w:t>
      </w:r>
      <w:r w:rsidR="00ED39BC">
        <w:rPr>
          <w:lang w:val="en-US"/>
        </w:rPr>
        <w:t>]</w:t>
      </w:r>
      <w:r w:rsidRPr="001E07E9">
        <w:rPr>
          <w:lang w:val="en-US"/>
        </w:rPr>
        <w:t xml:space="preserve">. </w:t>
      </w:r>
      <w:r w:rsidR="001E07E9" w:rsidRPr="00CF29E1">
        <w:rPr>
          <w:lang w:val="en-US"/>
        </w:rPr>
        <w:t xml:space="preserve">The cash crop sequence during the </w:t>
      </w:r>
      <w:r w:rsidR="001E07E9" w:rsidRPr="00CF29E1">
        <w:rPr>
          <w:lang w:val="en-US"/>
        </w:rPr>
        <w:lastRenderedPageBreak/>
        <w:t>present study was spring barley (</w:t>
      </w:r>
      <w:r w:rsidR="001E07E9" w:rsidRPr="00CF29E1">
        <w:rPr>
          <w:i/>
          <w:iCs/>
          <w:lang w:val="en-US"/>
        </w:rPr>
        <w:t xml:space="preserve">Hordeum vulgare </w:t>
      </w:r>
      <w:r w:rsidR="001E07E9" w:rsidRPr="00CF29E1">
        <w:rPr>
          <w:lang w:val="en-US"/>
        </w:rPr>
        <w:t>L.) sown 19 April 2018, spring oat (</w:t>
      </w:r>
      <w:r w:rsidR="001E07E9" w:rsidRPr="00CF29E1">
        <w:rPr>
          <w:i/>
          <w:iCs/>
          <w:lang w:val="en-US"/>
        </w:rPr>
        <w:t>Avena sativa</w:t>
      </w:r>
      <w:r w:rsidR="001E07E9" w:rsidRPr="00CF29E1">
        <w:rPr>
          <w:lang w:val="en-US"/>
        </w:rPr>
        <w:t xml:space="preserve"> L.) sown 4 April 2019 and faba beans (</w:t>
      </w:r>
      <w:r w:rsidR="001E07E9" w:rsidRPr="00CF29E1">
        <w:rPr>
          <w:i/>
          <w:iCs/>
          <w:lang w:val="en-US"/>
        </w:rPr>
        <w:t>Vicia faba</w:t>
      </w:r>
      <w:r w:rsidR="001E07E9" w:rsidRPr="00CF29E1">
        <w:rPr>
          <w:lang w:val="en-US"/>
        </w:rPr>
        <w:t xml:space="preserve"> L.) sown 15 April 2020.</w:t>
      </w:r>
      <w:r w:rsidR="0013795C">
        <w:rPr>
          <w:lang w:val="en-US"/>
        </w:rPr>
        <w:t xml:space="preserve"> Detailed tables and a visual of the study’s agronomic management are presented in supplemental material, but are described here briefly. </w:t>
      </w:r>
    </w:p>
    <w:p w14:paraId="77362F28" w14:textId="0180ABA5" w:rsidR="007477A1" w:rsidRPr="001E07E9" w:rsidRDefault="007477A1" w:rsidP="007477A1">
      <w:pPr>
        <w:pStyle w:val="Heading3"/>
        <w:rPr>
          <w:lang w:val="en-US"/>
        </w:rPr>
      </w:pPr>
      <w:r w:rsidRPr="001E07E9">
        <w:rPr>
          <w:lang w:val="en-US"/>
        </w:rPr>
        <w:t>Study design</w:t>
      </w:r>
    </w:p>
    <w:p w14:paraId="63799CEF" w14:textId="61A399CD" w:rsidR="00A70C8E" w:rsidRDefault="00A70C8E" w:rsidP="00A70C8E">
      <w:pPr>
        <w:rPr>
          <w:lang w:val="en-US"/>
        </w:rPr>
      </w:pPr>
      <w:r w:rsidRPr="00CF29E1">
        <w:rPr>
          <w:lang w:val="en-US"/>
        </w:rPr>
        <w:t xml:space="preserve">For the purpose of the present study, two cropping systems were selected that had the same sequence of crops but with different </w:t>
      </w:r>
      <w:r w:rsidR="0013795C">
        <w:rPr>
          <w:lang w:val="en-US"/>
        </w:rPr>
        <w:t xml:space="preserve">small grain </w:t>
      </w:r>
      <w:r w:rsidRPr="00CF29E1">
        <w:rPr>
          <w:lang w:val="en-US"/>
        </w:rPr>
        <w:t>straw management</w:t>
      </w:r>
      <w:r w:rsidR="0013795C">
        <w:rPr>
          <w:lang w:val="en-US"/>
        </w:rPr>
        <w:t>s that</w:t>
      </w:r>
      <w:r w:rsidR="001E07E9">
        <w:rPr>
          <w:lang w:val="en-US"/>
        </w:rPr>
        <w:t xml:space="preserve"> reflect common systems in Denmark</w:t>
      </w:r>
      <w:r w:rsidRPr="00CF29E1">
        <w:rPr>
          <w:lang w:val="en-US"/>
        </w:rPr>
        <w:t xml:space="preserve">: straw removed or retained. Therefore, in the present study, straw management composed the main-plot treatment. </w:t>
      </w:r>
      <w:r w:rsidR="0013795C">
        <w:rPr>
          <w:lang w:val="en-US"/>
        </w:rPr>
        <w:t xml:space="preserve">Three of the four tillage regimes were used for this study (more details below). </w:t>
      </w:r>
      <w:r w:rsidRPr="00CF29E1">
        <w:rPr>
          <w:lang w:val="en-US"/>
        </w:rPr>
        <w:t>Tillage subplots were 5 meters wide and 40 m long. Each tillage subplot was divided into two columns with three sub-subplots arranged within each column for a total of six sub-subplots tha</w:t>
      </w:r>
      <w:r>
        <w:rPr>
          <w:lang w:val="en-US"/>
        </w:rPr>
        <w:t xml:space="preserve">t were 2.5 m wide and 12.5 m long (see supplementary material for a visual aid). One of the six sub-subplots was reserved for other sampling efforts, and </w:t>
      </w:r>
      <w:r w:rsidR="003B60EC">
        <w:rPr>
          <w:lang w:val="en-US"/>
        </w:rPr>
        <w:t xml:space="preserve">a </w:t>
      </w:r>
      <w:r>
        <w:rPr>
          <w:lang w:val="en-US"/>
        </w:rPr>
        <w:t>cover crop system</w:t>
      </w:r>
      <w:r w:rsidR="003B60EC">
        <w:rPr>
          <w:lang w:val="en-US"/>
        </w:rPr>
        <w:t xml:space="preserve"> treatment</w:t>
      </w:r>
      <w:r>
        <w:rPr>
          <w:lang w:val="en-US"/>
        </w:rPr>
        <w:t xml:space="preserve"> (five levels) was applied </w:t>
      </w:r>
      <w:r w:rsidR="001E07E9">
        <w:rPr>
          <w:lang w:val="en-US"/>
        </w:rPr>
        <w:t xml:space="preserve">randomly </w:t>
      </w:r>
      <w:r>
        <w:rPr>
          <w:lang w:val="en-US"/>
        </w:rPr>
        <w:t>to the remaining five</w:t>
      </w:r>
      <w:r w:rsidR="003B60EC">
        <w:rPr>
          <w:lang w:val="en-US"/>
        </w:rPr>
        <w:t xml:space="preserve"> sub-subplots</w:t>
      </w:r>
      <w:r>
        <w:rPr>
          <w:lang w:val="en-US"/>
        </w:rPr>
        <w:t>. In summary, th</w:t>
      </w:r>
      <w:r w:rsidR="003B60EC">
        <w:rPr>
          <w:lang w:val="en-US"/>
        </w:rPr>
        <w:t>is</w:t>
      </w:r>
      <w:r>
        <w:rPr>
          <w:lang w:val="en-US"/>
        </w:rPr>
        <w:t xml:space="preserve"> experiment included all combinations of two straw-managements, three primary tillage systems, and five cover crop systems for a total of 30 treatments. </w:t>
      </w:r>
    </w:p>
    <w:p w14:paraId="51C7E422" w14:textId="28615AAB" w:rsidR="007477A1" w:rsidRDefault="007477A1" w:rsidP="007477A1">
      <w:pPr>
        <w:pStyle w:val="Heading3"/>
        <w:rPr>
          <w:lang w:val="en-US"/>
        </w:rPr>
      </w:pPr>
      <w:r>
        <w:rPr>
          <w:lang w:val="en-US"/>
        </w:rPr>
        <w:t>Straw and tillage treatments</w:t>
      </w:r>
    </w:p>
    <w:p w14:paraId="4D24793F" w14:textId="4CF90444" w:rsidR="00844404" w:rsidRPr="003544E9" w:rsidRDefault="00A70C8E" w:rsidP="00844404">
      <w:pPr>
        <w:rPr>
          <w:lang w:val="en-US"/>
        </w:rPr>
      </w:pPr>
      <w:r w:rsidRPr="00922D1E">
        <w:rPr>
          <w:lang w:val="en-US"/>
        </w:rPr>
        <w:t xml:space="preserve">The same straw managements and categorical tillage </w:t>
      </w:r>
      <w:r>
        <w:rPr>
          <w:lang w:val="en-US"/>
        </w:rPr>
        <w:t>system</w:t>
      </w:r>
      <w:r w:rsidR="0013795C">
        <w:rPr>
          <w:lang w:val="en-US"/>
        </w:rPr>
        <w:t xml:space="preserve"> treatments</w:t>
      </w:r>
      <w:r w:rsidRPr="00922D1E">
        <w:rPr>
          <w:lang w:val="en-US"/>
        </w:rPr>
        <w:t xml:space="preserve"> (no tillage, </w:t>
      </w:r>
      <w:r w:rsidR="0013795C">
        <w:rPr>
          <w:lang w:val="en-US"/>
        </w:rPr>
        <w:t>surface</w:t>
      </w:r>
      <w:r>
        <w:rPr>
          <w:lang w:val="en-US"/>
        </w:rPr>
        <w:t>, inversion)</w:t>
      </w:r>
      <w:r w:rsidRPr="00922D1E">
        <w:rPr>
          <w:lang w:val="en-US"/>
        </w:rPr>
        <w:t xml:space="preserve"> have been in the same subplots since 2002</w:t>
      </w:r>
      <w:r>
        <w:rPr>
          <w:lang w:val="en-US"/>
        </w:rPr>
        <w:t xml:space="preserve">. In the straw-removal treatments, following harvest of a small grain the residue (e.g., straw) was removed using a </w:t>
      </w:r>
      <w:commentRangeStart w:id="1"/>
      <w:r w:rsidRPr="00922D1E">
        <w:rPr>
          <w:color w:val="FF0000"/>
          <w:lang w:val="en-US"/>
        </w:rPr>
        <w:t>MACHINE</w:t>
      </w:r>
      <w:commentRangeEnd w:id="1"/>
      <w:r w:rsidR="00782730">
        <w:rPr>
          <w:rStyle w:val="CommentReference"/>
        </w:rPr>
        <w:commentReference w:id="1"/>
      </w:r>
      <w:r>
        <w:rPr>
          <w:lang w:val="en-US"/>
        </w:rPr>
        <w:t xml:space="preserve">, resulting in removal of approximately </w:t>
      </w:r>
      <w:r w:rsidR="00A32989">
        <w:rPr>
          <w:color w:val="FF0000"/>
          <w:lang w:val="en-US"/>
        </w:rPr>
        <w:t>60%</w:t>
      </w:r>
      <w:r w:rsidRPr="00922D1E">
        <w:rPr>
          <w:color w:val="FF0000"/>
          <w:lang w:val="en-US"/>
        </w:rPr>
        <w:t xml:space="preserve"> </w:t>
      </w:r>
      <w:r>
        <w:rPr>
          <w:lang w:val="en-US"/>
        </w:rPr>
        <w:t>of the biomass (</w:t>
      </w:r>
      <w:r w:rsidRPr="00922D1E">
        <w:rPr>
          <w:color w:val="FF0000"/>
          <w:lang w:val="en-US"/>
        </w:rPr>
        <w:t xml:space="preserve">do we have any pictures of the straw retained and straw removed treatments, so we can see </w:t>
      </w:r>
      <w:r w:rsidR="00782730">
        <w:rPr>
          <w:color w:val="FF0000"/>
          <w:lang w:val="en-US"/>
        </w:rPr>
        <w:t xml:space="preserve">how </w:t>
      </w:r>
      <w:r w:rsidRPr="00922D1E">
        <w:rPr>
          <w:color w:val="FF0000"/>
          <w:lang w:val="en-US"/>
        </w:rPr>
        <w:t>the ground was still covered by little bits of straw after straw removal?</w:t>
      </w:r>
      <w:r w:rsidR="00A32989">
        <w:rPr>
          <w:color w:val="FF0000"/>
          <w:lang w:val="en-US"/>
        </w:rPr>
        <w:t xml:space="preserve"> </w:t>
      </w:r>
      <w:commentRangeStart w:id="2"/>
      <w:r w:rsidR="00A32989">
        <w:rPr>
          <w:color w:val="FF0000"/>
          <w:lang w:val="en-US"/>
        </w:rPr>
        <w:t>CITE a CENTS modelling study</w:t>
      </w:r>
      <w:r w:rsidR="00F65982">
        <w:rPr>
          <w:color w:val="FF0000"/>
          <w:lang w:val="en-US"/>
        </w:rPr>
        <w:t xml:space="preserve"> for this 60% assumption</w:t>
      </w:r>
      <w:commentRangeEnd w:id="2"/>
      <w:r w:rsidR="0013795C">
        <w:rPr>
          <w:rStyle w:val="CommentReference"/>
        </w:rPr>
        <w:commentReference w:id="2"/>
      </w:r>
      <w:r>
        <w:rPr>
          <w:lang w:val="en-US"/>
        </w:rPr>
        <w:t>). In the straw-retained treatments, harvest residue was allowed to remain in the field. T</w:t>
      </w:r>
      <w:r w:rsidRPr="00922D1E">
        <w:rPr>
          <w:lang w:val="en-US"/>
        </w:rPr>
        <w:t xml:space="preserve">he exact machinery </w:t>
      </w:r>
      <w:r>
        <w:rPr>
          <w:lang w:val="en-US"/>
        </w:rPr>
        <w:t>and timing of operations for ea</w:t>
      </w:r>
      <w:r w:rsidRPr="00922D1E">
        <w:rPr>
          <w:lang w:val="en-US"/>
        </w:rPr>
        <w:t xml:space="preserve">ch </w:t>
      </w:r>
      <w:r>
        <w:rPr>
          <w:lang w:val="en-US"/>
        </w:rPr>
        <w:t xml:space="preserve">categorical </w:t>
      </w:r>
      <w:r w:rsidRPr="00922D1E">
        <w:rPr>
          <w:lang w:val="en-US"/>
        </w:rPr>
        <w:t>tillage treatment ha</w:t>
      </w:r>
      <w:r>
        <w:rPr>
          <w:lang w:val="en-US"/>
        </w:rPr>
        <w:t>ve</w:t>
      </w:r>
      <w:r w:rsidRPr="00922D1E">
        <w:rPr>
          <w:lang w:val="en-US"/>
        </w:rPr>
        <w:t xml:space="preserve"> varied </w:t>
      </w:r>
      <w:r>
        <w:rPr>
          <w:lang w:val="en-US"/>
        </w:rPr>
        <w:t>since 2002</w:t>
      </w:r>
      <w:r w:rsidRPr="00922D1E">
        <w:rPr>
          <w:lang w:val="en-US"/>
        </w:rPr>
        <w:t xml:space="preserve"> (Scherner et al., 2016; Hansen et al., 2010).</w:t>
      </w:r>
      <w:r>
        <w:rPr>
          <w:lang w:val="en-US"/>
        </w:rPr>
        <w:t xml:space="preserve"> </w:t>
      </w:r>
      <w:r w:rsidR="007E32D7">
        <w:rPr>
          <w:lang w:val="en-US"/>
        </w:rPr>
        <w:t xml:space="preserve">In the present experiment (2018-2020), plots under the </w:t>
      </w:r>
      <w:r>
        <w:rPr>
          <w:lang w:val="en-US"/>
        </w:rPr>
        <w:t xml:space="preserve">inversion tillage </w:t>
      </w:r>
      <w:r w:rsidR="007E32D7">
        <w:rPr>
          <w:lang w:val="en-US"/>
        </w:rPr>
        <w:t>treatment</w:t>
      </w:r>
      <w:r>
        <w:rPr>
          <w:lang w:val="en-US"/>
        </w:rPr>
        <w:t xml:space="preserve"> </w:t>
      </w:r>
      <w:r w:rsidR="007E32D7">
        <w:rPr>
          <w:lang w:val="en-US"/>
        </w:rPr>
        <w:t>were</w:t>
      </w:r>
      <w:r w:rsidR="003B60EC">
        <w:rPr>
          <w:lang w:val="en-US"/>
        </w:rPr>
        <w:t xml:space="preserve"> moldboard plowed to </w:t>
      </w:r>
      <w:r w:rsidR="007E32D7">
        <w:rPr>
          <w:lang w:val="en-US"/>
        </w:rPr>
        <w:t xml:space="preserve">a depth of </w:t>
      </w:r>
      <w:r w:rsidR="003B60EC">
        <w:rPr>
          <w:lang w:val="en-US"/>
        </w:rPr>
        <w:t>20 cm</w:t>
      </w:r>
      <w:r w:rsidR="007E32D7">
        <w:rPr>
          <w:lang w:val="en-US"/>
        </w:rPr>
        <w:t xml:space="preserve"> </w:t>
      </w:r>
      <w:r w:rsidR="003B60EC">
        <w:rPr>
          <w:lang w:val="en-US"/>
        </w:rPr>
        <w:t xml:space="preserve">in the fall and harrowed to 3-4 cm depth </w:t>
      </w:r>
      <w:r w:rsidR="007E32D7">
        <w:rPr>
          <w:lang w:val="en-US"/>
        </w:rPr>
        <w:t xml:space="preserve">in the spring </w:t>
      </w:r>
      <w:r w:rsidR="003B60EC">
        <w:rPr>
          <w:lang w:val="en-US"/>
        </w:rPr>
        <w:t>before cash crop planting</w:t>
      </w:r>
      <w:r w:rsidR="007E32D7">
        <w:rPr>
          <w:lang w:val="en-US"/>
        </w:rPr>
        <w:t xml:space="preserve">; </w:t>
      </w:r>
      <w:bookmarkStart w:id="3" w:name="_Hlk190689290"/>
      <w:r w:rsidR="007E32D7">
        <w:rPr>
          <w:lang w:val="en-US"/>
        </w:rPr>
        <w:t>c</w:t>
      </w:r>
      <w:r w:rsidR="007E32D7">
        <w:rPr>
          <w:lang w:val="en-GB"/>
        </w:rPr>
        <w:t>rops were then sown with a</w:t>
      </w:r>
      <w:r w:rsidR="007E32D7" w:rsidRPr="007653A2">
        <w:rPr>
          <w:lang w:val="en-GB"/>
        </w:rPr>
        <w:t xml:space="preserve"> traditional seed drill (Nordsten Lift-o-matic CLH300) </w:t>
      </w:r>
      <w:r w:rsidR="007E32D7">
        <w:rPr>
          <w:lang w:val="en-GB"/>
        </w:rPr>
        <w:t xml:space="preserve">with row spacings of 12.5 cm. </w:t>
      </w:r>
      <w:r w:rsidR="00844404" w:rsidRPr="00922D1E">
        <w:rPr>
          <w:lang w:val="en-US"/>
        </w:rPr>
        <w:t xml:space="preserve">For </w:t>
      </w:r>
      <w:r w:rsidR="00844404">
        <w:rPr>
          <w:lang w:val="en-US"/>
        </w:rPr>
        <w:t xml:space="preserve">the </w:t>
      </w:r>
      <w:r w:rsidR="00A32989">
        <w:rPr>
          <w:lang w:val="en-US"/>
        </w:rPr>
        <w:t>surface tillage system (</w:t>
      </w:r>
      <w:r w:rsidR="00844404">
        <w:rPr>
          <w:lang w:val="en-US"/>
        </w:rPr>
        <w:t>non-inversion</w:t>
      </w:r>
      <w:r w:rsidR="00A32989">
        <w:rPr>
          <w:lang w:val="en-US"/>
        </w:rPr>
        <w:t>),</w:t>
      </w:r>
      <w:r w:rsidR="00844404">
        <w:rPr>
          <w:lang w:val="en-US"/>
        </w:rPr>
        <w:t xml:space="preserve"> </w:t>
      </w:r>
      <w:r w:rsidR="00844404" w:rsidRPr="00922D1E">
        <w:rPr>
          <w:lang w:val="en-US"/>
        </w:rPr>
        <w:t xml:space="preserve">a </w:t>
      </w:r>
      <w:r w:rsidR="00844404" w:rsidRPr="00922D1E">
        <w:rPr>
          <w:vertAlign w:val="subscript"/>
          <w:lang w:val="en-US"/>
        </w:rPr>
        <w:t xml:space="preserve"> </w:t>
      </w:r>
      <w:r w:rsidR="00844404" w:rsidRPr="00922D1E">
        <w:rPr>
          <w:lang w:val="en-GB"/>
        </w:rPr>
        <w:t xml:space="preserve">Horsch Terrano 3 FX stubble tine cultivator </w:t>
      </w:r>
      <w:r w:rsidR="00844404">
        <w:rPr>
          <w:lang w:val="en-GB"/>
        </w:rPr>
        <w:t xml:space="preserve"> was used to </w:t>
      </w:r>
      <w:r w:rsidR="007E32D7">
        <w:rPr>
          <w:lang w:val="en-GB"/>
        </w:rPr>
        <w:t xml:space="preserve">till to a depth </w:t>
      </w:r>
      <w:commentRangeStart w:id="4"/>
      <w:r w:rsidR="00844404">
        <w:rPr>
          <w:lang w:val="en-GB"/>
        </w:rPr>
        <w:t xml:space="preserve">8-10 cm </w:t>
      </w:r>
      <w:r w:rsidR="007E32D7">
        <w:rPr>
          <w:lang w:val="en-GB"/>
        </w:rPr>
        <w:t xml:space="preserve">in the spring </w:t>
      </w:r>
      <w:r w:rsidR="00844404">
        <w:rPr>
          <w:lang w:val="en-GB"/>
        </w:rPr>
        <w:t>before cash crop planting</w:t>
      </w:r>
      <w:commentRangeEnd w:id="4"/>
      <w:r w:rsidR="00D54833">
        <w:rPr>
          <w:rStyle w:val="CommentReference"/>
        </w:rPr>
        <w:commentReference w:id="4"/>
      </w:r>
      <w:r w:rsidR="00844404">
        <w:rPr>
          <w:lang w:val="en-GB"/>
        </w:rPr>
        <w:t xml:space="preserve">. In both the no-till and </w:t>
      </w:r>
      <w:r w:rsidR="00C512E2">
        <w:rPr>
          <w:lang w:val="en-GB"/>
        </w:rPr>
        <w:t>surface</w:t>
      </w:r>
      <w:r w:rsidR="00844404">
        <w:rPr>
          <w:lang w:val="en-GB"/>
        </w:rPr>
        <w:t xml:space="preserve"> tillage systems, crops were sown </w:t>
      </w:r>
      <w:r w:rsidR="00844404" w:rsidRPr="007653A2">
        <w:rPr>
          <w:lang w:val="en-GB"/>
        </w:rPr>
        <w:t>with a chisel coulter (Horsch Airseeder CO 3)</w:t>
      </w:r>
      <w:r w:rsidR="00844404">
        <w:rPr>
          <w:lang w:val="en-GB"/>
        </w:rPr>
        <w:t xml:space="preserve"> with row spacings of 17.5 cm for spring oats, spring barley, and </w:t>
      </w:r>
      <w:commentRangeStart w:id="5"/>
      <w:r w:rsidR="00844404" w:rsidRPr="007653A2">
        <w:rPr>
          <w:color w:val="FF0000"/>
          <w:lang w:val="en-GB"/>
        </w:rPr>
        <w:t>faba beans</w:t>
      </w:r>
      <w:commentRangeEnd w:id="5"/>
      <w:r w:rsidR="00D54833">
        <w:rPr>
          <w:rStyle w:val="CommentReference"/>
        </w:rPr>
        <w:commentReference w:id="5"/>
      </w:r>
      <w:r w:rsidR="00844404">
        <w:rPr>
          <w:lang w:val="en-GB"/>
        </w:rPr>
        <w:t>.</w:t>
      </w:r>
      <w:r w:rsidR="00CF29E1">
        <w:rPr>
          <w:lang w:val="en-GB"/>
        </w:rPr>
        <w:t xml:space="preserve"> Row spacings were different </w:t>
      </w:r>
      <w:r w:rsidR="003544E9">
        <w:rPr>
          <w:lang w:val="en-GB"/>
        </w:rPr>
        <w:t xml:space="preserve">for the inversion tillage system </w:t>
      </w:r>
      <w:r w:rsidR="00CF29E1">
        <w:rPr>
          <w:lang w:val="en-GB"/>
        </w:rPr>
        <w:t>due to equipment</w:t>
      </w:r>
      <w:r w:rsidR="00A32989">
        <w:rPr>
          <w:lang w:val="en-GB"/>
        </w:rPr>
        <w:t xml:space="preserve"> representing </w:t>
      </w:r>
      <w:r w:rsidR="00CF29E1">
        <w:rPr>
          <w:lang w:val="en-GB"/>
        </w:rPr>
        <w:t xml:space="preserve">typical production environments for each tillage system. </w:t>
      </w:r>
    </w:p>
    <w:p w14:paraId="4ABFF24E" w14:textId="6443DE49" w:rsidR="007477A1" w:rsidRPr="007653A2" w:rsidRDefault="007477A1" w:rsidP="007477A1">
      <w:pPr>
        <w:pStyle w:val="Heading3"/>
        <w:rPr>
          <w:ins w:id="6" w:author="Bo Melander" w:date="2025-02-11T13:10:00Z" w16du:dateUtc="2025-02-11T12:10:00Z"/>
          <w:lang w:val="en-GB"/>
        </w:rPr>
      </w:pPr>
      <w:r>
        <w:rPr>
          <w:lang w:val="en-GB"/>
        </w:rPr>
        <w:t>Cover crop treatments</w:t>
      </w:r>
    </w:p>
    <w:bookmarkEnd w:id="3"/>
    <w:p w14:paraId="7E80695A" w14:textId="113487C5" w:rsidR="00A70C8E" w:rsidRDefault="00A70C8E" w:rsidP="00A70C8E">
      <w:pPr>
        <w:rPr>
          <w:lang w:val="en-US"/>
        </w:rPr>
      </w:pPr>
      <w:r>
        <w:rPr>
          <w:lang w:val="en-US"/>
        </w:rPr>
        <w:t xml:space="preserve">Starting in </w:t>
      </w:r>
      <w:r w:rsidR="00C512E2">
        <w:rPr>
          <w:lang w:val="en-US"/>
        </w:rPr>
        <w:t xml:space="preserve">the </w:t>
      </w:r>
      <w:r>
        <w:rPr>
          <w:lang w:val="en-US"/>
        </w:rPr>
        <w:t>2018</w:t>
      </w:r>
      <w:r w:rsidR="00C512E2">
        <w:rPr>
          <w:lang w:val="en-US"/>
        </w:rPr>
        <w:t xml:space="preserve"> growing season</w:t>
      </w:r>
      <w:r>
        <w:rPr>
          <w:lang w:val="en-US"/>
        </w:rPr>
        <w:t>, five cover crop systems were randomly applied to the sub-sub</w:t>
      </w:r>
      <w:r w:rsidRPr="00E976D6">
        <w:rPr>
          <w:lang w:val="en-US"/>
        </w:rPr>
        <w:t>plots (</w:t>
      </w:r>
      <w:r w:rsidRPr="00E976D6">
        <w:rPr>
          <w:b/>
          <w:bCs/>
          <w:lang w:val="en-US"/>
        </w:rPr>
        <w:t xml:space="preserve">Table </w:t>
      </w:r>
      <w:r>
        <w:rPr>
          <w:b/>
          <w:bCs/>
          <w:lang w:val="en-US"/>
        </w:rPr>
        <w:t>1</w:t>
      </w:r>
      <w:r w:rsidRPr="00871A14">
        <w:rPr>
          <w:b/>
          <w:bCs/>
          <w:lang w:val="en-US"/>
        </w:rPr>
        <w:t>).</w:t>
      </w:r>
      <w:r>
        <w:rPr>
          <w:lang w:val="en-US"/>
        </w:rPr>
        <w:t xml:space="preserve"> The same sub-subplot treatments were maintained for 2018</w:t>
      </w:r>
      <w:r w:rsidR="00C512E2">
        <w:rPr>
          <w:lang w:val="en-US"/>
        </w:rPr>
        <w:t xml:space="preserve">, </w:t>
      </w:r>
      <w:r>
        <w:rPr>
          <w:lang w:val="en-US"/>
        </w:rPr>
        <w:t>2019</w:t>
      </w:r>
      <w:r w:rsidR="00C512E2">
        <w:rPr>
          <w:lang w:val="en-US"/>
        </w:rPr>
        <w:t xml:space="preserve"> and were tracked until faba bean harvest in 2020</w:t>
      </w:r>
      <w:r>
        <w:rPr>
          <w:lang w:val="en-US"/>
        </w:rPr>
        <w:t xml:space="preserve">. The sampling area for all measurements was located in the inner 1.5 m x 10 m area of the sub-subplots. </w:t>
      </w:r>
    </w:p>
    <w:p w14:paraId="1F56AF3D" w14:textId="77777777" w:rsidR="00A70C8E" w:rsidRDefault="00A70C8E" w:rsidP="00A70C8E">
      <w:pPr>
        <w:rPr>
          <w:lang w:val="en-US"/>
        </w:rPr>
      </w:pPr>
      <w:r>
        <w:rPr>
          <w:lang w:val="en-US"/>
        </w:rPr>
        <w:t>Table 1. Summary of the five cover crop systems</w:t>
      </w:r>
    </w:p>
    <w:tbl>
      <w:tblPr>
        <w:tblStyle w:val="TableGrid"/>
        <w:tblW w:w="0" w:type="auto"/>
        <w:tblLook w:val="04A0" w:firstRow="1" w:lastRow="0" w:firstColumn="1" w:lastColumn="0" w:noHBand="0" w:noVBand="1"/>
      </w:tblPr>
      <w:tblGrid>
        <w:gridCol w:w="1555"/>
        <w:gridCol w:w="2126"/>
        <w:gridCol w:w="1843"/>
        <w:gridCol w:w="2976"/>
      </w:tblGrid>
      <w:tr w:rsidR="00A70C8E" w:rsidRPr="00E02EB6" w14:paraId="4D841BA6" w14:textId="77777777">
        <w:tc>
          <w:tcPr>
            <w:tcW w:w="1555" w:type="dxa"/>
            <w:vAlign w:val="center"/>
          </w:tcPr>
          <w:p w14:paraId="5B8D6F48" w14:textId="77777777" w:rsidR="00A70C8E" w:rsidRDefault="00A70C8E">
            <w:pPr>
              <w:jc w:val="center"/>
              <w:rPr>
                <w:lang w:val="en-US"/>
              </w:rPr>
            </w:pPr>
            <w:r>
              <w:rPr>
                <w:lang w:val="en-US"/>
              </w:rPr>
              <w:t>Cover crop system name</w:t>
            </w:r>
          </w:p>
        </w:tc>
        <w:tc>
          <w:tcPr>
            <w:tcW w:w="2126" w:type="dxa"/>
            <w:vAlign w:val="center"/>
          </w:tcPr>
          <w:p w14:paraId="5BF2F8DE" w14:textId="77777777" w:rsidR="00A70C8E" w:rsidRDefault="00A70C8E">
            <w:pPr>
              <w:jc w:val="center"/>
              <w:rPr>
                <w:lang w:val="en-US"/>
              </w:rPr>
            </w:pPr>
            <w:r>
              <w:rPr>
                <w:lang w:val="en-US"/>
              </w:rPr>
              <w:t>Cover crop</w:t>
            </w:r>
          </w:p>
        </w:tc>
        <w:tc>
          <w:tcPr>
            <w:tcW w:w="1843" w:type="dxa"/>
            <w:vAlign w:val="center"/>
          </w:tcPr>
          <w:p w14:paraId="13424314" w14:textId="77777777" w:rsidR="00A70C8E" w:rsidRDefault="00A70C8E">
            <w:pPr>
              <w:jc w:val="center"/>
              <w:rPr>
                <w:lang w:val="en-US"/>
              </w:rPr>
            </w:pPr>
            <w:r>
              <w:rPr>
                <w:lang w:val="en-US"/>
              </w:rPr>
              <w:t>Seeding rate</w:t>
            </w:r>
          </w:p>
        </w:tc>
        <w:tc>
          <w:tcPr>
            <w:tcW w:w="2976" w:type="dxa"/>
            <w:vAlign w:val="center"/>
          </w:tcPr>
          <w:p w14:paraId="7014155A" w14:textId="77777777" w:rsidR="00A70C8E" w:rsidRDefault="00A70C8E">
            <w:pPr>
              <w:jc w:val="center"/>
              <w:rPr>
                <w:lang w:val="en-US"/>
              </w:rPr>
            </w:pPr>
            <w:r>
              <w:rPr>
                <w:lang w:val="en-US"/>
              </w:rPr>
              <w:t>Seeding method and timing</w:t>
            </w:r>
          </w:p>
        </w:tc>
      </w:tr>
      <w:tr w:rsidR="00A70C8E" w:rsidRPr="008911BB" w14:paraId="69998B1C" w14:textId="77777777">
        <w:tc>
          <w:tcPr>
            <w:tcW w:w="1555" w:type="dxa"/>
            <w:vAlign w:val="center"/>
          </w:tcPr>
          <w:p w14:paraId="6025962E" w14:textId="0D8BBEA7" w:rsidR="00A70C8E" w:rsidRDefault="00A70C8E">
            <w:pPr>
              <w:jc w:val="center"/>
              <w:rPr>
                <w:lang w:val="en-US"/>
              </w:rPr>
            </w:pPr>
            <w:r>
              <w:rPr>
                <w:lang w:val="en-US"/>
              </w:rPr>
              <w:lastRenderedPageBreak/>
              <w:t>Mix</w:t>
            </w:r>
            <w:r w:rsidR="002C2250">
              <w:rPr>
                <w:lang w:val="en-US"/>
              </w:rPr>
              <w:t>E</w:t>
            </w:r>
            <w:r w:rsidR="00492550">
              <w:rPr>
                <w:lang w:val="en-US"/>
              </w:rPr>
              <w:t>arly</w:t>
            </w:r>
          </w:p>
        </w:tc>
        <w:tc>
          <w:tcPr>
            <w:tcW w:w="2126" w:type="dxa"/>
            <w:vMerge w:val="restart"/>
            <w:vAlign w:val="center"/>
          </w:tcPr>
          <w:p w14:paraId="1CFF4B9D" w14:textId="77777777" w:rsidR="00A70C8E" w:rsidRPr="001D2342" w:rsidRDefault="00A70C8E">
            <w:pPr>
              <w:jc w:val="center"/>
              <w:rPr>
                <w:lang w:val="en-US"/>
              </w:rPr>
            </w:pPr>
            <w:r>
              <w:rPr>
                <w:lang w:val="en-US"/>
              </w:rPr>
              <w:t xml:space="preserve">Perennial ryegrass </w:t>
            </w:r>
            <w:r w:rsidRPr="001D2342">
              <w:rPr>
                <w:i/>
                <w:iCs/>
                <w:lang w:val="en-US"/>
              </w:rPr>
              <w:t>(</w:t>
            </w:r>
            <w:r>
              <w:rPr>
                <w:i/>
                <w:iCs/>
                <w:lang w:val="en-US"/>
              </w:rPr>
              <w:t xml:space="preserve">grass; </w:t>
            </w:r>
            <w:r w:rsidRPr="001D2342">
              <w:rPr>
                <w:i/>
                <w:iCs/>
                <w:lang w:val="en-US"/>
              </w:rPr>
              <w:t>Lolium perenne)</w:t>
            </w:r>
            <w:r>
              <w:rPr>
                <w:lang w:val="en-US"/>
              </w:rPr>
              <w:t xml:space="preserve"> and red clover </w:t>
            </w:r>
            <w:r w:rsidRPr="001D2342">
              <w:rPr>
                <w:i/>
                <w:iCs/>
                <w:lang w:val="en-US"/>
              </w:rPr>
              <w:t>(</w:t>
            </w:r>
            <w:r>
              <w:rPr>
                <w:i/>
                <w:iCs/>
                <w:lang w:val="en-US"/>
              </w:rPr>
              <w:t xml:space="preserve">clover; </w:t>
            </w:r>
            <w:r w:rsidRPr="001D2342">
              <w:rPr>
                <w:i/>
                <w:iCs/>
                <w:lang w:val="en-US"/>
              </w:rPr>
              <w:t xml:space="preserve">Trifolium </w:t>
            </w:r>
            <w:r>
              <w:rPr>
                <w:i/>
                <w:iCs/>
                <w:lang w:val="en-US"/>
              </w:rPr>
              <w:t>pratense</w:t>
            </w:r>
            <w:r w:rsidRPr="001D2342">
              <w:rPr>
                <w:i/>
                <w:iCs/>
                <w:lang w:val="en-US"/>
              </w:rPr>
              <w:t>)</w:t>
            </w:r>
          </w:p>
        </w:tc>
        <w:tc>
          <w:tcPr>
            <w:tcW w:w="1843" w:type="dxa"/>
            <w:vMerge w:val="restart"/>
            <w:vAlign w:val="center"/>
          </w:tcPr>
          <w:p w14:paraId="090484E7" w14:textId="77777777" w:rsidR="00A70C8E" w:rsidRDefault="00A70C8E">
            <w:pPr>
              <w:jc w:val="center"/>
              <w:rPr>
                <w:lang w:val="en-US"/>
              </w:rPr>
            </w:pPr>
            <w:r>
              <w:rPr>
                <w:lang w:val="en-US"/>
              </w:rPr>
              <w:t>3 kg ha</w:t>
            </w:r>
            <w:r w:rsidRPr="004158F6">
              <w:rPr>
                <w:vertAlign w:val="superscript"/>
                <w:lang w:val="en-US"/>
              </w:rPr>
              <w:t>-1</w:t>
            </w:r>
            <w:r>
              <w:rPr>
                <w:lang w:val="en-US"/>
              </w:rPr>
              <w:t xml:space="preserve"> grass + 8 kg clover ha</w:t>
            </w:r>
            <w:r w:rsidRPr="004158F6">
              <w:rPr>
                <w:vertAlign w:val="superscript"/>
                <w:lang w:val="en-US"/>
              </w:rPr>
              <w:t>-1</w:t>
            </w:r>
          </w:p>
        </w:tc>
        <w:tc>
          <w:tcPr>
            <w:tcW w:w="2976" w:type="dxa"/>
            <w:vAlign w:val="center"/>
          </w:tcPr>
          <w:p w14:paraId="0D6B549C" w14:textId="77777777" w:rsidR="00A70C8E" w:rsidRDefault="00A70C8E">
            <w:pPr>
              <w:jc w:val="center"/>
              <w:rPr>
                <w:lang w:val="en-US"/>
              </w:rPr>
            </w:pPr>
            <w:r>
              <w:rPr>
                <w:lang w:val="en-US"/>
              </w:rPr>
              <w:t>Sown 1 cm deep in 12.5 cm rows between cash crop rows shortly after cash crop planting</w:t>
            </w:r>
          </w:p>
        </w:tc>
      </w:tr>
      <w:tr w:rsidR="00A70C8E" w:rsidRPr="008911BB" w14:paraId="46A1FE34" w14:textId="77777777">
        <w:tc>
          <w:tcPr>
            <w:tcW w:w="1555" w:type="dxa"/>
            <w:vAlign w:val="center"/>
          </w:tcPr>
          <w:p w14:paraId="427A91FB" w14:textId="20334AB2" w:rsidR="00A70C8E" w:rsidRDefault="00A70C8E">
            <w:pPr>
              <w:jc w:val="center"/>
              <w:rPr>
                <w:lang w:val="en-US"/>
              </w:rPr>
            </w:pPr>
            <w:r>
              <w:rPr>
                <w:lang w:val="en-US"/>
              </w:rPr>
              <w:t>Mix</w:t>
            </w:r>
            <w:r w:rsidR="002C2250">
              <w:rPr>
                <w:lang w:val="en-US"/>
              </w:rPr>
              <w:t>M</w:t>
            </w:r>
            <w:r w:rsidR="00492550">
              <w:rPr>
                <w:lang w:val="en-US"/>
              </w:rPr>
              <w:t>id</w:t>
            </w:r>
          </w:p>
        </w:tc>
        <w:tc>
          <w:tcPr>
            <w:tcW w:w="2126" w:type="dxa"/>
            <w:vMerge/>
            <w:vAlign w:val="center"/>
          </w:tcPr>
          <w:p w14:paraId="733F17BB" w14:textId="77777777" w:rsidR="00A70C8E" w:rsidRDefault="00A70C8E">
            <w:pPr>
              <w:jc w:val="center"/>
              <w:rPr>
                <w:lang w:val="en-US"/>
              </w:rPr>
            </w:pPr>
          </w:p>
        </w:tc>
        <w:tc>
          <w:tcPr>
            <w:tcW w:w="1843" w:type="dxa"/>
            <w:vMerge/>
            <w:vAlign w:val="center"/>
          </w:tcPr>
          <w:p w14:paraId="567E610F" w14:textId="77777777" w:rsidR="00A70C8E" w:rsidRDefault="00A70C8E">
            <w:pPr>
              <w:jc w:val="center"/>
              <w:rPr>
                <w:lang w:val="en-US"/>
              </w:rPr>
            </w:pPr>
          </w:p>
        </w:tc>
        <w:tc>
          <w:tcPr>
            <w:tcW w:w="2976" w:type="dxa"/>
            <w:vAlign w:val="center"/>
          </w:tcPr>
          <w:p w14:paraId="495E6DAA" w14:textId="494080CA" w:rsidR="00A70C8E" w:rsidRDefault="00A70C8E">
            <w:pPr>
              <w:jc w:val="center"/>
              <w:rPr>
                <w:lang w:val="en-US"/>
              </w:rPr>
            </w:pPr>
            <w:r w:rsidRPr="00782730">
              <w:rPr>
                <w:lang w:val="en-US"/>
              </w:rPr>
              <w:t>Broadcast into standing crop approx</w:t>
            </w:r>
            <w:r w:rsidR="00D54833" w:rsidRPr="00782730">
              <w:rPr>
                <w:lang w:val="en-US"/>
              </w:rPr>
              <w:t>imately</w:t>
            </w:r>
            <w:r w:rsidRPr="00782730">
              <w:rPr>
                <w:lang w:val="en-US"/>
              </w:rPr>
              <w:t xml:space="preserve"> 14 days before expected cash crop harvest</w:t>
            </w:r>
          </w:p>
        </w:tc>
      </w:tr>
      <w:tr w:rsidR="00A70C8E" w:rsidRPr="008911BB" w14:paraId="49E1C5D0" w14:textId="77777777">
        <w:tc>
          <w:tcPr>
            <w:tcW w:w="1555" w:type="dxa"/>
            <w:vAlign w:val="center"/>
          </w:tcPr>
          <w:p w14:paraId="4FA1FCDD" w14:textId="2E10FF09" w:rsidR="00A70C8E" w:rsidRDefault="00A70C8E">
            <w:pPr>
              <w:jc w:val="center"/>
              <w:rPr>
                <w:lang w:val="en-US"/>
              </w:rPr>
            </w:pPr>
            <w:r>
              <w:rPr>
                <w:lang w:val="en-US"/>
              </w:rPr>
              <w:t>Rad</w:t>
            </w:r>
            <w:r w:rsidR="002C2250">
              <w:rPr>
                <w:lang w:val="en-US"/>
              </w:rPr>
              <w:t>M</w:t>
            </w:r>
            <w:r w:rsidR="00492550">
              <w:rPr>
                <w:lang w:val="en-US"/>
              </w:rPr>
              <w:t>id</w:t>
            </w:r>
          </w:p>
        </w:tc>
        <w:tc>
          <w:tcPr>
            <w:tcW w:w="2126" w:type="dxa"/>
            <w:vMerge w:val="restart"/>
            <w:vAlign w:val="center"/>
          </w:tcPr>
          <w:p w14:paraId="146E7A50" w14:textId="77777777" w:rsidR="00A70C8E" w:rsidRDefault="00A70C8E">
            <w:pPr>
              <w:jc w:val="center"/>
              <w:rPr>
                <w:lang w:val="en-US"/>
              </w:rPr>
            </w:pPr>
            <w:r>
              <w:rPr>
                <w:lang w:val="en-US"/>
              </w:rPr>
              <w:t xml:space="preserve">Fodder radish </w:t>
            </w:r>
            <w:r w:rsidRPr="001D2342">
              <w:rPr>
                <w:i/>
                <w:iCs/>
                <w:lang w:val="en-US"/>
              </w:rPr>
              <w:t>(Raphanus sativus)</w:t>
            </w:r>
          </w:p>
        </w:tc>
        <w:tc>
          <w:tcPr>
            <w:tcW w:w="1843" w:type="dxa"/>
            <w:vMerge w:val="restart"/>
            <w:vAlign w:val="center"/>
          </w:tcPr>
          <w:p w14:paraId="6D57023C" w14:textId="77777777" w:rsidR="00A70C8E" w:rsidRDefault="00A70C8E">
            <w:pPr>
              <w:jc w:val="center"/>
              <w:rPr>
                <w:lang w:val="en-US"/>
              </w:rPr>
            </w:pPr>
            <w:r>
              <w:rPr>
                <w:lang w:val="en-US"/>
              </w:rPr>
              <w:t>14 kg ha</w:t>
            </w:r>
            <w:r w:rsidRPr="004158F6">
              <w:rPr>
                <w:vertAlign w:val="superscript"/>
                <w:lang w:val="en-US"/>
              </w:rPr>
              <w:t>-1</w:t>
            </w:r>
          </w:p>
        </w:tc>
        <w:tc>
          <w:tcPr>
            <w:tcW w:w="2976" w:type="dxa"/>
            <w:vAlign w:val="center"/>
          </w:tcPr>
          <w:p w14:paraId="3DFDBA53" w14:textId="77777777" w:rsidR="00A70C8E" w:rsidRDefault="00A70C8E">
            <w:pPr>
              <w:jc w:val="center"/>
              <w:rPr>
                <w:lang w:val="en-US"/>
              </w:rPr>
            </w:pPr>
            <w:r>
              <w:rPr>
                <w:lang w:val="en-US"/>
              </w:rPr>
              <w:t>Broadcast into standing crop approx. 14 days before expected crop harvest</w:t>
            </w:r>
          </w:p>
        </w:tc>
      </w:tr>
      <w:tr w:rsidR="00A70C8E" w:rsidRPr="008911BB" w14:paraId="5DB034BC" w14:textId="77777777">
        <w:tc>
          <w:tcPr>
            <w:tcW w:w="1555" w:type="dxa"/>
            <w:vAlign w:val="center"/>
          </w:tcPr>
          <w:p w14:paraId="756E9739" w14:textId="59D57588" w:rsidR="00A70C8E" w:rsidRDefault="00A70C8E">
            <w:pPr>
              <w:jc w:val="center"/>
              <w:rPr>
                <w:lang w:val="en-US"/>
              </w:rPr>
            </w:pPr>
            <w:r>
              <w:rPr>
                <w:lang w:val="en-US"/>
              </w:rPr>
              <w:t>Rad</w:t>
            </w:r>
            <w:r w:rsidR="002C2250">
              <w:rPr>
                <w:lang w:val="en-US"/>
              </w:rPr>
              <w:t>L</w:t>
            </w:r>
            <w:r w:rsidR="00492550">
              <w:rPr>
                <w:lang w:val="en-US"/>
              </w:rPr>
              <w:t>ate</w:t>
            </w:r>
          </w:p>
        </w:tc>
        <w:tc>
          <w:tcPr>
            <w:tcW w:w="2126" w:type="dxa"/>
            <w:vMerge/>
            <w:vAlign w:val="center"/>
          </w:tcPr>
          <w:p w14:paraId="2EAC5DAB" w14:textId="77777777" w:rsidR="00A70C8E" w:rsidRDefault="00A70C8E">
            <w:pPr>
              <w:jc w:val="center"/>
              <w:rPr>
                <w:lang w:val="en-US"/>
              </w:rPr>
            </w:pPr>
          </w:p>
        </w:tc>
        <w:tc>
          <w:tcPr>
            <w:tcW w:w="1843" w:type="dxa"/>
            <w:vMerge/>
            <w:vAlign w:val="center"/>
          </w:tcPr>
          <w:p w14:paraId="25923B9E" w14:textId="77777777" w:rsidR="00A70C8E" w:rsidRDefault="00A70C8E">
            <w:pPr>
              <w:jc w:val="center"/>
              <w:rPr>
                <w:lang w:val="en-US"/>
              </w:rPr>
            </w:pPr>
          </w:p>
        </w:tc>
        <w:tc>
          <w:tcPr>
            <w:tcW w:w="2976" w:type="dxa"/>
            <w:vAlign w:val="center"/>
          </w:tcPr>
          <w:p w14:paraId="7605F5B6" w14:textId="77777777" w:rsidR="00A70C8E" w:rsidRDefault="00A70C8E">
            <w:pPr>
              <w:jc w:val="center"/>
              <w:rPr>
                <w:lang w:val="en-US"/>
              </w:rPr>
            </w:pPr>
            <w:r>
              <w:rPr>
                <w:lang w:val="en-US"/>
              </w:rPr>
              <w:t>Broadcast into the crop stubble post crop harvest</w:t>
            </w:r>
          </w:p>
        </w:tc>
      </w:tr>
      <w:tr w:rsidR="00A70C8E" w:rsidRPr="001D2342" w14:paraId="3D3A3A7E" w14:textId="77777777">
        <w:tc>
          <w:tcPr>
            <w:tcW w:w="1555" w:type="dxa"/>
            <w:vAlign w:val="center"/>
          </w:tcPr>
          <w:p w14:paraId="4BE4069C" w14:textId="166BE6CE" w:rsidR="00A70C8E" w:rsidRDefault="00A70C8E">
            <w:pPr>
              <w:jc w:val="center"/>
              <w:rPr>
                <w:lang w:val="en-US"/>
              </w:rPr>
            </w:pPr>
            <w:r>
              <w:rPr>
                <w:lang w:val="en-US"/>
              </w:rPr>
              <w:t>NoCC</w:t>
            </w:r>
          </w:p>
        </w:tc>
        <w:tc>
          <w:tcPr>
            <w:tcW w:w="2126" w:type="dxa"/>
            <w:vAlign w:val="center"/>
          </w:tcPr>
          <w:p w14:paraId="05DE613F" w14:textId="72D8873B" w:rsidR="00A70C8E" w:rsidRDefault="003A431D">
            <w:pPr>
              <w:jc w:val="center"/>
              <w:rPr>
                <w:lang w:val="en-US"/>
              </w:rPr>
            </w:pPr>
            <w:r>
              <w:rPr>
                <w:lang w:val="en-US"/>
              </w:rPr>
              <w:t>None</w:t>
            </w:r>
          </w:p>
        </w:tc>
        <w:tc>
          <w:tcPr>
            <w:tcW w:w="1843" w:type="dxa"/>
            <w:vAlign w:val="center"/>
          </w:tcPr>
          <w:p w14:paraId="3F4567CF" w14:textId="77777777" w:rsidR="00A70C8E" w:rsidRDefault="00A70C8E">
            <w:pPr>
              <w:jc w:val="center"/>
              <w:rPr>
                <w:lang w:val="en-US"/>
              </w:rPr>
            </w:pPr>
            <w:r>
              <w:rPr>
                <w:lang w:val="en-US"/>
              </w:rPr>
              <w:t>-</w:t>
            </w:r>
          </w:p>
        </w:tc>
        <w:tc>
          <w:tcPr>
            <w:tcW w:w="2976" w:type="dxa"/>
            <w:vAlign w:val="center"/>
          </w:tcPr>
          <w:p w14:paraId="64AC3355" w14:textId="77777777" w:rsidR="00A70C8E" w:rsidRDefault="00A70C8E">
            <w:pPr>
              <w:jc w:val="center"/>
              <w:rPr>
                <w:lang w:val="en-US"/>
              </w:rPr>
            </w:pPr>
            <w:r>
              <w:rPr>
                <w:lang w:val="en-US"/>
              </w:rPr>
              <w:t>-</w:t>
            </w:r>
          </w:p>
        </w:tc>
      </w:tr>
    </w:tbl>
    <w:p w14:paraId="7DE2BBDA" w14:textId="77777777" w:rsidR="00A70C8E" w:rsidRDefault="00A70C8E" w:rsidP="00A70C8E">
      <w:pPr>
        <w:rPr>
          <w:lang w:val="en-US"/>
        </w:rPr>
      </w:pPr>
    </w:p>
    <w:p w14:paraId="3E2638A8" w14:textId="365E04D8" w:rsidR="007477A1" w:rsidRDefault="007477A1" w:rsidP="007477A1">
      <w:pPr>
        <w:pStyle w:val="Heading3"/>
        <w:rPr>
          <w:lang w:val="en-US"/>
        </w:rPr>
      </w:pPr>
      <w:r>
        <w:rPr>
          <w:lang w:val="en-GB"/>
        </w:rPr>
        <w:t>Fertilizer and herbicides</w:t>
      </w:r>
    </w:p>
    <w:p w14:paraId="7E4D905B" w14:textId="3C703EA2" w:rsidR="00A70C8E" w:rsidRDefault="00D54833" w:rsidP="00A70C8E">
      <w:pPr>
        <w:rPr>
          <w:lang w:val="en-GB"/>
        </w:rPr>
      </w:pPr>
      <w:r>
        <w:rPr>
          <w:lang w:val="en-US"/>
        </w:rPr>
        <w:t xml:space="preserve">Mineral fertilizer </w:t>
      </w:r>
      <w:commentRangeStart w:id="7"/>
      <w:r>
        <w:rPr>
          <w:lang w:val="en-US"/>
        </w:rPr>
        <w:t xml:space="preserve">was </w:t>
      </w:r>
      <w:r w:rsidR="007477A1">
        <w:rPr>
          <w:lang w:val="en-US"/>
        </w:rPr>
        <w:t xml:space="preserve">broadcast </w:t>
      </w:r>
      <w:commentRangeEnd w:id="7"/>
      <w:r w:rsidR="007477A1">
        <w:rPr>
          <w:rStyle w:val="CommentReference"/>
        </w:rPr>
        <w:commentReference w:id="7"/>
      </w:r>
      <w:r w:rsidR="007477A1">
        <w:rPr>
          <w:lang w:val="en-US"/>
        </w:rPr>
        <w:t>on spring barley plots on 17 April 2018 (</w:t>
      </w:r>
      <w:r w:rsidR="00A70C8E">
        <w:rPr>
          <w:lang w:val="en-GB"/>
        </w:rPr>
        <w:t>126 kg N ha</w:t>
      </w:r>
      <w:r w:rsidR="00A70C8E" w:rsidRPr="004158F6">
        <w:rPr>
          <w:vertAlign w:val="superscript"/>
          <w:lang w:val="en-GB"/>
        </w:rPr>
        <w:t>-1</w:t>
      </w:r>
      <w:r w:rsidR="00A70C8E">
        <w:rPr>
          <w:lang w:val="en-GB"/>
        </w:rPr>
        <w:t>, 24 kg P ha</w:t>
      </w:r>
      <w:r w:rsidR="00A70C8E" w:rsidRPr="007A2CDE">
        <w:rPr>
          <w:vertAlign w:val="superscript"/>
          <w:lang w:val="en-GB"/>
        </w:rPr>
        <w:t>-1</w:t>
      </w:r>
      <w:r w:rsidR="00A70C8E">
        <w:rPr>
          <w:lang w:val="en-GB"/>
        </w:rPr>
        <w:t xml:space="preserve"> and 60 kg K ha</w:t>
      </w:r>
      <w:r w:rsidR="00A70C8E" w:rsidRPr="007A2CDE">
        <w:rPr>
          <w:vertAlign w:val="superscript"/>
          <w:lang w:val="en-GB"/>
        </w:rPr>
        <w:t>-1</w:t>
      </w:r>
      <w:r>
        <w:rPr>
          <w:lang w:val="en-GB"/>
        </w:rPr>
        <w:t>)</w:t>
      </w:r>
      <w:r w:rsidR="007477A1">
        <w:rPr>
          <w:lang w:val="en-GB"/>
        </w:rPr>
        <w:t xml:space="preserve">; on spring oat plots on </w:t>
      </w:r>
      <w:r>
        <w:rPr>
          <w:lang w:val="en-GB"/>
        </w:rPr>
        <w:t>3 April 2019</w:t>
      </w:r>
      <w:r w:rsidR="007477A1">
        <w:rPr>
          <w:lang w:val="en-GB"/>
        </w:rPr>
        <w:t xml:space="preserve"> (80</w:t>
      </w:r>
      <w:r w:rsidR="00A70C8E">
        <w:rPr>
          <w:lang w:val="en-GB"/>
        </w:rPr>
        <w:t xml:space="preserve"> kg N ha</w:t>
      </w:r>
      <w:r w:rsidR="00A70C8E" w:rsidRPr="007A2CDE">
        <w:rPr>
          <w:vertAlign w:val="superscript"/>
          <w:lang w:val="en-GB"/>
        </w:rPr>
        <w:t>-1</w:t>
      </w:r>
      <w:r w:rsidR="00A70C8E">
        <w:rPr>
          <w:lang w:val="en-GB"/>
        </w:rPr>
        <w:t>, 15 kg P ha</w:t>
      </w:r>
      <w:r w:rsidR="00A70C8E" w:rsidRPr="007A2CDE">
        <w:rPr>
          <w:vertAlign w:val="superscript"/>
          <w:lang w:val="en-GB"/>
        </w:rPr>
        <w:t>-1</w:t>
      </w:r>
      <w:r w:rsidR="00A70C8E">
        <w:rPr>
          <w:lang w:val="en-GB"/>
        </w:rPr>
        <w:t xml:space="preserve"> and 38 kg K ha</w:t>
      </w:r>
      <w:r w:rsidR="00A70C8E" w:rsidRPr="007A2CDE">
        <w:rPr>
          <w:vertAlign w:val="superscript"/>
          <w:lang w:val="en-GB"/>
        </w:rPr>
        <w:t>-1</w:t>
      </w:r>
      <w:r w:rsidR="00A70C8E">
        <w:rPr>
          <w:lang w:val="en-GB"/>
        </w:rPr>
        <w:t xml:space="preserve"> </w:t>
      </w:r>
      <w:r w:rsidR="007477A1">
        <w:rPr>
          <w:lang w:val="en-GB"/>
        </w:rPr>
        <w:t xml:space="preserve">); and on </w:t>
      </w:r>
      <w:r w:rsidR="00A70C8E">
        <w:rPr>
          <w:lang w:val="en-GB"/>
        </w:rPr>
        <w:t xml:space="preserve">faba beans </w:t>
      </w:r>
      <w:r w:rsidR="007477A1">
        <w:rPr>
          <w:lang w:val="en-GB"/>
        </w:rPr>
        <w:t xml:space="preserve">on 15 April 2020 </w:t>
      </w:r>
      <w:r>
        <w:rPr>
          <w:lang w:val="en-GB"/>
        </w:rPr>
        <w:t>(32 kg P ha</w:t>
      </w:r>
      <w:r w:rsidRPr="007A2CDE">
        <w:rPr>
          <w:vertAlign w:val="superscript"/>
          <w:lang w:val="en-GB"/>
        </w:rPr>
        <w:t>-1</w:t>
      </w:r>
      <w:r>
        <w:rPr>
          <w:vertAlign w:val="superscript"/>
          <w:lang w:val="en-GB"/>
        </w:rPr>
        <w:t xml:space="preserve"> </w:t>
      </w:r>
      <w:r>
        <w:rPr>
          <w:lang w:val="en-GB"/>
        </w:rPr>
        <w:t>and 80 kg K ha</w:t>
      </w:r>
      <w:r w:rsidRPr="007A2CDE">
        <w:rPr>
          <w:vertAlign w:val="superscript"/>
          <w:lang w:val="en-GB"/>
        </w:rPr>
        <w:t>-1</w:t>
      </w:r>
      <w:r>
        <w:rPr>
          <w:lang w:val="en-GB"/>
        </w:rPr>
        <w:t>)</w:t>
      </w:r>
      <w:r w:rsidR="00A70C8E">
        <w:rPr>
          <w:lang w:val="en-GB"/>
        </w:rPr>
        <w:t xml:space="preserve">. </w:t>
      </w:r>
    </w:p>
    <w:p w14:paraId="5B4F0AC0" w14:textId="17270A14" w:rsidR="00E3737B" w:rsidRDefault="00EF514A" w:rsidP="00E3737B">
      <w:pPr>
        <w:rPr>
          <w:lang w:val="en-US"/>
        </w:rPr>
      </w:pPr>
      <w:r>
        <w:rPr>
          <w:lang w:val="en-GB"/>
        </w:rPr>
        <w:t xml:space="preserve">Herbicide treatments </w:t>
      </w:r>
      <w:r w:rsidR="00F71074">
        <w:rPr>
          <w:lang w:val="en-GB"/>
        </w:rPr>
        <w:t>reflected best practices and constraints imposed by both the tillage and cover crop system treatments.</w:t>
      </w:r>
      <w:r w:rsidR="00964670">
        <w:rPr>
          <w:lang w:val="en-GB"/>
        </w:rPr>
        <w:t xml:space="preserve"> Each herbicide package (HP) is described in detail in supplementary material. </w:t>
      </w:r>
      <w:r w:rsidR="007477A1">
        <w:rPr>
          <w:lang w:val="en-GB"/>
        </w:rPr>
        <w:t xml:space="preserve">In the </w:t>
      </w:r>
      <w:r w:rsidR="00C512E2">
        <w:rPr>
          <w:lang w:val="en-GB"/>
        </w:rPr>
        <w:t>no-till and surface</w:t>
      </w:r>
      <w:r w:rsidR="007477A1">
        <w:rPr>
          <w:lang w:val="en-GB"/>
        </w:rPr>
        <w:t xml:space="preserve"> </w:t>
      </w:r>
      <w:r w:rsidR="00C512E2">
        <w:rPr>
          <w:lang w:val="en-GB"/>
        </w:rPr>
        <w:t>tillage</w:t>
      </w:r>
      <w:r w:rsidR="007477A1">
        <w:rPr>
          <w:lang w:val="en-GB"/>
        </w:rPr>
        <w:t xml:space="preserve"> treatments, all plots were sprayed with </w:t>
      </w:r>
      <w:r w:rsidR="00964670">
        <w:rPr>
          <w:lang w:val="en-GB"/>
        </w:rPr>
        <w:t>HP1</w:t>
      </w:r>
      <w:r w:rsidR="0087481D">
        <w:rPr>
          <w:lang w:val="en-GB"/>
        </w:rPr>
        <w:t xml:space="preserve"> (2018, 2019) or HP2 (2020)</w:t>
      </w:r>
      <w:r w:rsidR="009E3F81">
        <w:rPr>
          <w:lang w:val="en-GB"/>
        </w:rPr>
        <w:t xml:space="preserve"> before cash crop planting</w:t>
      </w:r>
      <w:r>
        <w:rPr>
          <w:lang w:val="en-GB"/>
        </w:rPr>
        <w:t xml:space="preserve">. For the inversion tillage treatments, no herbicide was sprayed before cash crop planting. </w:t>
      </w:r>
      <w:r w:rsidR="00A70C8E">
        <w:rPr>
          <w:lang w:val="en-GB"/>
        </w:rPr>
        <w:t xml:space="preserve">In 2018 (spring barley), </w:t>
      </w:r>
      <w:r w:rsidR="00F71074">
        <w:rPr>
          <w:lang w:val="en-GB"/>
        </w:rPr>
        <w:t>to accommodate the presence of the grass and clover present in the Mix-early plots, those plots were sprayed on 16 May 2018 with an herbicide package that does not affect clover or grasses</w:t>
      </w:r>
      <w:r w:rsidR="00964670">
        <w:rPr>
          <w:lang w:val="en-GB"/>
        </w:rPr>
        <w:t xml:space="preserve"> (HP</w:t>
      </w:r>
      <w:r w:rsidR="0087481D">
        <w:rPr>
          <w:lang w:val="en-GB"/>
        </w:rPr>
        <w:t>3</w:t>
      </w:r>
      <w:r w:rsidR="00964670">
        <w:rPr>
          <w:lang w:val="en-GB"/>
        </w:rPr>
        <w:t>)</w:t>
      </w:r>
      <w:r w:rsidR="00B41B1E">
        <w:rPr>
          <w:lang w:val="en-GB"/>
        </w:rPr>
        <w:t>; a</w:t>
      </w:r>
      <w:r w:rsidR="001114A3">
        <w:rPr>
          <w:lang w:val="en-GB"/>
        </w:rPr>
        <w:t xml:space="preserve">ll other plots </w:t>
      </w:r>
      <w:r w:rsidR="00A70C8E">
        <w:rPr>
          <w:lang w:val="en-GB"/>
        </w:rPr>
        <w:t xml:space="preserve">were sprayed </w:t>
      </w:r>
      <w:r w:rsidR="00B41B1E">
        <w:rPr>
          <w:lang w:val="en-GB"/>
        </w:rPr>
        <w:t xml:space="preserve">the same day </w:t>
      </w:r>
      <w:r w:rsidR="001114A3">
        <w:rPr>
          <w:lang w:val="en-GB"/>
        </w:rPr>
        <w:t>with a different herbicide package</w:t>
      </w:r>
      <w:r w:rsidR="00B41B1E">
        <w:rPr>
          <w:lang w:val="en-GB"/>
        </w:rPr>
        <w:t xml:space="preserve"> (HP</w:t>
      </w:r>
      <w:r w:rsidR="0087481D">
        <w:rPr>
          <w:lang w:val="en-GB"/>
        </w:rPr>
        <w:t>4</w:t>
      </w:r>
      <w:r w:rsidR="00B41B1E">
        <w:rPr>
          <w:lang w:val="en-GB"/>
        </w:rPr>
        <w:t>)</w:t>
      </w:r>
      <w:r w:rsidR="00A70C8E">
        <w:rPr>
          <w:lang w:val="en-GB"/>
        </w:rPr>
        <w:t>. On 29 May 2018</w:t>
      </w:r>
      <w:r w:rsidR="00B41B1E">
        <w:rPr>
          <w:lang w:val="en-GB"/>
        </w:rPr>
        <w:t>,</w:t>
      </w:r>
      <w:r w:rsidR="00A70C8E">
        <w:rPr>
          <w:lang w:val="en-GB"/>
        </w:rPr>
        <w:t xml:space="preserve"> all plots except the Mix-early plots were sprayed</w:t>
      </w:r>
      <w:r w:rsidR="00905DB0">
        <w:rPr>
          <w:lang w:val="en-GB"/>
        </w:rPr>
        <w:t xml:space="preserve"> (</w:t>
      </w:r>
      <w:r w:rsidR="00B41B1E">
        <w:rPr>
          <w:lang w:val="en-GB"/>
        </w:rPr>
        <w:t>HP</w:t>
      </w:r>
      <w:r w:rsidR="0087481D">
        <w:rPr>
          <w:lang w:val="en-GB"/>
        </w:rPr>
        <w:t>5</w:t>
      </w:r>
      <w:r w:rsidR="00905DB0">
        <w:rPr>
          <w:lang w:val="en-GB"/>
        </w:rPr>
        <w:t>)</w:t>
      </w:r>
      <w:r w:rsidR="00B41B1E">
        <w:rPr>
          <w:lang w:val="en-GB"/>
        </w:rPr>
        <w:t xml:space="preserve"> </w:t>
      </w:r>
      <w:r w:rsidR="00A70C8E">
        <w:rPr>
          <w:lang w:val="en-GB"/>
        </w:rPr>
        <w:t>to control Canada thistle (</w:t>
      </w:r>
      <w:r w:rsidR="00A70C8E" w:rsidRPr="000E7519">
        <w:rPr>
          <w:i/>
          <w:iCs/>
          <w:lang w:val="en-GB"/>
        </w:rPr>
        <w:t>Cirsium arvense</w:t>
      </w:r>
      <w:r w:rsidR="00A70C8E">
        <w:rPr>
          <w:lang w:val="en-GB"/>
        </w:rPr>
        <w:t>)</w:t>
      </w:r>
      <w:r w:rsidR="00C512E2">
        <w:rPr>
          <w:lang w:val="en-GB"/>
        </w:rPr>
        <w:t xml:space="preserve">; Mix-early plots were not sprayed because HP5 would </w:t>
      </w:r>
      <w:r w:rsidR="00486A04">
        <w:rPr>
          <w:lang w:val="en-GB"/>
        </w:rPr>
        <w:t xml:space="preserve">have </w:t>
      </w:r>
      <w:r w:rsidR="00C512E2">
        <w:rPr>
          <w:lang w:val="en-GB"/>
        </w:rPr>
        <w:t>terminate</w:t>
      </w:r>
      <w:r w:rsidR="00486A04">
        <w:rPr>
          <w:lang w:val="en-GB"/>
        </w:rPr>
        <w:t>d</w:t>
      </w:r>
      <w:r w:rsidR="00C512E2">
        <w:rPr>
          <w:lang w:val="en-GB"/>
        </w:rPr>
        <w:t xml:space="preserve"> the cover crop</w:t>
      </w:r>
      <w:r w:rsidR="00B41B1E">
        <w:rPr>
          <w:lang w:val="en-GB"/>
        </w:rPr>
        <w:t>.</w:t>
      </w:r>
      <w:r w:rsidR="00A70C8E">
        <w:rPr>
          <w:lang w:val="en-GB"/>
        </w:rPr>
        <w:t xml:space="preserve"> In 2019 (spring oat), on 14 May </w:t>
      </w:r>
      <w:r w:rsidR="00905DB0">
        <w:rPr>
          <w:lang w:val="en-GB"/>
        </w:rPr>
        <w:t>the Mix-early plots were again sprayed with the same herbicide package used in 2018 (HP</w:t>
      </w:r>
      <w:r w:rsidR="0087481D">
        <w:rPr>
          <w:lang w:val="en-GB"/>
        </w:rPr>
        <w:t>3</w:t>
      </w:r>
      <w:r w:rsidR="00905DB0">
        <w:rPr>
          <w:lang w:val="en-GB"/>
        </w:rPr>
        <w:t>) while all other plots were sprayed with a different package (HP</w:t>
      </w:r>
      <w:r w:rsidR="0087481D">
        <w:rPr>
          <w:lang w:val="en-GB"/>
        </w:rPr>
        <w:t>6</w:t>
      </w:r>
      <w:r w:rsidR="00905DB0">
        <w:rPr>
          <w:lang w:val="en-GB"/>
        </w:rPr>
        <w:t>)</w:t>
      </w:r>
      <w:r w:rsidR="00AD5622">
        <w:rPr>
          <w:lang w:val="en-GB"/>
        </w:rPr>
        <w:t xml:space="preserve"> </w:t>
      </w:r>
      <w:commentRangeStart w:id="8"/>
      <w:r w:rsidR="00AD5622" w:rsidRPr="00F65982">
        <w:rPr>
          <w:color w:val="FF0000"/>
          <w:lang w:val="en-GB"/>
        </w:rPr>
        <w:t>to….</w:t>
      </w:r>
      <w:commentRangeEnd w:id="8"/>
      <w:r w:rsidR="00AD5622" w:rsidRPr="00F65982">
        <w:rPr>
          <w:rStyle w:val="CommentReference"/>
          <w:color w:val="FF0000"/>
        </w:rPr>
        <w:commentReference w:id="8"/>
      </w:r>
      <w:r w:rsidR="00905DB0" w:rsidRPr="00F65982">
        <w:rPr>
          <w:color w:val="FF0000"/>
          <w:lang w:val="en-GB"/>
        </w:rPr>
        <w:t xml:space="preserve">. </w:t>
      </w:r>
      <w:bookmarkStart w:id="9" w:name="_Hlk190689276"/>
      <w:r w:rsidR="007D1D13">
        <w:rPr>
          <w:lang w:val="en-GB"/>
        </w:rPr>
        <w:t xml:space="preserve">Following </w:t>
      </w:r>
      <w:r w:rsidR="00A70C8E">
        <w:rPr>
          <w:lang w:val="en-GB"/>
        </w:rPr>
        <w:t xml:space="preserve">faba bean </w:t>
      </w:r>
      <w:r w:rsidR="007D1D13">
        <w:rPr>
          <w:lang w:val="en-GB"/>
        </w:rPr>
        <w:t>planting</w:t>
      </w:r>
      <w:r w:rsidR="000E21EA">
        <w:rPr>
          <w:lang w:val="en-GB"/>
        </w:rPr>
        <w:t xml:space="preserve"> in 2020</w:t>
      </w:r>
      <w:r w:rsidR="007D1D13">
        <w:rPr>
          <w:lang w:val="en-GB"/>
        </w:rPr>
        <w:t xml:space="preserve">, all </w:t>
      </w:r>
      <w:r w:rsidR="00A70C8E">
        <w:rPr>
          <w:lang w:val="en-GB"/>
        </w:rPr>
        <w:t xml:space="preserve">plots were sprayed </w:t>
      </w:r>
      <w:r w:rsidR="000E21EA">
        <w:rPr>
          <w:lang w:val="en-GB"/>
        </w:rPr>
        <w:t xml:space="preserve">with HP7 </w:t>
      </w:r>
      <w:r w:rsidR="00A70C8E">
        <w:rPr>
          <w:lang w:val="en-GB"/>
        </w:rPr>
        <w:t xml:space="preserve">on 6 May 2020 and again on 20 May 2020. On 2 June 2020, </w:t>
      </w:r>
      <w:r w:rsidR="000E21EA">
        <w:rPr>
          <w:lang w:val="en-GB"/>
        </w:rPr>
        <w:t xml:space="preserve">all plots were sprayed (HP8) to control </w:t>
      </w:r>
      <w:r w:rsidR="00A70C8E">
        <w:rPr>
          <w:lang w:val="en-GB"/>
        </w:rPr>
        <w:t>wild oat (</w:t>
      </w:r>
      <w:r w:rsidR="00A70C8E" w:rsidRPr="00954488">
        <w:rPr>
          <w:i/>
          <w:iCs/>
          <w:lang w:val="en-GB"/>
        </w:rPr>
        <w:t>Avena fatua</w:t>
      </w:r>
      <w:r w:rsidR="00A70C8E">
        <w:rPr>
          <w:lang w:val="en-GB"/>
        </w:rPr>
        <w:t>)</w:t>
      </w:r>
      <w:r w:rsidR="000E21EA">
        <w:rPr>
          <w:lang w:val="en-GB"/>
        </w:rPr>
        <w:t>.</w:t>
      </w:r>
      <w:r w:rsidR="00A70C8E">
        <w:rPr>
          <w:lang w:val="en-GB"/>
        </w:rPr>
        <w:t xml:space="preserve"> </w:t>
      </w:r>
      <w:bookmarkEnd w:id="9"/>
      <w:r w:rsidR="00A70C8E">
        <w:rPr>
          <w:lang w:val="en-GB"/>
        </w:rPr>
        <w:t>All plots were managed identically for diseases and insect pests according to Danish standard recommendations and policies.</w:t>
      </w:r>
      <w:r w:rsidR="00E3737B">
        <w:rPr>
          <w:lang w:val="en-GB"/>
        </w:rPr>
        <w:t xml:space="preserve"> </w:t>
      </w:r>
      <w:r w:rsidR="00E3737B">
        <w:rPr>
          <w:lang w:val="en-US"/>
        </w:rPr>
        <w:t>Herbicide use data was translated into potential toxicity loads using the Danish Pesticide Load Indicator (PLI;</w:t>
      </w:r>
      <w:r w:rsidR="00486A04">
        <w:rPr>
          <w:lang w:val="en-US"/>
        </w:rPr>
        <w:t xml:space="preserve"> Kudsk et al. 2018)</w:t>
      </w:r>
      <w:r w:rsidR="00E3737B">
        <w:rPr>
          <w:lang w:val="en-US"/>
        </w:rPr>
        <w:t>.</w:t>
      </w:r>
    </w:p>
    <w:p w14:paraId="5817CB21" w14:textId="3E8F69A0" w:rsidR="00A70C8E" w:rsidRDefault="00A70C8E" w:rsidP="00A70C8E">
      <w:pPr>
        <w:rPr>
          <w:lang w:val="en-US"/>
        </w:rPr>
      </w:pPr>
      <w:r>
        <w:rPr>
          <w:lang w:val="en-US"/>
        </w:rPr>
        <w:t xml:space="preserve">The long-term experiment is rainfed, but in 2018 an exception was made due to an </w:t>
      </w:r>
      <w:r w:rsidR="000E21EA">
        <w:rPr>
          <w:lang w:val="en-US"/>
        </w:rPr>
        <w:t xml:space="preserve">extremely </w:t>
      </w:r>
      <w:r>
        <w:rPr>
          <w:lang w:val="en-US"/>
        </w:rPr>
        <w:t xml:space="preserve">hot and dry </w:t>
      </w:r>
      <w:r w:rsidR="000E21EA">
        <w:rPr>
          <w:lang w:val="en-US"/>
        </w:rPr>
        <w:t xml:space="preserve">early </w:t>
      </w:r>
      <w:r>
        <w:rPr>
          <w:lang w:val="en-US"/>
        </w:rPr>
        <w:t xml:space="preserve">growing season. In order to maintain the long-term viability of the experiment, all plots were irrigated with 25 mm in early June to ensure the early establishment </w:t>
      </w:r>
      <w:r w:rsidR="000E21EA">
        <w:rPr>
          <w:lang w:val="en-US"/>
        </w:rPr>
        <w:t xml:space="preserve">of </w:t>
      </w:r>
      <w:r>
        <w:rPr>
          <w:lang w:val="en-US"/>
        </w:rPr>
        <w:t xml:space="preserve">all treatments. Irrigation was done with sprinklers mounted on a boom that was dragged through the experiment. </w:t>
      </w:r>
    </w:p>
    <w:p w14:paraId="2EE128BE" w14:textId="77777777" w:rsidR="00A70C8E" w:rsidRDefault="00A70C8E" w:rsidP="00A70C8E">
      <w:pPr>
        <w:rPr>
          <w:lang w:val="en-US"/>
        </w:rPr>
      </w:pPr>
      <w:r>
        <w:rPr>
          <w:lang w:val="en-US"/>
        </w:rPr>
        <w:t xml:space="preserve">Weather data for the present study was obtained from the </w:t>
      </w:r>
      <w:r w:rsidRPr="00EA03AB">
        <w:rPr>
          <w:lang w:val="en-US"/>
        </w:rPr>
        <w:t>Danish Meteorological Institute's (DMI) Open Data API</w:t>
      </w:r>
      <w:r>
        <w:rPr>
          <w:lang w:val="en-US"/>
        </w:rPr>
        <w:t xml:space="preserve"> for the Flakkebjerg station (55.322, 11.388). The 30-year (1990-2020) mean annual temperature and precipitation for the site are 8.9 degrees Celsius and 589 mm, respectively. </w:t>
      </w:r>
    </w:p>
    <w:p w14:paraId="23D8A009" w14:textId="77777777" w:rsidR="00A70C8E" w:rsidRDefault="00A70C8E" w:rsidP="00A70C8E">
      <w:pPr>
        <w:pStyle w:val="Heading2"/>
        <w:rPr>
          <w:lang w:val="en-US"/>
        </w:rPr>
      </w:pPr>
      <w:r>
        <w:rPr>
          <w:lang w:val="en-US"/>
        </w:rPr>
        <w:lastRenderedPageBreak/>
        <w:t>Measurements</w:t>
      </w:r>
    </w:p>
    <w:p w14:paraId="7C470746" w14:textId="77777777" w:rsidR="00A70C8E" w:rsidRDefault="00A70C8E" w:rsidP="00A70C8E">
      <w:pPr>
        <w:pStyle w:val="Heading3"/>
        <w:rPr>
          <w:lang w:val="en-US"/>
        </w:rPr>
      </w:pPr>
      <w:r>
        <w:rPr>
          <w:lang w:val="en-US"/>
        </w:rPr>
        <w:t>Crop yields</w:t>
      </w:r>
    </w:p>
    <w:p w14:paraId="4BEF01AA" w14:textId="1A9DA194" w:rsidR="00A70C8E" w:rsidRPr="00372A54" w:rsidRDefault="00A70C8E" w:rsidP="00A70C8E">
      <w:pPr>
        <w:rPr>
          <w:lang w:val="en-GB"/>
        </w:rPr>
      </w:pPr>
      <w:r w:rsidRPr="00372A54">
        <w:rPr>
          <w:lang w:val="en-GB"/>
        </w:rPr>
        <w:t xml:space="preserve">Each </w:t>
      </w:r>
      <w:r w:rsidR="00F734CE">
        <w:rPr>
          <w:lang w:val="en-GB"/>
        </w:rPr>
        <w:t>sub-sub</w:t>
      </w:r>
      <w:r w:rsidRPr="00372A54">
        <w:rPr>
          <w:lang w:val="en-GB"/>
        </w:rPr>
        <w:t>plot</w:t>
      </w:r>
      <w:r>
        <w:rPr>
          <w:lang w:val="en-GB"/>
        </w:rPr>
        <w:t xml:space="preserve"> (net size 10 m x 1.5 m)</w:t>
      </w:r>
      <w:r w:rsidRPr="00372A54">
        <w:rPr>
          <w:lang w:val="en-GB"/>
        </w:rPr>
        <w:t xml:space="preserve"> was harvested for grain yield with a plot combine</w:t>
      </w:r>
      <w:r>
        <w:rPr>
          <w:lang w:val="en-GB"/>
        </w:rPr>
        <w:t xml:space="preserve"> (8 August 2018 barley, 15 August 2019 oat, 24 August 2020 faba bean)</w:t>
      </w:r>
      <w:r w:rsidRPr="00372A54">
        <w:rPr>
          <w:lang w:val="en-GB"/>
        </w:rPr>
        <w:t xml:space="preserve">. </w:t>
      </w:r>
      <w:r>
        <w:rPr>
          <w:lang w:val="en-GB"/>
        </w:rPr>
        <w:t>D</w:t>
      </w:r>
      <w:r w:rsidRPr="00372A54">
        <w:rPr>
          <w:lang w:val="en-GB"/>
        </w:rPr>
        <w:t>ry matter content was determined by a near-infrared spectroscopy analyzer (Infra</w:t>
      </w:r>
      <w:r w:rsidR="00AD5622">
        <w:rPr>
          <w:lang w:val="en-GB"/>
        </w:rPr>
        <w:t>T</w:t>
      </w:r>
      <w:r w:rsidRPr="00372A54">
        <w:rPr>
          <w:lang w:val="en-GB"/>
        </w:rPr>
        <w:t>ec™ 1241 Grain Analyzer, Foss A/S; </w:t>
      </w:r>
      <w:bookmarkStart w:id="10" w:name="bbib4"/>
      <w:r w:rsidRPr="00372A54">
        <w:fldChar w:fldCharType="begin"/>
      </w:r>
      <w:r w:rsidRPr="00372A54">
        <w:rPr>
          <w:lang w:val="en-GB"/>
        </w:rPr>
        <w:instrText>HYPERLINK "https://www-sciencedirect-com.ez.statsbiblioteket.dk/science/article/pii/S0167198710000541" \l "bib4"</w:instrText>
      </w:r>
      <w:r w:rsidRPr="00372A54">
        <w:fldChar w:fldCharType="separate"/>
      </w:r>
      <w:r w:rsidRPr="00372A54">
        <w:rPr>
          <w:rStyle w:val="Hyperlink"/>
          <w:lang w:val="en-GB"/>
        </w:rPr>
        <w:t>Buchmann et al., 2001</w:t>
      </w:r>
      <w:r w:rsidRPr="00372A54">
        <w:fldChar w:fldCharType="end"/>
      </w:r>
      <w:bookmarkEnd w:id="10"/>
      <w:r w:rsidRPr="00372A54">
        <w:rPr>
          <w:lang w:val="en-GB"/>
        </w:rPr>
        <w:t xml:space="preserve">). </w:t>
      </w:r>
      <w:r>
        <w:rPr>
          <w:lang w:val="en-GB"/>
        </w:rPr>
        <w:t>Grain yields are reported on a dry matter basis.</w:t>
      </w:r>
    </w:p>
    <w:p w14:paraId="34A7B1DB" w14:textId="6322EFBE" w:rsidR="00A70C8E" w:rsidRDefault="00997973" w:rsidP="007B22B0">
      <w:pPr>
        <w:pStyle w:val="Heading3"/>
        <w:rPr>
          <w:lang w:val="en-US"/>
        </w:rPr>
      </w:pPr>
      <w:r>
        <w:rPr>
          <w:lang w:val="en-US"/>
        </w:rPr>
        <w:t>Vegetation measurements</w:t>
      </w:r>
    </w:p>
    <w:p w14:paraId="09665B16" w14:textId="31A91C4D" w:rsidR="00F734CE" w:rsidRPr="00F734CE" w:rsidRDefault="00F734CE" w:rsidP="00F734CE">
      <w:pPr>
        <w:rPr>
          <w:lang w:val="en-US"/>
        </w:rPr>
      </w:pPr>
      <w:r>
        <w:rPr>
          <w:lang w:val="en-US"/>
        </w:rPr>
        <w:t>Three categories of vegetation measurements were taken (Table 2) and are described in detail below.</w:t>
      </w:r>
    </w:p>
    <w:p w14:paraId="74A6B46E" w14:textId="1D1E439A" w:rsidR="00997973" w:rsidRPr="0029022B" w:rsidRDefault="00997973" w:rsidP="00997973">
      <w:pPr>
        <w:rPr>
          <w:lang w:val="en-US"/>
        </w:rPr>
      </w:pPr>
      <w:r>
        <w:rPr>
          <w:lang w:val="en-US"/>
        </w:rPr>
        <w:t xml:space="preserve">Table </w:t>
      </w:r>
      <w:r w:rsidR="00E752C9">
        <w:rPr>
          <w:lang w:val="en-US"/>
        </w:rPr>
        <w:t>2</w:t>
      </w:r>
      <w:r>
        <w:rPr>
          <w:lang w:val="en-US"/>
        </w:rPr>
        <w:t>. Summary of vegetation measurements</w:t>
      </w:r>
    </w:p>
    <w:tbl>
      <w:tblPr>
        <w:tblStyle w:val="TableGrid"/>
        <w:tblW w:w="0" w:type="auto"/>
        <w:tblLook w:val="04A0" w:firstRow="1" w:lastRow="0" w:firstColumn="1" w:lastColumn="0" w:noHBand="0" w:noVBand="1"/>
      </w:tblPr>
      <w:tblGrid>
        <w:gridCol w:w="3539"/>
        <w:gridCol w:w="5477"/>
      </w:tblGrid>
      <w:tr w:rsidR="00997973" w14:paraId="5579D178" w14:textId="77777777" w:rsidTr="00F734CE">
        <w:tc>
          <w:tcPr>
            <w:tcW w:w="3539" w:type="dxa"/>
            <w:tcBorders>
              <w:top w:val="single" w:sz="4" w:space="0" w:color="auto"/>
              <w:left w:val="nil"/>
              <w:bottom w:val="single" w:sz="4" w:space="0" w:color="auto"/>
              <w:right w:val="nil"/>
            </w:tcBorders>
          </w:tcPr>
          <w:p w14:paraId="3A64DEF7" w14:textId="77777777" w:rsidR="00997973" w:rsidRDefault="00997973">
            <w:pPr>
              <w:rPr>
                <w:b/>
                <w:bCs/>
                <w:lang w:val="en-US"/>
              </w:rPr>
            </w:pPr>
            <w:r>
              <w:rPr>
                <w:b/>
                <w:bCs/>
                <w:lang w:val="en-US"/>
              </w:rPr>
              <w:t>Measurement</w:t>
            </w:r>
          </w:p>
        </w:tc>
        <w:tc>
          <w:tcPr>
            <w:tcW w:w="5477" w:type="dxa"/>
            <w:tcBorders>
              <w:top w:val="single" w:sz="4" w:space="0" w:color="auto"/>
              <w:left w:val="nil"/>
              <w:bottom w:val="single" w:sz="4" w:space="0" w:color="auto"/>
              <w:right w:val="nil"/>
            </w:tcBorders>
          </w:tcPr>
          <w:p w14:paraId="4ACA7F13" w14:textId="08023A3F" w:rsidR="00997973" w:rsidRDefault="00F734CE">
            <w:pPr>
              <w:rPr>
                <w:b/>
                <w:bCs/>
                <w:lang w:val="en-US"/>
              </w:rPr>
            </w:pPr>
            <w:r>
              <w:rPr>
                <w:b/>
                <w:bCs/>
                <w:lang w:val="en-US"/>
              </w:rPr>
              <w:t>Levels</w:t>
            </w:r>
            <w:r w:rsidR="00997973">
              <w:rPr>
                <w:b/>
                <w:bCs/>
                <w:lang w:val="en-US"/>
              </w:rPr>
              <w:t xml:space="preserve"> of </w:t>
            </w:r>
            <w:r>
              <w:rPr>
                <w:b/>
                <w:bCs/>
                <w:lang w:val="en-US"/>
              </w:rPr>
              <w:t>measurement resolution</w:t>
            </w:r>
          </w:p>
        </w:tc>
      </w:tr>
      <w:tr w:rsidR="00997973" w:rsidRPr="00175629" w14:paraId="5E7D783C" w14:textId="77777777" w:rsidTr="00F734CE">
        <w:tc>
          <w:tcPr>
            <w:tcW w:w="3539" w:type="dxa"/>
            <w:tcBorders>
              <w:top w:val="single" w:sz="4" w:space="0" w:color="auto"/>
              <w:left w:val="nil"/>
              <w:bottom w:val="nil"/>
              <w:right w:val="nil"/>
            </w:tcBorders>
          </w:tcPr>
          <w:p w14:paraId="3D65D311" w14:textId="77777777" w:rsidR="00997973" w:rsidRPr="00A11E01" w:rsidRDefault="00997973">
            <w:pPr>
              <w:rPr>
                <w:lang w:val="en-US"/>
              </w:rPr>
            </w:pPr>
            <w:r w:rsidRPr="00A11E01">
              <w:rPr>
                <w:lang w:val="en-US"/>
              </w:rPr>
              <w:t>Fall ground cover</w:t>
            </w:r>
            <w:r>
              <w:rPr>
                <w:lang w:val="en-US"/>
              </w:rPr>
              <w:t xml:space="preserve"> (%)</w:t>
            </w:r>
          </w:p>
        </w:tc>
        <w:tc>
          <w:tcPr>
            <w:tcW w:w="5477" w:type="dxa"/>
            <w:tcBorders>
              <w:top w:val="single" w:sz="4" w:space="0" w:color="auto"/>
              <w:left w:val="nil"/>
              <w:bottom w:val="nil"/>
              <w:right w:val="nil"/>
            </w:tcBorders>
          </w:tcPr>
          <w:p w14:paraId="065F114A" w14:textId="77777777" w:rsidR="00997973" w:rsidRDefault="00997973">
            <w:pPr>
              <w:rPr>
                <w:lang w:val="en-US"/>
              </w:rPr>
            </w:pPr>
            <w:r>
              <w:rPr>
                <w:lang w:val="en-US"/>
              </w:rPr>
              <w:t>Soil</w:t>
            </w:r>
          </w:p>
          <w:p w14:paraId="0826FCC2" w14:textId="77777777" w:rsidR="00997973" w:rsidRDefault="00997973">
            <w:pPr>
              <w:rPr>
                <w:lang w:val="en-US"/>
              </w:rPr>
            </w:pPr>
            <w:r>
              <w:rPr>
                <w:lang w:val="en-US"/>
              </w:rPr>
              <w:t>Species (AVESA*, CAPBP, CIRAR, EPHEX, HORVW, LOLPE, MATIN, PAPRH, RAPSR, TAROF, TRFRE)</w:t>
            </w:r>
          </w:p>
          <w:p w14:paraId="5ABB4CC8" w14:textId="77777777" w:rsidR="00997973" w:rsidRPr="00A11E01" w:rsidRDefault="00997973">
            <w:pPr>
              <w:rPr>
                <w:lang w:val="en-US"/>
              </w:rPr>
            </w:pPr>
            <w:r>
              <w:rPr>
                <w:lang w:val="en-US"/>
              </w:rPr>
              <w:t>Genus (GERSS, LAMSS, SENSS, VERSS)</w:t>
            </w:r>
          </w:p>
        </w:tc>
      </w:tr>
      <w:tr w:rsidR="00997973" w:rsidRPr="008911BB" w14:paraId="113DFB5B" w14:textId="77777777" w:rsidTr="00F734CE">
        <w:tc>
          <w:tcPr>
            <w:tcW w:w="3539" w:type="dxa"/>
            <w:tcBorders>
              <w:top w:val="nil"/>
              <w:left w:val="nil"/>
              <w:bottom w:val="nil"/>
              <w:right w:val="nil"/>
            </w:tcBorders>
          </w:tcPr>
          <w:p w14:paraId="0E7A7F00" w14:textId="77777777" w:rsidR="00997973" w:rsidRPr="00A11E01" w:rsidRDefault="00997973">
            <w:pPr>
              <w:rPr>
                <w:lang w:val="en-US"/>
              </w:rPr>
            </w:pPr>
            <w:r w:rsidRPr="00A11E01">
              <w:rPr>
                <w:lang w:val="en-US"/>
              </w:rPr>
              <w:t>Fall biomass</w:t>
            </w:r>
            <w:r>
              <w:rPr>
                <w:lang w:val="en-US"/>
              </w:rPr>
              <w:t xml:space="preserve"> (g m-2)</w:t>
            </w:r>
          </w:p>
        </w:tc>
        <w:tc>
          <w:tcPr>
            <w:tcW w:w="5477" w:type="dxa"/>
            <w:tcBorders>
              <w:top w:val="nil"/>
              <w:left w:val="nil"/>
              <w:bottom w:val="nil"/>
              <w:right w:val="nil"/>
            </w:tcBorders>
          </w:tcPr>
          <w:p w14:paraId="0C66D761" w14:textId="77777777" w:rsidR="00997973" w:rsidRDefault="00997973">
            <w:pPr>
              <w:rPr>
                <w:lang w:val="en-US"/>
              </w:rPr>
            </w:pPr>
            <w:r w:rsidRPr="00A11E01">
              <w:rPr>
                <w:lang w:val="en-US"/>
              </w:rPr>
              <w:t>Cover crop</w:t>
            </w:r>
          </w:p>
          <w:p w14:paraId="60615670" w14:textId="77777777" w:rsidR="00997973" w:rsidRPr="00A11E01" w:rsidRDefault="00997973">
            <w:pPr>
              <w:rPr>
                <w:lang w:val="en-US"/>
              </w:rPr>
            </w:pPr>
            <w:r>
              <w:rPr>
                <w:lang w:val="en-US"/>
              </w:rPr>
              <w:t>Other (all other biomass)</w:t>
            </w:r>
          </w:p>
        </w:tc>
      </w:tr>
      <w:tr w:rsidR="00997973" w:rsidRPr="00175629" w14:paraId="57003081" w14:textId="77777777" w:rsidTr="00F734CE">
        <w:tc>
          <w:tcPr>
            <w:tcW w:w="3539" w:type="dxa"/>
            <w:tcBorders>
              <w:top w:val="nil"/>
              <w:left w:val="nil"/>
              <w:bottom w:val="single" w:sz="4" w:space="0" w:color="auto"/>
              <w:right w:val="nil"/>
            </w:tcBorders>
          </w:tcPr>
          <w:p w14:paraId="11E07E6B" w14:textId="77777777" w:rsidR="00997973" w:rsidRPr="00A11E01" w:rsidRDefault="00997973">
            <w:pPr>
              <w:rPr>
                <w:lang w:val="en-US"/>
              </w:rPr>
            </w:pPr>
            <w:r w:rsidRPr="00A11E01">
              <w:rPr>
                <w:lang w:val="en-US"/>
              </w:rPr>
              <w:t>Spring weed counts</w:t>
            </w:r>
            <w:r>
              <w:rPr>
                <w:lang w:val="en-US"/>
              </w:rPr>
              <w:t xml:space="preserve"> (</w:t>
            </w:r>
            <w:r w:rsidRPr="005839BC">
              <w:rPr>
                <w:color w:val="FF0000"/>
                <w:lang w:val="en-US"/>
              </w:rPr>
              <w:t>number m-2</w:t>
            </w:r>
            <w:r>
              <w:rPr>
                <w:lang w:val="en-US"/>
              </w:rPr>
              <w:t xml:space="preserve">) </w:t>
            </w:r>
            <w:r w:rsidRPr="005839BC">
              <w:rPr>
                <w:color w:val="FF0000"/>
                <w:lang w:val="en-US"/>
              </w:rPr>
              <w:t xml:space="preserve">Bo, </w:t>
            </w:r>
            <w:r>
              <w:rPr>
                <w:color w:val="FF0000"/>
                <w:lang w:val="en-US"/>
              </w:rPr>
              <w:t xml:space="preserve">just </w:t>
            </w:r>
            <w:r w:rsidRPr="005839BC">
              <w:rPr>
                <w:color w:val="FF0000"/>
                <w:lang w:val="en-US"/>
              </w:rPr>
              <w:t>making sure the data you gave me is on a per m2 basis</w:t>
            </w:r>
          </w:p>
        </w:tc>
        <w:tc>
          <w:tcPr>
            <w:tcW w:w="5477" w:type="dxa"/>
            <w:tcBorders>
              <w:top w:val="nil"/>
              <w:left w:val="nil"/>
              <w:bottom w:val="single" w:sz="4" w:space="0" w:color="auto"/>
              <w:right w:val="nil"/>
            </w:tcBorders>
          </w:tcPr>
          <w:p w14:paraId="6C5E96BA" w14:textId="77777777" w:rsidR="00997973" w:rsidRPr="00C13F5B" w:rsidRDefault="00997973">
            <w:pPr>
              <w:rPr>
                <w:lang w:val="en-US"/>
              </w:rPr>
            </w:pPr>
            <w:r>
              <w:rPr>
                <w:lang w:val="en-US"/>
              </w:rPr>
              <w:t>CIRAR</w:t>
            </w:r>
          </w:p>
          <w:p w14:paraId="03C93ED5" w14:textId="77777777" w:rsidR="00997973" w:rsidRPr="00C13F5B" w:rsidRDefault="00997973">
            <w:pPr>
              <w:rPr>
                <w:lang w:val="en-US"/>
              </w:rPr>
            </w:pPr>
            <w:r>
              <w:rPr>
                <w:lang w:val="en-US"/>
              </w:rPr>
              <w:t>EQUAR</w:t>
            </w:r>
          </w:p>
          <w:p w14:paraId="5A7C1C29" w14:textId="77777777" w:rsidR="00997973" w:rsidRPr="00C13F5B" w:rsidRDefault="00997973">
            <w:pPr>
              <w:rPr>
                <w:lang w:val="en-US"/>
              </w:rPr>
            </w:pPr>
            <w:r w:rsidRPr="00C13F5B">
              <w:rPr>
                <w:lang w:val="en-US"/>
              </w:rPr>
              <w:t>Dicot</w:t>
            </w:r>
          </w:p>
          <w:p w14:paraId="6651463B" w14:textId="77777777" w:rsidR="00997973" w:rsidRDefault="00997973">
            <w:pPr>
              <w:rPr>
                <w:b/>
                <w:bCs/>
                <w:lang w:val="en-US"/>
              </w:rPr>
            </w:pPr>
            <w:r w:rsidRPr="00C13F5B">
              <w:rPr>
                <w:lang w:val="en-US"/>
              </w:rPr>
              <w:t>Monocot</w:t>
            </w:r>
          </w:p>
        </w:tc>
      </w:tr>
      <w:tr w:rsidR="00F734CE" w:rsidRPr="008911BB" w14:paraId="26DE969B" w14:textId="77777777" w:rsidTr="00F734CE">
        <w:tc>
          <w:tcPr>
            <w:tcW w:w="9016" w:type="dxa"/>
            <w:gridSpan w:val="2"/>
            <w:tcBorders>
              <w:top w:val="single" w:sz="4" w:space="0" w:color="auto"/>
              <w:left w:val="nil"/>
              <w:bottom w:val="nil"/>
              <w:right w:val="nil"/>
            </w:tcBorders>
          </w:tcPr>
          <w:p w14:paraId="0280EBB1" w14:textId="52147E9F" w:rsidR="00F734CE" w:rsidRPr="00C13F5B" w:rsidRDefault="00F734CE">
            <w:pPr>
              <w:rPr>
                <w:lang w:val="en-US"/>
              </w:rPr>
            </w:pPr>
            <w:r>
              <w:rPr>
                <w:lang w:val="en-US"/>
              </w:rPr>
              <w:t>*EPPO code, see supplemental material for Latin names</w:t>
            </w:r>
          </w:p>
        </w:tc>
      </w:tr>
    </w:tbl>
    <w:p w14:paraId="44447FB8" w14:textId="77777777" w:rsidR="00997973" w:rsidRDefault="00997973" w:rsidP="00997973">
      <w:pPr>
        <w:rPr>
          <w:b/>
          <w:bCs/>
          <w:lang w:val="en-US"/>
        </w:rPr>
      </w:pPr>
    </w:p>
    <w:p w14:paraId="2FC55C32" w14:textId="77777777" w:rsidR="00997973" w:rsidRPr="00CE16B2" w:rsidRDefault="00997973" w:rsidP="007B22B0">
      <w:pPr>
        <w:pStyle w:val="Heading4"/>
        <w:rPr>
          <w:lang w:val="en-US"/>
        </w:rPr>
      </w:pPr>
      <w:r w:rsidRPr="00CE16B2">
        <w:rPr>
          <w:lang w:val="en-US"/>
        </w:rPr>
        <w:t xml:space="preserve">Fall </w:t>
      </w:r>
      <w:r>
        <w:rPr>
          <w:lang w:val="en-US"/>
        </w:rPr>
        <w:t>ground cover</w:t>
      </w:r>
    </w:p>
    <w:p w14:paraId="416EAC1A" w14:textId="2656C1B5" w:rsidR="00997973" w:rsidRDefault="00997973" w:rsidP="00997973">
      <w:pPr>
        <w:rPr>
          <w:lang w:val="en-US"/>
        </w:rPr>
      </w:pPr>
      <w:r w:rsidRPr="00E02EB6">
        <w:rPr>
          <w:lang w:val="en-US"/>
        </w:rPr>
        <w:t xml:space="preserve">Ground cover </w:t>
      </w:r>
      <w:r>
        <w:rPr>
          <w:lang w:val="en-US"/>
        </w:rPr>
        <w:t xml:space="preserve">composition </w:t>
      </w:r>
      <w:r w:rsidRPr="00E02EB6">
        <w:rPr>
          <w:lang w:val="en-US"/>
        </w:rPr>
        <w:t>was estimated from digital images taken </w:t>
      </w:r>
      <w:r>
        <w:rPr>
          <w:lang w:val="en-US"/>
        </w:rPr>
        <w:t>in the fall (9 November 2018 and 1 November 2019) as done in Melander et al. (2013).</w:t>
      </w:r>
      <w:r w:rsidRPr="00E02EB6">
        <w:rPr>
          <w:lang w:val="en-US"/>
        </w:rPr>
        <w:t xml:space="preserve"> </w:t>
      </w:r>
      <w:r>
        <w:rPr>
          <w:lang w:val="en-US"/>
        </w:rPr>
        <w:t xml:space="preserve">Briefly, a </w:t>
      </w:r>
      <w:r w:rsidRPr="00E02EB6">
        <w:rPr>
          <w:lang w:val="en-US"/>
        </w:rPr>
        <w:t>0.5 m</w:t>
      </w:r>
      <w:r w:rsidRPr="00E02EB6">
        <w:rPr>
          <w:vertAlign w:val="superscript"/>
          <w:lang w:val="en-US"/>
        </w:rPr>
        <w:t>2</w:t>
      </w:r>
      <w:r w:rsidRPr="00E02EB6">
        <w:rPr>
          <w:lang w:val="en-US"/>
        </w:rPr>
        <w:t xml:space="preserve"> quadrat </w:t>
      </w:r>
      <w:r>
        <w:rPr>
          <w:lang w:val="en-US"/>
        </w:rPr>
        <w:t xml:space="preserve">was placed in the plot, and an image was taken from a height of </w:t>
      </w:r>
      <w:r w:rsidRPr="00B21E41">
        <w:rPr>
          <w:lang w:val="en-US"/>
        </w:rPr>
        <w:t xml:space="preserve">1 m </w:t>
      </w:r>
      <w:r w:rsidRPr="00E02EB6">
        <w:rPr>
          <w:lang w:val="en-US"/>
        </w:rPr>
        <w:t>above the cent</w:t>
      </w:r>
      <w:r>
        <w:rPr>
          <w:lang w:val="en-US"/>
        </w:rPr>
        <w:t>er</w:t>
      </w:r>
      <w:r w:rsidRPr="00E02EB6">
        <w:rPr>
          <w:lang w:val="en-US"/>
        </w:rPr>
        <w:t xml:space="preserve"> of the quadrat. </w:t>
      </w:r>
      <w:r>
        <w:rPr>
          <w:lang w:val="en-US"/>
        </w:rPr>
        <w:t>Three images were taken in each plot</w:t>
      </w:r>
      <w:r w:rsidR="00F734CE">
        <w:rPr>
          <w:lang w:val="en-US"/>
        </w:rPr>
        <w:t>, meaning 10% of the sub-subplot area was sampled (1.5 m</w:t>
      </w:r>
      <w:r w:rsidR="00F734CE" w:rsidRPr="00F734CE">
        <w:rPr>
          <w:vertAlign w:val="superscript"/>
          <w:lang w:val="en-US"/>
        </w:rPr>
        <w:t>2</w:t>
      </w:r>
      <w:r w:rsidR="00F734CE">
        <w:rPr>
          <w:lang w:val="en-US"/>
        </w:rPr>
        <w:t xml:space="preserve"> per 15 m</w:t>
      </w:r>
      <w:r w:rsidR="00F734CE" w:rsidRPr="00F734CE">
        <w:rPr>
          <w:vertAlign w:val="superscript"/>
          <w:lang w:val="en-US"/>
        </w:rPr>
        <w:t>2</w:t>
      </w:r>
      <w:r w:rsidR="00F734CE">
        <w:rPr>
          <w:lang w:val="en-US"/>
        </w:rPr>
        <w:t xml:space="preserve"> plot)</w:t>
      </w:r>
      <w:r>
        <w:rPr>
          <w:lang w:val="en-US"/>
        </w:rPr>
        <w:t xml:space="preserve">. </w:t>
      </w:r>
      <w:r w:rsidRPr="00E02EB6">
        <w:rPr>
          <w:lang w:val="en-US"/>
        </w:rPr>
        <w:t xml:space="preserve">Each image was subsequently </w:t>
      </w:r>
      <w:r>
        <w:rPr>
          <w:lang w:val="en-US"/>
        </w:rPr>
        <w:t xml:space="preserve">overlaid with a grid consisting of </w:t>
      </w:r>
      <w:r w:rsidRPr="00E02EB6">
        <w:rPr>
          <w:lang w:val="en-US"/>
        </w:rPr>
        <w:t>17 vertical and 17 horizontal lines</w:t>
      </w:r>
      <w:r>
        <w:rPr>
          <w:lang w:val="en-US"/>
        </w:rPr>
        <w:t xml:space="preserve">, resulting in </w:t>
      </w:r>
      <w:r w:rsidRPr="00E02EB6">
        <w:rPr>
          <w:lang w:val="en-US"/>
        </w:rPr>
        <w:t>289 intersections</w:t>
      </w:r>
      <w:r>
        <w:rPr>
          <w:lang w:val="en-US"/>
        </w:rPr>
        <w:t xml:space="preserve"> per image. Each intersection was classified as a soil or plant. Plant intersections were further classified to the species (12) or genus (4) level (</w:t>
      </w:r>
      <w:r w:rsidRPr="004A319D">
        <w:rPr>
          <w:b/>
          <w:bCs/>
          <w:lang w:val="en-US"/>
        </w:rPr>
        <w:t xml:space="preserve">Table </w:t>
      </w:r>
      <w:r w:rsidR="004A319D" w:rsidRPr="004A319D">
        <w:rPr>
          <w:b/>
          <w:bCs/>
          <w:lang w:val="en-US"/>
        </w:rPr>
        <w:t>2</w:t>
      </w:r>
      <w:r>
        <w:rPr>
          <w:lang w:val="en-US"/>
        </w:rPr>
        <w:t xml:space="preserve">). </w:t>
      </w:r>
      <w:r w:rsidRPr="00E02EB6">
        <w:rPr>
          <w:lang w:val="en-US"/>
        </w:rPr>
        <w:t>Percen</w:t>
      </w:r>
      <w:r>
        <w:rPr>
          <w:lang w:val="en-US"/>
        </w:rPr>
        <w:t xml:space="preserve">t </w:t>
      </w:r>
      <w:r w:rsidRPr="00E02EB6">
        <w:rPr>
          <w:lang w:val="en-US"/>
        </w:rPr>
        <w:t xml:space="preserve">coverage </w:t>
      </w:r>
      <w:r>
        <w:rPr>
          <w:lang w:val="en-US"/>
        </w:rPr>
        <w:t xml:space="preserve">of each </w:t>
      </w:r>
      <w:r w:rsidR="00C86200">
        <w:rPr>
          <w:lang w:val="en-US"/>
        </w:rPr>
        <w:t>type</w:t>
      </w:r>
      <w:r>
        <w:rPr>
          <w:lang w:val="en-US"/>
        </w:rPr>
        <w:t xml:space="preserve"> </w:t>
      </w:r>
      <w:r w:rsidRPr="00E02EB6">
        <w:rPr>
          <w:lang w:val="en-US"/>
        </w:rPr>
        <w:t>was then calculated by dividing the number of touched intersections</w:t>
      </w:r>
      <w:r>
        <w:rPr>
          <w:lang w:val="en-US"/>
        </w:rPr>
        <w:t xml:space="preserve"> in that category by </w:t>
      </w:r>
      <w:r w:rsidRPr="00E02EB6">
        <w:rPr>
          <w:lang w:val="en-US"/>
        </w:rPr>
        <w:t xml:space="preserve">289 intersections. </w:t>
      </w:r>
      <w:r>
        <w:rPr>
          <w:lang w:val="en-US"/>
        </w:rPr>
        <w:t xml:space="preserve">For categorical analyses, </w:t>
      </w:r>
      <w:r w:rsidR="004A319D">
        <w:rPr>
          <w:lang w:val="en-US"/>
        </w:rPr>
        <w:t xml:space="preserve">each </w:t>
      </w:r>
      <w:r>
        <w:rPr>
          <w:lang w:val="en-US"/>
        </w:rPr>
        <w:t>species/genus w</w:t>
      </w:r>
      <w:r w:rsidR="004A319D">
        <w:rPr>
          <w:lang w:val="en-US"/>
        </w:rPr>
        <w:t>as</w:t>
      </w:r>
      <w:r>
        <w:rPr>
          <w:lang w:val="en-US"/>
        </w:rPr>
        <w:t xml:space="preserve"> classified as ‘cover crop’</w:t>
      </w:r>
      <w:r w:rsidR="00C86200">
        <w:rPr>
          <w:lang w:val="en-US"/>
        </w:rPr>
        <w:t xml:space="preserve">, ‘volunteer’ </w:t>
      </w:r>
      <w:r>
        <w:rPr>
          <w:lang w:val="en-US"/>
        </w:rPr>
        <w:t xml:space="preserve">or ‘other.’ </w:t>
      </w:r>
    </w:p>
    <w:p w14:paraId="6FF0A7B0" w14:textId="77777777" w:rsidR="00A70C8E" w:rsidRPr="00CB0057" w:rsidRDefault="00A70C8E" w:rsidP="007B22B0">
      <w:pPr>
        <w:pStyle w:val="Heading4"/>
        <w:rPr>
          <w:lang w:val="en-US"/>
        </w:rPr>
      </w:pPr>
      <w:r w:rsidRPr="00CB0057">
        <w:rPr>
          <w:lang w:val="en-US"/>
        </w:rPr>
        <w:t>Fall biomass</w:t>
      </w:r>
    </w:p>
    <w:p w14:paraId="7E5DEC1E" w14:textId="385022DE" w:rsidR="00A70C8E" w:rsidRDefault="00A70C8E" w:rsidP="00A70C8E">
      <w:pPr>
        <w:rPr>
          <w:lang w:val="en-US"/>
        </w:rPr>
      </w:pPr>
      <w:r>
        <w:rPr>
          <w:lang w:val="en-US"/>
        </w:rPr>
        <w:t xml:space="preserve">The amount of aboveground </w:t>
      </w:r>
      <w:r w:rsidR="00ED7CE8">
        <w:rPr>
          <w:lang w:val="en-US"/>
        </w:rPr>
        <w:t xml:space="preserve">plant </w:t>
      </w:r>
      <w:r>
        <w:rPr>
          <w:lang w:val="en-US"/>
        </w:rPr>
        <w:t xml:space="preserve">biomass in each treatment was measured </w:t>
      </w:r>
      <w:r w:rsidR="00ED7CE8">
        <w:rPr>
          <w:lang w:val="en-US"/>
        </w:rPr>
        <w:t xml:space="preserve">15 November 2018 and 13 November 2019, respectively, </w:t>
      </w:r>
      <w:r w:rsidR="00206098">
        <w:rPr>
          <w:lang w:val="en-US"/>
        </w:rPr>
        <w:t xml:space="preserve">shortly after </w:t>
      </w:r>
      <w:r w:rsidR="00ED7CE8">
        <w:rPr>
          <w:lang w:val="en-US"/>
        </w:rPr>
        <w:t xml:space="preserve">fall ground cover </w:t>
      </w:r>
      <w:r w:rsidR="00206098">
        <w:rPr>
          <w:lang w:val="en-US"/>
        </w:rPr>
        <w:t>image</w:t>
      </w:r>
      <w:r w:rsidR="00ED7CE8">
        <w:rPr>
          <w:lang w:val="en-US"/>
        </w:rPr>
        <w:t>s</w:t>
      </w:r>
      <w:r w:rsidR="00206098">
        <w:rPr>
          <w:lang w:val="en-US"/>
        </w:rPr>
        <w:t xml:space="preserve"> </w:t>
      </w:r>
      <w:r w:rsidR="00ED7CE8">
        <w:rPr>
          <w:lang w:val="en-US"/>
        </w:rPr>
        <w:t xml:space="preserve">were </w:t>
      </w:r>
      <w:r w:rsidR="00206098">
        <w:rPr>
          <w:lang w:val="en-US"/>
        </w:rPr>
        <w:t>collect</w:t>
      </w:r>
      <w:r w:rsidR="00ED7CE8">
        <w:rPr>
          <w:lang w:val="en-US"/>
        </w:rPr>
        <w:t>ed</w:t>
      </w:r>
      <w:r>
        <w:rPr>
          <w:lang w:val="en-US"/>
        </w:rPr>
        <w:t xml:space="preserve">. Two 0.5 m2 quadrats were randomly placed in each plot, and all aboveground biomass was cut at ground level and removed. The biomass samples </w:t>
      </w:r>
      <w:r w:rsidR="00C86200">
        <w:rPr>
          <w:lang w:val="en-US"/>
        </w:rPr>
        <w:t xml:space="preserve">from the two quadrats </w:t>
      </w:r>
      <w:r>
        <w:rPr>
          <w:lang w:val="en-US"/>
        </w:rPr>
        <w:t xml:space="preserve">were </w:t>
      </w:r>
      <w:r w:rsidR="00C86200">
        <w:rPr>
          <w:lang w:val="en-US"/>
        </w:rPr>
        <w:t xml:space="preserve">combined, then </w:t>
      </w:r>
      <w:r>
        <w:rPr>
          <w:lang w:val="en-US"/>
        </w:rPr>
        <w:t xml:space="preserve">separated into three fractions: cover </w:t>
      </w:r>
      <w:r w:rsidR="00A33110">
        <w:rPr>
          <w:lang w:val="en-US"/>
        </w:rPr>
        <w:t>crops</w:t>
      </w:r>
      <w:r>
        <w:rPr>
          <w:lang w:val="en-US"/>
        </w:rPr>
        <w:t xml:space="preserve">, weeds and volunteers in 2018. In 2019, </w:t>
      </w:r>
      <w:r w:rsidR="00206098">
        <w:rPr>
          <w:lang w:val="en-US"/>
        </w:rPr>
        <w:t>biomass was only separated into two fractions (</w:t>
      </w:r>
      <w:r>
        <w:rPr>
          <w:lang w:val="en-US"/>
        </w:rPr>
        <w:t xml:space="preserve">cover </w:t>
      </w:r>
      <w:r w:rsidR="00A33110">
        <w:rPr>
          <w:lang w:val="en-US"/>
        </w:rPr>
        <w:t>crops</w:t>
      </w:r>
      <w:r>
        <w:rPr>
          <w:lang w:val="en-US"/>
        </w:rPr>
        <w:t xml:space="preserve"> and </w:t>
      </w:r>
      <w:r w:rsidR="00A33110">
        <w:rPr>
          <w:lang w:val="en-US"/>
        </w:rPr>
        <w:t>other</w:t>
      </w:r>
      <w:r w:rsidR="00206098">
        <w:rPr>
          <w:lang w:val="en-US"/>
        </w:rPr>
        <w:t xml:space="preserve">, the latter of which included both </w:t>
      </w:r>
      <w:r>
        <w:rPr>
          <w:lang w:val="en-US"/>
        </w:rPr>
        <w:t xml:space="preserve">weeds </w:t>
      </w:r>
      <w:r w:rsidR="00206098">
        <w:rPr>
          <w:lang w:val="en-US"/>
        </w:rPr>
        <w:t>and</w:t>
      </w:r>
      <w:r>
        <w:rPr>
          <w:lang w:val="en-US"/>
        </w:rPr>
        <w:t xml:space="preserve"> volunteers)</w:t>
      </w:r>
      <w:r w:rsidR="00206098">
        <w:rPr>
          <w:lang w:val="en-US"/>
        </w:rPr>
        <w:t>. Therefore</w:t>
      </w:r>
      <w:r w:rsidR="00A33110">
        <w:rPr>
          <w:lang w:val="en-US"/>
        </w:rPr>
        <w:t xml:space="preserve">, the categories ‘cover crop’ and ‘other’ were used for all </w:t>
      </w:r>
      <w:r w:rsidR="00A33110">
        <w:rPr>
          <w:lang w:val="en-US"/>
        </w:rPr>
        <w:lastRenderedPageBreak/>
        <w:t>statistical analyses (</w:t>
      </w:r>
      <w:r w:rsidR="00A33110" w:rsidRPr="00206098">
        <w:rPr>
          <w:b/>
          <w:bCs/>
          <w:lang w:val="en-US"/>
        </w:rPr>
        <w:t xml:space="preserve">Table </w:t>
      </w:r>
      <w:r w:rsidR="00206098" w:rsidRPr="00206098">
        <w:rPr>
          <w:b/>
          <w:bCs/>
          <w:lang w:val="en-US"/>
        </w:rPr>
        <w:t>2</w:t>
      </w:r>
      <w:r w:rsidR="00A33110">
        <w:rPr>
          <w:lang w:val="en-US"/>
        </w:rPr>
        <w:t>)</w:t>
      </w:r>
      <w:r>
        <w:rPr>
          <w:lang w:val="en-US"/>
        </w:rPr>
        <w:t xml:space="preserve">. The </w:t>
      </w:r>
      <w:r w:rsidR="00A33110">
        <w:rPr>
          <w:lang w:val="en-US"/>
        </w:rPr>
        <w:t xml:space="preserve">biomass </w:t>
      </w:r>
      <w:r>
        <w:rPr>
          <w:lang w:val="en-US"/>
        </w:rPr>
        <w:t>fractions were dried in the oven at 80</w:t>
      </w:r>
      <w:r w:rsidRPr="00ED37C5">
        <w:rPr>
          <w:vertAlign w:val="superscript"/>
          <w:lang w:val="en-US"/>
        </w:rPr>
        <w:t>o</w:t>
      </w:r>
      <w:r>
        <w:rPr>
          <w:lang w:val="en-US"/>
        </w:rPr>
        <w:t>C for 24 hours and weighed. Dry biomass for each category was converted to grams per m</w:t>
      </w:r>
      <w:r w:rsidRPr="00206098">
        <w:rPr>
          <w:vertAlign w:val="superscript"/>
          <w:lang w:val="en-US"/>
        </w:rPr>
        <w:t>2</w:t>
      </w:r>
      <w:r>
        <w:rPr>
          <w:lang w:val="en-US"/>
        </w:rPr>
        <w:t xml:space="preserve">.  </w:t>
      </w:r>
    </w:p>
    <w:p w14:paraId="74382B5D" w14:textId="77777777" w:rsidR="00A70C8E" w:rsidRPr="00C86200" w:rsidRDefault="00A70C8E" w:rsidP="007B22B0">
      <w:pPr>
        <w:pStyle w:val="Heading4"/>
        <w:rPr>
          <w:lang w:val="en-US"/>
        </w:rPr>
      </w:pPr>
      <w:r w:rsidRPr="00C86200">
        <w:rPr>
          <w:lang w:val="en-US"/>
        </w:rPr>
        <w:t>Spring weed counts</w:t>
      </w:r>
    </w:p>
    <w:p w14:paraId="29E4815A" w14:textId="3027FB82" w:rsidR="00A70C8E" w:rsidRDefault="00A70C8E" w:rsidP="00A70C8E">
      <w:pPr>
        <w:rPr>
          <w:lang w:val="en-US"/>
        </w:rPr>
      </w:pPr>
      <w:r>
        <w:rPr>
          <w:lang w:val="en-US"/>
        </w:rPr>
        <w:t>The weed flora emerging in spring in the experimental plots was assessed on 22 May 2019 and 27 May 2020</w:t>
      </w:r>
      <w:r w:rsidR="00C86200">
        <w:rPr>
          <w:lang w:val="en-US"/>
        </w:rPr>
        <w:t xml:space="preserve"> after post-emergence weed control. F</w:t>
      </w:r>
      <w:r>
        <w:rPr>
          <w:lang w:val="en-US"/>
        </w:rPr>
        <w:t xml:space="preserve">our weed categories </w:t>
      </w:r>
      <w:r w:rsidR="00C86200">
        <w:rPr>
          <w:lang w:val="en-US"/>
        </w:rPr>
        <w:t xml:space="preserve">were counted </w:t>
      </w:r>
      <w:r>
        <w:rPr>
          <w:lang w:val="en-US"/>
        </w:rPr>
        <w:t xml:space="preserve">in three randomly placed </w:t>
      </w:r>
      <w:r w:rsidR="00206098">
        <w:rPr>
          <w:lang w:val="en-US"/>
        </w:rPr>
        <w:t>0.25 m</w:t>
      </w:r>
      <w:r w:rsidR="00206098" w:rsidRPr="00C154A9">
        <w:rPr>
          <w:vertAlign w:val="superscript"/>
          <w:lang w:val="en-US"/>
          <w:rPrChange w:id="11" w:author="Bo Melander" w:date="2025-02-12T12:55:00Z" w16du:dateUtc="2025-02-12T11:55:00Z">
            <w:rPr>
              <w:lang w:val="en-US"/>
            </w:rPr>
          </w:rPrChange>
        </w:rPr>
        <w:t>2</w:t>
      </w:r>
      <w:r w:rsidR="00206098">
        <w:rPr>
          <w:lang w:val="en-US"/>
        </w:rPr>
        <w:t xml:space="preserve"> q</w:t>
      </w:r>
      <w:r>
        <w:rPr>
          <w:lang w:val="en-US"/>
        </w:rPr>
        <w:t xml:space="preserve">uadrats per </w:t>
      </w:r>
      <w:r w:rsidR="00ED7CE8">
        <w:rPr>
          <w:lang w:val="en-US"/>
        </w:rPr>
        <w:t>sub-sub</w:t>
      </w:r>
      <w:r>
        <w:rPr>
          <w:lang w:val="en-US"/>
        </w:rPr>
        <w:t>plot</w:t>
      </w:r>
      <w:r w:rsidR="001010BA">
        <w:rPr>
          <w:lang w:val="en-US"/>
        </w:rPr>
        <w:t xml:space="preserve"> (representing 5% of the sub-subplot area)</w:t>
      </w:r>
      <w:r>
        <w:rPr>
          <w:lang w:val="en-US"/>
        </w:rPr>
        <w:t xml:space="preserve">. The categories were dicots, monocots, Canada thistle </w:t>
      </w:r>
      <w:r w:rsidR="00C86200">
        <w:rPr>
          <w:lang w:val="en-US"/>
        </w:rPr>
        <w:t>(</w:t>
      </w:r>
      <w:r w:rsidR="00FC50C6" w:rsidRPr="000E7519">
        <w:rPr>
          <w:i/>
          <w:iCs/>
          <w:lang w:val="en-GB"/>
        </w:rPr>
        <w:t>Cirsium arvense</w:t>
      </w:r>
      <w:r w:rsidR="00C86200">
        <w:rPr>
          <w:lang w:val="en-US"/>
        </w:rPr>
        <w:t xml:space="preserve">) </w:t>
      </w:r>
      <w:r>
        <w:rPr>
          <w:lang w:val="en-US"/>
        </w:rPr>
        <w:t>and horsetail (</w:t>
      </w:r>
      <w:r w:rsidRPr="00206098">
        <w:rPr>
          <w:i/>
          <w:iCs/>
          <w:lang w:val="en-US"/>
        </w:rPr>
        <w:t>Equisetum arvense</w:t>
      </w:r>
      <w:r>
        <w:rPr>
          <w:lang w:val="en-US"/>
        </w:rPr>
        <w:t>). The weed counts in spring were</w:t>
      </w:r>
      <w:r w:rsidR="00206098">
        <w:rPr>
          <w:lang w:val="en-US"/>
        </w:rPr>
        <w:t xml:space="preserve"> </w:t>
      </w:r>
      <w:r>
        <w:rPr>
          <w:lang w:val="en-US"/>
        </w:rPr>
        <w:t>affected by the earlier herbicide spring applications</w:t>
      </w:r>
      <w:r w:rsidR="00FC50C6">
        <w:rPr>
          <w:lang w:val="en-US"/>
        </w:rPr>
        <w:t xml:space="preserve">, and the goal was to assess whether the previous fall vegetation resulted in carry-over effects that were detectable even after weed control measures. </w:t>
      </w:r>
    </w:p>
    <w:p w14:paraId="3E432932" w14:textId="78C77040" w:rsidR="00A70C8E" w:rsidRDefault="00997973" w:rsidP="007B22B0">
      <w:pPr>
        <w:pStyle w:val="Heading4"/>
        <w:rPr>
          <w:lang w:val="en-US"/>
        </w:rPr>
      </w:pPr>
      <w:bookmarkStart w:id="12" w:name="_Hlk194489208"/>
      <w:bookmarkStart w:id="13" w:name="_Hlk194489362"/>
      <w:r>
        <w:rPr>
          <w:lang w:val="en-US"/>
        </w:rPr>
        <w:t>P</w:t>
      </w:r>
      <w:r w:rsidR="00C86AE7">
        <w:rPr>
          <w:lang w:val="en-US"/>
        </w:rPr>
        <w:t>esticide toxicity, p</w:t>
      </w:r>
      <w:r>
        <w:rPr>
          <w:lang w:val="en-US"/>
        </w:rPr>
        <w:t xml:space="preserve">otential ecological value, </w:t>
      </w:r>
      <w:r w:rsidR="00C86AE7">
        <w:rPr>
          <w:lang w:val="en-US"/>
        </w:rPr>
        <w:t xml:space="preserve">and </w:t>
      </w:r>
      <w:r>
        <w:rPr>
          <w:lang w:val="en-US"/>
        </w:rPr>
        <w:t>agronomic harm</w:t>
      </w:r>
    </w:p>
    <w:bookmarkEnd w:id="12"/>
    <w:p w14:paraId="7D714056" w14:textId="7B9C8A2D" w:rsidR="00530874" w:rsidRDefault="007B22B0" w:rsidP="00CA5767">
      <w:pPr>
        <w:rPr>
          <w:lang w:val="en-US"/>
        </w:rPr>
      </w:pPr>
      <w:r>
        <w:rPr>
          <w:lang w:val="en-US"/>
        </w:rPr>
        <w:t xml:space="preserve">Herbicide use data was translated into potential pesticide load index (PLI) using the Danish-PLI methodology </w:t>
      </w:r>
      <w:r>
        <w:rPr>
          <w:lang w:val="en-US"/>
        </w:rPr>
        <w:fldChar w:fldCharType="begin"/>
      </w:r>
      <w:r>
        <w:rPr>
          <w:lang w:val="en-US"/>
        </w:rPr>
        <w:instrText xml:space="preserve"> ADDIN ZOTERO_ITEM CSL_CITATION {"citationID":"pMYBOUYz","properties":{"formattedCitation":"(Kudsk et al., 2018)","plainCitation":"(Kudsk et al., 2018)","noteIndex":0},"citationItems":[{"id":49,"uris":["http://zotero.org/users/3599437/items/NAVLB2GA"],"itemData":{"id":49,"type":"article-journal","abstract":"Pesticides provide growers with an effective tool for the control of damaging crop pests preventing yield losses that could jeopardise food security. In recent years the potentially adverse effects of their use on human health and the environment has received increasing attention by the public and the competent authorities. In this context reliable pesticide risk indicators are pivotal to assess the potential risk associated with the use of pesticide. Several pesticide risk indicators, serving various purposes, have been developed over the years. Recently, a new pesticide risk indicator, the Pesticide Load (PL), was introduced in Denmark. The PL has replaced the Treatment Frequency Index (TFI) as the official pesticide risk indicator. The PL consists of three sub-indicators for human health, ecotoxicology and environmental fate, respectively. For each of the three sub-indicators a pesticide load (PL) is calculated and expressed as the PL per unit commercial product (kg, L or tablet). PL for human health (PLHH) is based on the risk phrases on the product label, while PL for ecotoxicology (PLECO) is calculated on basis of the LC/LD/EC50 values of the active ingredients for acute toxicity to mammals, birds, fish, daphnia, algae, aquatic plants, earthworms and bees and NOEC values for chronic toxicity to fish, daphnia and earthworms. PL for environmental fate (PLFATE) is calculated on basis of the half-life in soil (DT50), the bioaccumulation factor (BCF) and the SCI-GROW index. PL does not consider the actual exposure, i.e. it reflects the relative risks associated with the use of pesticides. Besides using PL for monitoring the yearly trend in pesticide use and load, the PL was also used for setting up a new pesticide tax scheme and for setting quantitative reduction targets. In Denmark, it is now compulsory for farmers to upload their pesticide use data, i.e. the annual pesticide statistics and the calculation of the PL can be produced on basis of pesticide use data rather than sales data that may not reflect the actual use by farmers. Because pesticide use data is available for each farm, maps providing detailed information on pesticide use in different regions can be produced. From 2010/11 to 2013/14 only minor differences were observed in the PL and, overall, similar trends were observed for the PL and TFI. Significant geographical differences, which could be attributed to differences in crop rotations, were apparent when estimating PL for each of the four major groups of pesticides (herbicides, fungicides, insecticides and plant growth regulators). The maps produced from the pesticide use data revealed significant variation in PL for ecotoxicological effects on aqueous organisms and bees as well as environmental parameters such as leaching potential. It is suggested to use the maps to identify ‘hot spots’ and design monitoring programmes or to launch initiatives that can reduce the PL. By linking information on mode of action to each commercial pesticide product it was also possible to obtain detailed information on the use pattern of the various pesticide modes of action, which is relevant information assessing the risk of evolution of pesticide resistance.","container-title":"Land Use Policy","DOI":"10.1016/j.landusepol.2017.11.010","ISSN":"0264-8377","journalAbbreviation":"Land Use Policy","language":"en","page":"384-393","source":"ScienceDirect","title":"Pesticide Load—A new Danish pesticide risk indicator with multiple applications","volume":"70","author":[{"family":"Kudsk","given":"Per"},{"family":"Jørgensen","given":"Lise Nistrup"},{"family":"Ørum","given":"Jens Erik"}],"issued":{"date-parts":[["2018",1,1]]}}}],"schema":"https://github.com/citation-style-language/schema/raw/master/csl-citation.json"} </w:instrText>
      </w:r>
      <w:r>
        <w:rPr>
          <w:lang w:val="en-US"/>
        </w:rPr>
        <w:fldChar w:fldCharType="separate"/>
      </w:r>
      <w:r w:rsidRPr="00E3737B">
        <w:rPr>
          <w:rFonts w:ascii="Aptos" w:hAnsi="Aptos"/>
          <w:lang w:val="en-US"/>
        </w:rPr>
        <w:t>(Kudsk et al., 2018)</w:t>
      </w:r>
      <w:r>
        <w:rPr>
          <w:lang w:val="en-US"/>
        </w:rPr>
        <w:fldChar w:fldCharType="end"/>
      </w:r>
      <w:r>
        <w:rPr>
          <w:lang w:val="en-US"/>
        </w:rPr>
        <w:t xml:space="preserve">. </w:t>
      </w:r>
      <w:r w:rsidR="00206098">
        <w:rPr>
          <w:lang w:val="en-US"/>
        </w:rPr>
        <w:t>Potential e</w:t>
      </w:r>
      <w:r w:rsidR="00F65982">
        <w:rPr>
          <w:lang w:val="en-US"/>
        </w:rPr>
        <w:t xml:space="preserve">cological </w:t>
      </w:r>
      <w:r w:rsidR="00206098">
        <w:rPr>
          <w:lang w:val="en-US"/>
        </w:rPr>
        <w:t xml:space="preserve">value </w:t>
      </w:r>
      <w:r w:rsidR="001010BA">
        <w:rPr>
          <w:lang w:val="en-US"/>
        </w:rPr>
        <w:t>was</w:t>
      </w:r>
      <w:r w:rsidR="00F65982">
        <w:rPr>
          <w:lang w:val="en-US"/>
        </w:rPr>
        <w:t xml:space="preserve"> estimated using a methodology derived from that of Yvoz et al. 2021. </w:t>
      </w:r>
      <w:r w:rsidR="001010BA">
        <w:rPr>
          <w:lang w:val="en-US"/>
        </w:rPr>
        <w:t xml:space="preserve">Details on this calculation are presented in supplementary material, but briefly </w:t>
      </w:r>
      <w:r w:rsidR="00206098">
        <w:rPr>
          <w:lang w:val="en-US"/>
        </w:rPr>
        <w:t>t</w:t>
      </w:r>
      <w:r w:rsidR="00C06D19">
        <w:rPr>
          <w:lang w:val="en-US"/>
        </w:rPr>
        <w:t>wo</w:t>
      </w:r>
      <w:r w:rsidR="00553E7F">
        <w:rPr>
          <w:lang w:val="en-US"/>
        </w:rPr>
        <w:t xml:space="preserve"> indices were estimated</w:t>
      </w:r>
      <w:r w:rsidR="00C06D19">
        <w:rPr>
          <w:lang w:val="en-US"/>
        </w:rPr>
        <w:t xml:space="preserve">. The first, </w:t>
      </w:r>
      <w:r w:rsidR="00553E7F">
        <w:rPr>
          <w:lang w:val="en-US"/>
        </w:rPr>
        <w:t>p</w:t>
      </w:r>
      <w:r w:rsidR="00F65982">
        <w:rPr>
          <w:lang w:val="en-US"/>
        </w:rPr>
        <w:t>otential benefits to pollinators</w:t>
      </w:r>
      <w:r w:rsidR="00C06D19">
        <w:rPr>
          <w:lang w:val="en-US"/>
        </w:rPr>
        <w:t xml:space="preserve">, was comprised of </w:t>
      </w:r>
      <w:r w:rsidR="00F65982">
        <w:rPr>
          <w:lang w:val="en-US"/>
        </w:rPr>
        <w:t xml:space="preserve">three sub-indices representing </w:t>
      </w:r>
      <w:r w:rsidR="00C06D19">
        <w:rPr>
          <w:lang w:val="en-US"/>
        </w:rPr>
        <w:t xml:space="preserve">(1a) </w:t>
      </w:r>
      <w:r w:rsidR="00F65982">
        <w:rPr>
          <w:lang w:val="en-US"/>
        </w:rPr>
        <w:t xml:space="preserve">the absolute benefit to bees (LATIN), </w:t>
      </w:r>
      <w:r w:rsidR="00C06D19">
        <w:rPr>
          <w:lang w:val="en-US"/>
        </w:rPr>
        <w:t xml:space="preserve">(1b) </w:t>
      </w:r>
      <w:r w:rsidR="00F65982">
        <w:rPr>
          <w:lang w:val="en-US"/>
        </w:rPr>
        <w:t xml:space="preserve">bumble bees (LATIN), and </w:t>
      </w:r>
      <w:r w:rsidR="00C06D19">
        <w:rPr>
          <w:lang w:val="en-US"/>
        </w:rPr>
        <w:t xml:space="preserve">(1c) </w:t>
      </w:r>
      <w:r w:rsidR="00F65982">
        <w:rPr>
          <w:lang w:val="en-US"/>
        </w:rPr>
        <w:t>hoverflies (LATIN)</w:t>
      </w:r>
      <w:r w:rsidR="00C06D19">
        <w:rPr>
          <w:lang w:val="en-US"/>
        </w:rPr>
        <w:t xml:space="preserve">. The second, </w:t>
      </w:r>
      <w:r w:rsidR="00553E7F">
        <w:rPr>
          <w:lang w:val="en-US"/>
        </w:rPr>
        <w:t>p</w:t>
      </w:r>
      <w:r w:rsidR="00F65982">
        <w:rPr>
          <w:lang w:val="en-US"/>
        </w:rPr>
        <w:t xml:space="preserve">otential benefits to </w:t>
      </w:r>
      <w:r w:rsidR="00750879">
        <w:rPr>
          <w:lang w:val="en-US"/>
        </w:rPr>
        <w:t>organisms</w:t>
      </w:r>
      <w:r w:rsidR="00C06D19">
        <w:rPr>
          <w:lang w:val="en-US"/>
        </w:rPr>
        <w:t xml:space="preserve">, was comprised of </w:t>
      </w:r>
      <w:r w:rsidR="00750879">
        <w:rPr>
          <w:lang w:val="en-US"/>
        </w:rPr>
        <w:t xml:space="preserve">three sub-indices representing </w:t>
      </w:r>
      <w:r w:rsidR="00C06D19">
        <w:rPr>
          <w:lang w:val="en-US"/>
        </w:rPr>
        <w:t xml:space="preserve">(2a) </w:t>
      </w:r>
      <w:r w:rsidR="00750879">
        <w:rPr>
          <w:lang w:val="en-US"/>
        </w:rPr>
        <w:t xml:space="preserve">absolute contributions to farmland birds, </w:t>
      </w:r>
      <w:r w:rsidR="00C06D19">
        <w:rPr>
          <w:lang w:val="en-US"/>
        </w:rPr>
        <w:t xml:space="preserve">(2b) </w:t>
      </w:r>
      <w:r w:rsidR="00750879">
        <w:rPr>
          <w:lang w:val="en-US"/>
        </w:rPr>
        <w:t xml:space="preserve">carabids, and </w:t>
      </w:r>
      <w:r w:rsidR="00C06D19">
        <w:rPr>
          <w:lang w:val="en-US"/>
        </w:rPr>
        <w:t xml:space="preserve">(2c) </w:t>
      </w:r>
      <w:r w:rsidR="00750879">
        <w:rPr>
          <w:lang w:val="en-US"/>
        </w:rPr>
        <w:t>parasitoid wasps</w:t>
      </w:r>
      <w:r w:rsidR="00C06D19">
        <w:rPr>
          <w:lang w:val="en-US"/>
        </w:rPr>
        <w:t xml:space="preserve">. </w:t>
      </w:r>
      <w:r w:rsidR="00997973">
        <w:rPr>
          <w:lang w:val="en-US"/>
        </w:rPr>
        <w:t xml:space="preserve">Plant level attributes reported by Yvoz et al. 2021 for 155 </w:t>
      </w:r>
      <w:r w:rsidR="001010BA">
        <w:rPr>
          <w:lang w:val="en-US"/>
        </w:rPr>
        <w:t xml:space="preserve">plant </w:t>
      </w:r>
      <w:r w:rsidR="00997973">
        <w:rPr>
          <w:lang w:val="en-US"/>
        </w:rPr>
        <w:t xml:space="preserve">species were used to assign </w:t>
      </w:r>
      <w:r w:rsidR="00CA5767">
        <w:rPr>
          <w:lang w:val="en-US"/>
        </w:rPr>
        <w:t>sub-</w:t>
      </w:r>
      <w:r w:rsidR="00F65982">
        <w:rPr>
          <w:lang w:val="en-US"/>
        </w:rPr>
        <w:t>ind</w:t>
      </w:r>
      <w:r w:rsidR="00C06D19">
        <w:rPr>
          <w:lang w:val="en-US"/>
        </w:rPr>
        <w:t>ex</w:t>
      </w:r>
      <w:r w:rsidR="00F65982">
        <w:rPr>
          <w:lang w:val="en-US"/>
        </w:rPr>
        <w:t xml:space="preserve"> </w:t>
      </w:r>
      <w:r w:rsidR="00997973">
        <w:rPr>
          <w:lang w:val="en-US"/>
        </w:rPr>
        <w:t>values to each of the 12 species in our dataset. For the four genuses</w:t>
      </w:r>
      <w:r w:rsidR="00FC50C6">
        <w:rPr>
          <w:lang w:val="en-US"/>
        </w:rPr>
        <w:t xml:space="preserve"> in our dataset</w:t>
      </w:r>
      <w:r w:rsidR="00997973">
        <w:rPr>
          <w:lang w:val="en-US"/>
        </w:rPr>
        <w:t xml:space="preserve">, the median value for all species reported in the database within that genus were used. </w:t>
      </w:r>
      <w:r w:rsidR="00CA5767">
        <w:rPr>
          <w:lang w:val="en-US"/>
        </w:rPr>
        <w:t xml:space="preserve">After each species/genus in the present study was assigned a value for each of the sub-indices, the sub-indices were scaled </w:t>
      </w:r>
      <w:r w:rsidR="006D423D">
        <w:rPr>
          <w:lang w:val="en-US"/>
        </w:rPr>
        <w:t xml:space="preserve">within the present study </w:t>
      </w:r>
      <w:r w:rsidR="00CA5767">
        <w:rPr>
          <w:lang w:val="en-US"/>
        </w:rPr>
        <w:t xml:space="preserve">such that the maximum </w:t>
      </w:r>
      <w:r w:rsidR="006D423D">
        <w:rPr>
          <w:lang w:val="en-US"/>
        </w:rPr>
        <w:t>value</w:t>
      </w:r>
      <w:r w:rsidR="00CA5767">
        <w:rPr>
          <w:lang w:val="en-US"/>
        </w:rPr>
        <w:t xml:space="preserve"> was assigned a value of 1, and the minimum a value of 0. Sub-indices were summed to provide an estimate for each of the t</w:t>
      </w:r>
      <w:r w:rsidR="001010BA">
        <w:rPr>
          <w:lang w:val="en-US"/>
        </w:rPr>
        <w:t>wo</w:t>
      </w:r>
      <w:r w:rsidR="00CA5767">
        <w:rPr>
          <w:lang w:val="en-US"/>
        </w:rPr>
        <w:t xml:space="preserve"> indices</w:t>
      </w:r>
      <w:r w:rsidR="006D423D">
        <w:rPr>
          <w:lang w:val="en-US"/>
        </w:rPr>
        <w:t xml:space="preserve"> (</w:t>
      </w:r>
      <w:r w:rsidR="00CA5767">
        <w:rPr>
          <w:lang w:val="en-US"/>
        </w:rPr>
        <w:t>on a scale of 0-3</w:t>
      </w:r>
      <w:r w:rsidR="006D423D">
        <w:rPr>
          <w:lang w:val="en-US"/>
        </w:rPr>
        <w:t>) for each of the 16 species/genuses observed in our study</w:t>
      </w:r>
      <w:r w:rsidR="00CA5767">
        <w:rPr>
          <w:lang w:val="en-US"/>
        </w:rPr>
        <w:t>.</w:t>
      </w:r>
      <w:r w:rsidR="006D423D">
        <w:rPr>
          <w:lang w:val="en-US"/>
        </w:rPr>
        <w:t xml:space="preserve"> These values were weighted by the species/genuses’ percent cover for each sample to calculate the fall vegetation community’s </w:t>
      </w:r>
      <w:r w:rsidR="00530874">
        <w:rPr>
          <w:lang w:val="en-US"/>
        </w:rPr>
        <w:t>potential benefit to pollinators</w:t>
      </w:r>
      <w:r w:rsidR="001010BA">
        <w:rPr>
          <w:lang w:val="en-US"/>
        </w:rPr>
        <w:t xml:space="preserve"> and</w:t>
      </w:r>
      <w:r w:rsidR="00530874">
        <w:rPr>
          <w:lang w:val="en-US"/>
        </w:rPr>
        <w:t xml:space="preserve"> </w:t>
      </w:r>
      <w:r w:rsidR="006D423D">
        <w:rPr>
          <w:lang w:val="en-US"/>
        </w:rPr>
        <w:t xml:space="preserve">potential </w:t>
      </w:r>
      <w:r w:rsidR="00530874">
        <w:rPr>
          <w:lang w:val="en-US"/>
        </w:rPr>
        <w:t xml:space="preserve">contributions to organisms. </w:t>
      </w:r>
      <w:r w:rsidR="006D423D">
        <w:rPr>
          <w:lang w:val="en-US"/>
        </w:rPr>
        <w:t xml:space="preserve">For the ‘synthesis’ analysis, </w:t>
      </w:r>
      <w:r w:rsidR="001451D4">
        <w:rPr>
          <w:lang w:val="en-US"/>
        </w:rPr>
        <w:t xml:space="preserve">the maximum value between the benefit to pollinators and contribution to organisms was </w:t>
      </w:r>
      <w:r w:rsidR="006D423D">
        <w:rPr>
          <w:lang w:val="en-US"/>
        </w:rPr>
        <w:t>used to represent the community’s potential ‘ecological benefits’</w:t>
      </w:r>
      <w:r w:rsidR="001451D4">
        <w:rPr>
          <w:lang w:val="en-US"/>
        </w:rPr>
        <w:t>.</w:t>
      </w:r>
    </w:p>
    <w:bookmarkEnd w:id="13"/>
    <w:p w14:paraId="37219B3E" w14:textId="77777777" w:rsidR="007E58F7" w:rsidRDefault="007E58F7" w:rsidP="007E58F7">
      <w:pPr>
        <w:pStyle w:val="Heading3"/>
        <w:rPr>
          <w:lang w:val="en-GB"/>
        </w:rPr>
      </w:pPr>
      <w:r>
        <w:rPr>
          <w:lang w:val="en-GB"/>
        </w:rPr>
        <w:t>Statistics</w:t>
      </w:r>
    </w:p>
    <w:p w14:paraId="1F4D70AB" w14:textId="267FF4E9" w:rsidR="007E58F7" w:rsidRDefault="007E58F7" w:rsidP="007E58F7">
      <w:pPr>
        <w:rPr>
          <w:lang w:val="en-GB"/>
        </w:rPr>
      </w:pPr>
      <w:r>
        <w:rPr>
          <w:lang w:val="en-GB"/>
        </w:rPr>
        <w:t xml:space="preserve">All statistics and figures were done using R version 4.3.3 (CITE) relying heavily on the </w:t>
      </w:r>
      <w:r w:rsidRPr="0055637D">
        <w:rPr>
          <w:i/>
          <w:iCs/>
          <w:lang w:val="en-GB"/>
        </w:rPr>
        <w:t>tidyverse</w:t>
      </w:r>
      <w:r>
        <w:rPr>
          <w:lang w:val="en-GB"/>
        </w:rPr>
        <w:t xml:space="preserve"> meta package (CITE), and several additional packages (CITE gh4x, readxl, others?). For all statistical models, several models were tested using lme4 (CITE), nlme (CITE), and glmmTMB (CITE)</w:t>
      </w:r>
      <w:r w:rsidR="0055637D">
        <w:rPr>
          <w:lang w:val="en-GB"/>
        </w:rPr>
        <w:t xml:space="preserve"> to account for potentially non-normal error distributions and unequal variances</w:t>
      </w:r>
      <w:r>
        <w:rPr>
          <w:lang w:val="en-GB"/>
        </w:rPr>
        <w:t xml:space="preserve">, and the best </w:t>
      </w:r>
      <w:r w:rsidR="0055637D">
        <w:rPr>
          <w:lang w:val="en-GB"/>
        </w:rPr>
        <w:t xml:space="preserve">model </w:t>
      </w:r>
      <w:r>
        <w:rPr>
          <w:lang w:val="en-GB"/>
        </w:rPr>
        <w:t>fit was chosen based on inspection of residual plots</w:t>
      </w:r>
      <w:r w:rsidR="0055637D">
        <w:rPr>
          <w:lang w:val="en-GB"/>
        </w:rPr>
        <w:t xml:space="preserve">, </w:t>
      </w:r>
      <w:r>
        <w:rPr>
          <w:lang w:val="en-GB"/>
        </w:rPr>
        <w:t>AIC criteria (CITE)</w:t>
      </w:r>
      <w:r w:rsidR="0055637D">
        <w:rPr>
          <w:lang w:val="en-GB"/>
        </w:rPr>
        <w:t>, and interpretability</w:t>
      </w:r>
      <w:r>
        <w:rPr>
          <w:lang w:val="en-GB"/>
        </w:rPr>
        <w:t xml:space="preserve">. Only the best fit model is described here, but the R code </w:t>
      </w:r>
      <w:r w:rsidR="0055637D">
        <w:rPr>
          <w:lang w:val="en-GB"/>
        </w:rPr>
        <w:t xml:space="preserve">that includes model testing </w:t>
      </w:r>
      <w:r>
        <w:rPr>
          <w:lang w:val="en-GB"/>
        </w:rPr>
        <w:t xml:space="preserve">is available as part of the github repository for this publication (CITE). Marginal means and contrasts were estimated using </w:t>
      </w:r>
      <w:r w:rsidRPr="0055637D">
        <w:rPr>
          <w:i/>
          <w:iCs/>
          <w:lang w:val="en-GB"/>
        </w:rPr>
        <w:t>emmeans</w:t>
      </w:r>
      <w:r>
        <w:rPr>
          <w:lang w:val="en-GB"/>
        </w:rPr>
        <w:t xml:space="preserve"> (CITE)</w:t>
      </w:r>
      <w:r w:rsidR="0055637D">
        <w:rPr>
          <w:lang w:val="en-GB"/>
        </w:rPr>
        <w:t xml:space="preserve"> and significance letters were assigned using the </w:t>
      </w:r>
      <w:r w:rsidR="0055637D" w:rsidRPr="0055637D">
        <w:rPr>
          <w:i/>
          <w:iCs/>
          <w:lang w:val="en-GB"/>
        </w:rPr>
        <w:t>multicomp</w:t>
      </w:r>
      <w:r w:rsidR="0055637D">
        <w:rPr>
          <w:lang w:val="en-GB"/>
        </w:rPr>
        <w:t xml:space="preserve"> package (CITE)</w:t>
      </w:r>
      <w:r>
        <w:rPr>
          <w:lang w:val="en-GB"/>
        </w:rPr>
        <w:t xml:space="preserve">. </w:t>
      </w:r>
    </w:p>
    <w:p w14:paraId="78E80D1C" w14:textId="77777777" w:rsidR="007E58F7" w:rsidRDefault="007E58F7" w:rsidP="007E58F7">
      <w:pPr>
        <w:rPr>
          <w:lang w:val="en-GB"/>
        </w:rPr>
      </w:pPr>
      <w:r>
        <w:rPr>
          <w:lang w:val="en-GB"/>
        </w:rPr>
        <w:t xml:space="preserve">Crop yields were modelled using lme4 with main effects of crop, tillage, residue, and cover crop treatment and all possible interactions with a random effect of block, and a random effect of tillage nested within residue nested within block.  </w:t>
      </w:r>
    </w:p>
    <w:p w14:paraId="441146D7" w14:textId="02147076" w:rsidR="001451D4" w:rsidRDefault="007E58F7" w:rsidP="007E58F7">
      <w:pPr>
        <w:rPr>
          <w:lang w:val="en-GB"/>
        </w:rPr>
      </w:pPr>
      <w:r>
        <w:rPr>
          <w:lang w:val="en-GB"/>
        </w:rPr>
        <w:lastRenderedPageBreak/>
        <w:t xml:space="preserve">For total fall biomass, </w:t>
      </w:r>
      <w:r w:rsidR="00794560">
        <w:rPr>
          <w:lang w:val="en-GB"/>
        </w:rPr>
        <w:t xml:space="preserve">a full model with all fixed effects and their interactions and a fully nested random effects did not converge. To simplify the nested random effects structure, the variance of each random effect was inspected individually. Different random effects model structures were tested using AIC criteria, and a model was selected that accounted for random effects of block, tillage, and cover crop nested within tillage. </w:t>
      </w:r>
      <w:r w:rsidR="00F865AE">
        <w:rPr>
          <w:lang w:val="en-GB"/>
        </w:rPr>
        <w:t>Year had an overwhelmingly large effect</w:t>
      </w:r>
      <w:r w:rsidR="00794560">
        <w:rPr>
          <w:lang w:val="en-GB"/>
        </w:rPr>
        <w:t xml:space="preserve">, and due to the large number of factors in </w:t>
      </w:r>
      <w:r w:rsidR="00F865AE">
        <w:rPr>
          <w:lang w:val="en-GB"/>
        </w:rPr>
        <w:t>order to assign significance letters in an interpretable way, two separate models were fit for each year. For the single year models,</w:t>
      </w:r>
      <w:r>
        <w:rPr>
          <w:lang w:val="en-GB"/>
        </w:rPr>
        <w:t xml:space="preserve"> total biomass was modelled using </w:t>
      </w:r>
      <w:r w:rsidRPr="00645679">
        <w:rPr>
          <w:lang w:val="en-GB"/>
        </w:rPr>
        <w:t>glmmTMB</w:t>
      </w:r>
      <w:r>
        <w:rPr>
          <w:lang w:val="en-GB"/>
        </w:rPr>
        <w:t xml:space="preserve"> with main fixed effects of tillage, residue, and cover crop and all of their interactions with random effects for block, tillage, and cover crop nested within tillage. Significance letters were assigned to each group within each year using the</w:t>
      </w:r>
      <w:r w:rsidR="00257842">
        <w:rPr>
          <w:lang w:val="en-GB"/>
        </w:rPr>
        <w:t xml:space="preserve"> </w:t>
      </w:r>
      <w:r w:rsidR="00257842" w:rsidRPr="00257842">
        <w:rPr>
          <w:i/>
          <w:iCs/>
          <w:lang w:val="en-GB"/>
        </w:rPr>
        <w:t>emmeans</w:t>
      </w:r>
      <w:r w:rsidR="00257842">
        <w:rPr>
          <w:lang w:val="en-GB"/>
        </w:rPr>
        <w:t xml:space="preserve"> and </w:t>
      </w:r>
      <w:r>
        <w:rPr>
          <w:lang w:val="en-GB"/>
        </w:rPr>
        <w:t xml:space="preserve"> </w:t>
      </w:r>
      <w:r w:rsidRPr="00794560">
        <w:rPr>
          <w:i/>
          <w:iCs/>
          <w:lang w:val="en-GB"/>
        </w:rPr>
        <w:t>multcomp</w:t>
      </w:r>
      <w:r>
        <w:rPr>
          <w:lang w:val="en-GB"/>
        </w:rPr>
        <w:t xml:space="preserve"> package</w:t>
      </w:r>
      <w:r w:rsidR="00257842">
        <w:rPr>
          <w:lang w:val="en-GB"/>
        </w:rPr>
        <w:t>s</w:t>
      </w:r>
      <w:r>
        <w:rPr>
          <w:lang w:val="en-GB"/>
        </w:rPr>
        <w:t xml:space="preserve"> (CITE).</w:t>
      </w:r>
    </w:p>
    <w:p w14:paraId="3B7E7F49" w14:textId="1DB64817" w:rsidR="00F47D81" w:rsidRDefault="007E58F7" w:rsidP="00F47D81">
      <w:pPr>
        <w:rPr>
          <w:lang w:val="en-US"/>
        </w:rPr>
      </w:pPr>
      <w:r>
        <w:rPr>
          <w:lang w:val="en-GB"/>
        </w:rPr>
        <w:t xml:space="preserve">For the proportion of fall biomass, </w:t>
      </w:r>
      <w:r w:rsidR="00F47D81">
        <w:rPr>
          <w:lang w:val="en-GB"/>
        </w:rPr>
        <w:t xml:space="preserve">the cover crop proportion was modelled using glmmTMB with fixed effects of tillage, cover crop, residue, and a year factor with a random effect of block using a binomial </w:t>
      </w:r>
      <w:r w:rsidR="00794560">
        <w:rPr>
          <w:lang w:val="en-GB"/>
        </w:rPr>
        <w:t>error distribution</w:t>
      </w:r>
      <w:r w:rsidR="00257842">
        <w:rPr>
          <w:lang w:val="en-GB"/>
        </w:rPr>
        <w:t xml:space="preserve"> </w:t>
      </w:r>
      <w:r w:rsidR="00794560">
        <w:rPr>
          <w:lang w:val="en-GB"/>
        </w:rPr>
        <w:t>(logistic</w:t>
      </w:r>
      <w:r w:rsidR="00257842">
        <w:rPr>
          <w:lang w:val="en-GB"/>
        </w:rPr>
        <w:t xml:space="preserve"> regression) and </w:t>
      </w:r>
      <w:r w:rsidR="00F47D81">
        <w:rPr>
          <w:lang w:val="en-GB"/>
        </w:rPr>
        <w:t xml:space="preserve">. </w:t>
      </w:r>
    </w:p>
    <w:p w14:paraId="23EFBE0A" w14:textId="16AB6CC8" w:rsidR="007E58F7" w:rsidRDefault="007E58F7" w:rsidP="007E58F7">
      <w:pPr>
        <w:rPr>
          <w:lang w:val="en-US"/>
        </w:rPr>
      </w:pPr>
    </w:p>
    <w:p w14:paraId="524151FE" w14:textId="0A1EC8C6" w:rsidR="00257842" w:rsidRDefault="00257842" w:rsidP="00BC13BF">
      <w:pPr>
        <w:rPr>
          <w:lang w:val="en-GB"/>
        </w:rPr>
      </w:pPr>
      <w:r>
        <w:rPr>
          <w:lang w:val="en-GB"/>
        </w:rPr>
        <w:t xml:space="preserve">For the spring </w:t>
      </w:r>
      <w:r w:rsidR="00523B6F">
        <w:rPr>
          <w:lang w:val="en-GB"/>
        </w:rPr>
        <w:t xml:space="preserve">weed </w:t>
      </w:r>
      <w:r>
        <w:rPr>
          <w:lang w:val="en-GB"/>
        </w:rPr>
        <w:t xml:space="preserve">counts, the </w:t>
      </w:r>
      <w:r w:rsidR="00523B6F">
        <w:rPr>
          <w:lang w:val="en-GB"/>
        </w:rPr>
        <w:t xml:space="preserve">total number of weeds </w:t>
      </w:r>
      <w:r>
        <w:rPr>
          <w:lang w:val="en-GB"/>
        </w:rPr>
        <w:t xml:space="preserve">was modelled using </w:t>
      </w:r>
      <w:r w:rsidRPr="00BC13BF">
        <w:rPr>
          <w:i/>
          <w:iCs/>
          <w:lang w:val="en-GB"/>
        </w:rPr>
        <w:t>glmmTMB</w:t>
      </w:r>
      <w:r>
        <w:rPr>
          <w:lang w:val="en-GB"/>
        </w:rPr>
        <w:t xml:space="preserve"> with fixed effects of tillage, cover crop, residue, a year factor </w:t>
      </w:r>
      <w:r w:rsidR="00523B6F">
        <w:rPr>
          <w:lang w:val="en-GB"/>
        </w:rPr>
        <w:t xml:space="preserve">and all of their interactions </w:t>
      </w:r>
      <w:r>
        <w:rPr>
          <w:lang w:val="en-GB"/>
        </w:rPr>
        <w:t xml:space="preserve">with a random effect of </w:t>
      </w:r>
      <w:r w:rsidR="00523B6F">
        <w:rPr>
          <w:lang w:val="en-GB"/>
        </w:rPr>
        <w:t xml:space="preserve">sub-subplot nested within subplot nested within plot, a term to adjust for zero-inflation, and </w:t>
      </w:r>
      <w:r>
        <w:rPr>
          <w:lang w:val="en-GB"/>
        </w:rPr>
        <w:t xml:space="preserve">a </w:t>
      </w:r>
      <w:r w:rsidR="00523B6F">
        <w:rPr>
          <w:lang w:val="en-GB"/>
        </w:rPr>
        <w:t xml:space="preserve">negative </w:t>
      </w:r>
      <w:r>
        <w:rPr>
          <w:lang w:val="en-GB"/>
        </w:rPr>
        <w:t>binomial error distribution (</w:t>
      </w:r>
      <w:r w:rsidR="00523B6F">
        <w:rPr>
          <w:lang w:val="en-GB"/>
        </w:rPr>
        <w:t>first order</w:t>
      </w:r>
      <w:r>
        <w:rPr>
          <w:lang w:val="en-GB"/>
        </w:rPr>
        <w:t xml:space="preserve">). Additionally, the </w:t>
      </w:r>
      <w:r w:rsidR="00523B6F">
        <w:rPr>
          <w:lang w:val="en-GB"/>
        </w:rPr>
        <w:t xml:space="preserve">proportion of the spring weeds that were </w:t>
      </w:r>
      <w:r>
        <w:rPr>
          <w:lang w:val="en-GB"/>
        </w:rPr>
        <w:t>perennial</w:t>
      </w:r>
      <w:r w:rsidR="00523B6F">
        <w:rPr>
          <w:lang w:val="en-GB"/>
        </w:rPr>
        <w:t xml:space="preserve">s was modelled using a beta family error distribution and an adjustment for zero inflation. </w:t>
      </w:r>
      <w:r w:rsidR="00BC13BF">
        <w:rPr>
          <w:lang w:val="en-GB"/>
        </w:rPr>
        <w:t xml:space="preserve">Results were summarized using </w:t>
      </w:r>
      <w:r w:rsidR="00BC13BF" w:rsidRPr="00BC13BF">
        <w:rPr>
          <w:i/>
          <w:iCs/>
          <w:lang w:val="en-GB"/>
        </w:rPr>
        <w:t>emmeans</w:t>
      </w:r>
      <w:r w:rsidR="00BC13BF">
        <w:rPr>
          <w:lang w:val="en-GB"/>
        </w:rPr>
        <w:t>.</w:t>
      </w:r>
    </w:p>
    <w:p w14:paraId="0731049F" w14:textId="753BB61B" w:rsidR="00266ADE" w:rsidRDefault="00266ADE" w:rsidP="00266ADE">
      <w:pPr>
        <w:pStyle w:val="Heading3"/>
        <w:rPr>
          <w:lang w:val="en-GB"/>
        </w:rPr>
      </w:pPr>
      <w:r>
        <w:rPr>
          <w:lang w:val="en-GB"/>
        </w:rPr>
        <w:t>Comparisons</w:t>
      </w:r>
    </w:p>
    <w:p w14:paraId="62C413E8" w14:textId="7752ECA6" w:rsidR="004E103B" w:rsidRDefault="00266ADE" w:rsidP="00266ADE">
      <w:pPr>
        <w:rPr>
          <w:lang w:val="en-GB"/>
        </w:rPr>
      </w:pPr>
      <w:r>
        <w:rPr>
          <w:lang w:val="en-GB"/>
        </w:rPr>
        <w:t xml:space="preserve">To </w:t>
      </w:r>
      <w:r w:rsidR="00E7709D">
        <w:rPr>
          <w:lang w:val="en-GB"/>
        </w:rPr>
        <w:t xml:space="preserve">facilitate </w:t>
      </w:r>
      <w:r w:rsidR="00385D27">
        <w:rPr>
          <w:lang w:val="en-GB"/>
        </w:rPr>
        <w:t xml:space="preserve">meaningful summaries of and </w:t>
      </w:r>
      <w:r w:rsidR="00E7709D">
        <w:rPr>
          <w:lang w:val="en-GB"/>
        </w:rPr>
        <w:t xml:space="preserve">comparisons between </w:t>
      </w:r>
      <w:r w:rsidR="00385D27">
        <w:rPr>
          <w:lang w:val="en-GB"/>
        </w:rPr>
        <w:t>the</w:t>
      </w:r>
      <w:r w:rsidR="00E7709D">
        <w:rPr>
          <w:lang w:val="en-GB"/>
        </w:rPr>
        <w:t xml:space="preserve"> 30 cropping systems</w:t>
      </w:r>
      <w:r>
        <w:rPr>
          <w:lang w:val="en-GB"/>
        </w:rPr>
        <w:t>, we</w:t>
      </w:r>
      <w:r w:rsidR="00936888">
        <w:rPr>
          <w:lang w:val="en-GB"/>
        </w:rPr>
        <w:t xml:space="preserve"> </w:t>
      </w:r>
      <w:r>
        <w:rPr>
          <w:lang w:val="en-GB"/>
        </w:rPr>
        <w:t xml:space="preserve">assigned weightings to </w:t>
      </w:r>
      <w:r w:rsidR="002B6A3D">
        <w:rPr>
          <w:lang w:val="en-GB"/>
        </w:rPr>
        <w:t xml:space="preserve">five </w:t>
      </w:r>
      <w:r w:rsidR="004E103B">
        <w:rPr>
          <w:lang w:val="en-GB"/>
        </w:rPr>
        <w:t>outcomes measured in the present study</w:t>
      </w:r>
      <w:r w:rsidR="00936888">
        <w:rPr>
          <w:lang w:val="en-GB"/>
        </w:rPr>
        <w:t xml:space="preserve">. Each set of weightings was </w:t>
      </w:r>
      <w:r w:rsidR="004E103B">
        <w:rPr>
          <w:lang w:val="en-GB"/>
        </w:rPr>
        <w:t xml:space="preserve">chosen to </w:t>
      </w:r>
      <w:r w:rsidR="002B6A3D">
        <w:rPr>
          <w:lang w:val="en-GB"/>
        </w:rPr>
        <w:t>represent f</w:t>
      </w:r>
      <w:r w:rsidR="00936888">
        <w:rPr>
          <w:lang w:val="en-GB"/>
        </w:rPr>
        <w:t>ive</w:t>
      </w:r>
      <w:r w:rsidR="002B6A3D">
        <w:rPr>
          <w:lang w:val="en-GB"/>
        </w:rPr>
        <w:t xml:space="preserve"> </w:t>
      </w:r>
      <w:r w:rsidR="004E103B">
        <w:rPr>
          <w:lang w:val="en-GB"/>
        </w:rPr>
        <w:t>major categorical measures</w:t>
      </w:r>
      <w:r w:rsidR="002B6A3D">
        <w:rPr>
          <w:lang w:val="en-GB"/>
        </w:rPr>
        <w:t xml:space="preserve"> whose relative importance differ between </w:t>
      </w:r>
      <w:r w:rsidR="004E103B">
        <w:rPr>
          <w:lang w:val="en-GB"/>
        </w:rPr>
        <w:t>farmer typ</w:t>
      </w:r>
      <w:r w:rsidR="00E7709D">
        <w:rPr>
          <w:lang w:val="en-GB"/>
        </w:rPr>
        <w:t xml:space="preserve">ologies as identified and described by Upadhaya and colleagues </w:t>
      </w:r>
      <w:r w:rsidR="00E7709D">
        <w:rPr>
          <w:lang w:val="en-GB"/>
        </w:rPr>
        <w:fldChar w:fldCharType="begin"/>
      </w:r>
      <w:r w:rsidR="00E7709D">
        <w:rPr>
          <w:lang w:val="en-GB"/>
        </w:rPr>
        <w:instrText xml:space="preserve"> ADDIN ZOTERO_ITEM CSL_CITATION {"citationID":"MI2jsGbi","properties":{"formattedCitation":"(Upadhaya et al., 2021)","plainCitation":"(Upadhaya et al., 2021)","noteIndex":0},"citationItems":[{"id":1893,"uris":["http://zotero.org/users/3599437/items/LSNN9K5D"],"itemData":{"id":1893,"type":"article-journal","abstract":"Understanding factors that motivate conservation behavior among farmers is crucial to addressing societal, soil, water, and wildlife conservation goals. Farmers employ soil conservation practices to maintain agricultural productivity while minimizing impacts to water and wildlife in the long-term. The majority of conservation programs are voluntary in nature and some farmers are more willing and/or able to implement conservation practices than others. To inform the development of more effective conservation outreach and incentive programs, we created a farmer typology using data from three waves (2015, 2016, 2018) of a longitudinal survey of 358 farmers from Iowa, a highly productive agricultural state in the U.S. Midwest. Using multivariate analysis (Principal Component Analysis, and Cluster Analysis), we employed 26 summated scale variables measuring largely unobservable and latent constructs related to conservation, including awareness, attitudes, beliefs, and perceived motivations and barriers to practice adoption. Through this analysis, we identified four types of farmers-Conservationist, Deliberative, Productivist, and Traditionalist—based on the salient characteristics of each group. “Conservationist” farmers scored highest on measures of stewardship motivations and identity. “Deliberative” farmers appeared to be favorably disposed toward conservation, but also seem to consider agronomic and economic impediments more than other groups. “Productivist” farmers had the highest scores on profit motivation and emphasis on input use. “Traditionalist” farmers reported being heavily influenced by family members and scored highest on social and regulatory influence on conservation motivations. Detailed understanding of between-groups differences on key conservation-related factors can contribute to developing targeted messages for specific subgroups of a given population, potentially resulting in higher adoption of voluntary conservation programs in Iowa and beyond.","container-title":"Land Use Policy","DOI":"10.1016/j.landusepol.2020.105157","ISSN":"0264-8377","journalAbbreviation":"Land Use Policy","page":"105157","source":"ScienceDirect","title":"Developing farmer typologies to inform conservation outreach in agricultural landscapes","volume":"101","author":[{"family":"Upadhaya","given":"Suraj"},{"family":"Arbuckle","given":"J. Gordon"},{"family":"Schulte","given":"Lisa A."}],"issued":{"date-parts":[["2021",2,1]]}}}],"schema":"https://github.com/citation-style-language/schema/raw/master/csl-citation.json"} </w:instrText>
      </w:r>
      <w:r w:rsidR="00E7709D">
        <w:rPr>
          <w:lang w:val="en-GB"/>
        </w:rPr>
        <w:fldChar w:fldCharType="separate"/>
      </w:r>
      <w:r w:rsidR="00E7709D" w:rsidRPr="00266ADE">
        <w:rPr>
          <w:rFonts w:ascii="Aptos" w:hAnsi="Aptos"/>
          <w:lang w:val="en-US"/>
        </w:rPr>
        <w:t>(Upadhaya et al., 2021)</w:t>
      </w:r>
      <w:r w:rsidR="00E7709D">
        <w:rPr>
          <w:lang w:val="en-GB"/>
        </w:rPr>
        <w:fldChar w:fldCharType="end"/>
      </w:r>
      <w:r w:rsidR="00E7709D">
        <w:rPr>
          <w:lang w:val="en-GB"/>
        </w:rPr>
        <w:t xml:space="preserve">. </w:t>
      </w:r>
      <w:r w:rsidR="00936888">
        <w:rPr>
          <w:lang w:val="en-GB"/>
        </w:rPr>
        <w:t>Weightings were chosen to exaggerate differences between typologies</w:t>
      </w:r>
      <w:r w:rsidR="006D5307">
        <w:rPr>
          <w:lang w:val="en-GB"/>
        </w:rPr>
        <w:t xml:space="preserve"> and maximize </w:t>
      </w:r>
      <w:r w:rsidR="00936888">
        <w:rPr>
          <w:lang w:val="en-GB"/>
        </w:rPr>
        <w:t>represent</w:t>
      </w:r>
      <w:r w:rsidR="006D5307">
        <w:rPr>
          <w:lang w:val="en-GB"/>
        </w:rPr>
        <w:t>ation of</w:t>
      </w:r>
      <w:r w:rsidR="00936888">
        <w:rPr>
          <w:lang w:val="en-GB"/>
        </w:rPr>
        <w:t xml:space="preserve"> </w:t>
      </w:r>
      <w:r w:rsidR="006D5307">
        <w:rPr>
          <w:lang w:val="en-GB"/>
        </w:rPr>
        <w:t xml:space="preserve">the decision space. </w:t>
      </w:r>
    </w:p>
    <w:tbl>
      <w:tblPr>
        <w:tblStyle w:val="TableGrid"/>
        <w:tblW w:w="0" w:type="auto"/>
        <w:tblLook w:val="04A0" w:firstRow="1" w:lastRow="0" w:firstColumn="1" w:lastColumn="0" w:noHBand="0" w:noVBand="1"/>
      </w:tblPr>
      <w:tblGrid>
        <w:gridCol w:w="1720"/>
        <w:gridCol w:w="1472"/>
        <w:gridCol w:w="1457"/>
        <w:gridCol w:w="1455"/>
        <w:gridCol w:w="1484"/>
        <w:gridCol w:w="1428"/>
      </w:tblGrid>
      <w:tr w:rsidR="00936888" w14:paraId="2482D11D" w14:textId="77777777" w:rsidTr="007D3155">
        <w:tc>
          <w:tcPr>
            <w:tcW w:w="1720" w:type="dxa"/>
          </w:tcPr>
          <w:p w14:paraId="06F9757C" w14:textId="7636EA83" w:rsidR="004E103B" w:rsidRDefault="004E103B" w:rsidP="00266ADE">
            <w:pPr>
              <w:rPr>
                <w:lang w:val="en-GB"/>
              </w:rPr>
            </w:pPr>
            <w:r>
              <w:rPr>
                <w:lang w:val="en-GB"/>
              </w:rPr>
              <w:t>Farmer type</w:t>
            </w:r>
          </w:p>
        </w:tc>
        <w:tc>
          <w:tcPr>
            <w:tcW w:w="1472" w:type="dxa"/>
          </w:tcPr>
          <w:p w14:paraId="2B1CC57A" w14:textId="4E5603CC" w:rsidR="004E103B" w:rsidRDefault="004E103B" w:rsidP="00266ADE">
            <w:pPr>
              <w:rPr>
                <w:lang w:val="en-GB"/>
              </w:rPr>
            </w:pPr>
            <w:r>
              <w:rPr>
                <w:lang w:val="en-GB"/>
              </w:rPr>
              <w:t>Profit motivations</w:t>
            </w:r>
          </w:p>
        </w:tc>
        <w:tc>
          <w:tcPr>
            <w:tcW w:w="1457" w:type="dxa"/>
          </w:tcPr>
          <w:p w14:paraId="09D0B257" w14:textId="1267CFD7" w:rsidR="004E103B" w:rsidRDefault="004E103B" w:rsidP="00266ADE">
            <w:pPr>
              <w:rPr>
                <w:lang w:val="en-GB"/>
              </w:rPr>
            </w:pPr>
            <w:r>
              <w:rPr>
                <w:lang w:val="en-GB"/>
              </w:rPr>
              <w:t>Agronomic impacts</w:t>
            </w:r>
          </w:p>
        </w:tc>
        <w:tc>
          <w:tcPr>
            <w:tcW w:w="1455" w:type="dxa"/>
          </w:tcPr>
          <w:p w14:paraId="26565EFE" w14:textId="39C36A54" w:rsidR="004E103B" w:rsidRDefault="006D5307" w:rsidP="00266ADE">
            <w:pPr>
              <w:rPr>
                <w:lang w:val="en-GB"/>
              </w:rPr>
            </w:pPr>
            <w:r>
              <w:rPr>
                <w:lang w:val="en-GB"/>
              </w:rPr>
              <w:t>Social i</w:t>
            </w:r>
            <w:r w:rsidR="00936888">
              <w:rPr>
                <w:lang w:val="en-GB"/>
              </w:rPr>
              <w:t xml:space="preserve">dentity - </w:t>
            </w:r>
            <w:r w:rsidR="004E103B">
              <w:rPr>
                <w:lang w:val="en-GB"/>
              </w:rPr>
              <w:t>Regulatory</w:t>
            </w:r>
          </w:p>
        </w:tc>
        <w:tc>
          <w:tcPr>
            <w:tcW w:w="1484" w:type="dxa"/>
          </w:tcPr>
          <w:p w14:paraId="5A86F044" w14:textId="2665BF0A" w:rsidR="004E103B" w:rsidRDefault="006D5307" w:rsidP="00266ADE">
            <w:pPr>
              <w:rPr>
                <w:lang w:val="en-GB"/>
              </w:rPr>
            </w:pPr>
            <w:r>
              <w:rPr>
                <w:lang w:val="en-GB"/>
              </w:rPr>
              <w:t>Social i</w:t>
            </w:r>
            <w:r w:rsidR="00936888">
              <w:rPr>
                <w:lang w:val="en-GB"/>
              </w:rPr>
              <w:t xml:space="preserve">dentity - </w:t>
            </w:r>
            <w:r w:rsidR="004E103B">
              <w:rPr>
                <w:lang w:val="en-GB"/>
              </w:rPr>
              <w:t xml:space="preserve">Stewardship </w:t>
            </w:r>
          </w:p>
        </w:tc>
        <w:tc>
          <w:tcPr>
            <w:tcW w:w="1428" w:type="dxa"/>
          </w:tcPr>
          <w:p w14:paraId="05BC512D" w14:textId="2500D960" w:rsidR="004E103B" w:rsidRDefault="006D5307" w:rsidP="00266ADE">
            <w:pPr>
              <w:rPr>
                <w:lang w:val="en-GB"/>
              </w:rPr>
            </w:pPr>
            <w:r>
              <w:rPr>
                <w:lang w:val="en-GB"/>
              </w:rPr>
              <w:t>Social i</w:t>
            </w:r>
            <w:r w:rsidR="00E7709D">
              <w:rPr>
                <w:lang w:val="en-GB"/>
              </w:rPr>
              <w:t>dentity</w:t>
            </w:r>
            <w:r w:rsidR="00936888">
              <w:rPr>
                <w:lang w:val="en-GB"/>
              </w:rPr>
              <w:t xml:space="preserve"> - Health</w:t>
            </w:r>
          </w:p>
        </w:tc>
      </w:tr>
      <w:tr w:rsidR="00936888" w14:paraId="4DEAE695" w14:textId="77777777" w:rsidTr="007D3155">
        <w:tc>
          <w:tcPr>
            <w:tcW w:w="1720" w:type="dxa"/>
          </w:tcPr>
          <w:p w14:paraId="47AF1BD3" w14:textId="77777777" w:rsidR="004E103B" w:rsidRDefault="004E103B" w:rsidP="00266ADE">
            <w:pPr>
              <w:rPr>
                <w:lang w:val="en-GB"/>
              </w:rPr>
            </w:pPr>
          </w:p>
        </w:tc>
        <w:tc>
          <w:tcPr>
            <w:tcW w:w="1472" w:type="dxa"/>
          </w:tcPr>
          <w:p w14:paraId="23CB4758" w14:textId="48B540BB" w:rsidR="004E103B" w:rsidRDefault="004E103B" w:rsidP="00266ADE">
            <w:pPr>
              <w:rPr>
                <w:lang w:val="en-GB"/>
              </w:rPr>
            </w:pPr>
            <w:r>
              <w:rPr>
                <w:lang w:val="en-GB"/>
              </w:rPr>
              <w:t>Grain yield</w:t>
            </w:r>
          </w:p>
        </w:tc>
        <w:tc>
          <w:tcPr>
            <w:tcW w:w="1457" w:type="dxa"/>
          </w:tcPr>
          <w:p w14:paraId="487CBEB4" w14:textId="16A0D6C0" w:rsidR="004E103B" w:rsidRDefault="004E103B" w:rsidP="00266ADE">
            <w:pPr>
              <w:rPr>
                <w:lang w:val="en-GB"/>
              </w:rPr>
            </w:pPr>
            <w:r>
              <w:rPr>
                <w:lang w:val="en-GB"/>
              </w:rPr>
              <w:t>Spring perennial weed count</w:t>
            </w:r>
          </w:p>
        </w:tc>
        <w:tc>
          <w:tcPr>
            <w:tcW w:w="1455" w:type="dxa"/>
          </w:tcPr>
          <w:p w14:paraId="74ACE105" w14:textId="66B88E1A" w:rsidR="004E103B" w:rsidRDefault="004E103B" w:rsidP="00266ADE">
            <w:pPr>
              <w:rPr>
                <w:lang w:val="en-GB"/>
              </w:rPr>
            </w:pPr>
            <w:r>
              <w:rPr>
                <w:lang w:val="en-GB"/>
              </w:rPr>
              <w:t>Fall vegetation biomass</w:t>
            </w:r>
          </w:p>
        </w:tc>
        <w:tc>
          <w:tcPr>
            <w:tcW w:w="1484" w:type="dxa"/>
          </w:tcPr>
          <w:p w14:paraId="274170A8" w14:textId="74EDE5C4" w:rsidR="004E103B" w:rsidRDefault="004E103B" w:rsidP="00266ADE">
            <w:pPr>
              <w:rPr>
                <w:lang w:val="en-GB"/>
              </w:rPr>
            </w:pPr>
            <w:r>
              <w:rPr>
                <w:lang w:val="en-GB"/>
              </w:rPr>
              <w:t>Ecosystem services of fall vegetation</w:t>
            </w:r>
          </w:p>
        </w:tc>
        <w:tc>
          <w:tcPr>
            <w:tcW w:w="1428" w:type="dxa"/>
          </w:tcPr>
          <w:p w14:paraId="148BAFFB" w14:textId="445C55D0" w:rsidR="004E103B" w:rsidRDefault="004E103B" w:rsidP="00266ADE">
            <w:pPr>
              <w:rPr>
                <w:lang w:val="en-GB"/>
              </w:rPr>
            </w:pPr>
            <w:r>
              <w:rPr>
                <w:lang w:val="en-GB"/>
              </w:rPr>
              <w:t>Pesticide toxicity loads</w:t>
            </w:r>
          </w:p>
        </w:tc>
      </w:tr>
      <w:tr w:rsidR="00936888" w14:paraId="47BAF4C9" w14:textId="77777777" w:rsidTr="007D3155">
        <w:tc>
          <w:tcPr>
            <w:tcW w:w="1720" w:type="dxa"/>
          </w:tcPr>
          <w:p w14:paraId="499D0DFE" w14:textId="5154B3F2" w:rsidR="004E103B" w:rsidRDefault="004E103B" w:rsidP="00266ADE">
            <w:pPr>
              <w:rPr>
                <w:lang w:val="en-GB"/>
              </w:rPr>
            </w:pPr>
            <w:r>
              <w:rPr>
                <w:lang w:val="en-GB"/>
              </w:rPr>
              <w:t>Conservationist</w:t>
            </w:r>
          </w:p>
        </w:tc>
        <w:tc>
          <w:tcPr>
            <w:tcW w:w="1472" w:type="dxa"/>
          </w:tcPr>
          <w:p w14:paraId="292E958D" w14:textId="12896A3D" w:rsidR="004E103B" w:rsidRDefault="007D3155" w:rsidP="00266ADE">
            <w:pPr>
              <w:rPr>
                <w:lang w:val="en-GB"/>
              </w:rPr>
            </w:pPr>
            <w:r>
              <w:rPr>
                <w:lang w:val="en-GB"/>
              </w:rPr>
              <w:t>40</w:t>
            </w:r>
          </w:p>
        </w:tc>
        <w:tc>
          <w:tcPr>
            <w:tcW w:w="1457" w:type="dxa"/>
          </w:tcPr>
          <w:p w14:paraId="7B2C189D" w14:textId="7DB1EA50" w:rsidR="004E103B" w:rsidRDefault="00E7709D" w:rsidP="00266ADE">
            <w:pPr>
              <w:rPr>
                <w:lang w:val="en-GB"/>
              </w:rPr>
            </w:pPr>
            <w:r>
              <w:rPr>
                <w:lang w:val="en-GB"/>
              </w:rPr>
              <w:t>20</w:t>
            </w:r>
          </w:p>
        </w:tc>
        <w:tc>
          <w:tcPr>
            <w:tcW w:w="1455" w:type="dxa"/>
          </w:tcPr>
          <w:p w14:paraId="65B9296E" w14:textId="0EFB63CE" w:rsidR="004E103B" w:rsidRDefault="007D3155" w:rsidP="00266ADE">
            <w:pPr>
              <w:rPr>
                <w:lang w:val="en-GB"/>
              </w:rPr>
            </w:pPr>
            <w:r>
              <w:rPr>
                <w:lang w:val="en-GB"/>
              </w:rPr>
              <w:t>20</w:t>
            </w:r>
          </w:p>
        </w:tc>
        <w:tc>
          <w:tcPr>
            <w:tcW w:w="1484" w:type="dxa"/>
          </w:tcPr>
          <w:p w14:paraId="0B775E78" w14:textId="6B190969" w:rsidR="004E103B" w:rsidRDefault="007D3155" w:rsidP="00266ADE">
            <w:pPr>
              <w:rPr>
                <w:lang w:val="en-GB"/>
              </w:rPr>
            </w:pPr>
            <w:r>
              <w:rPr>
                <w:lang w:val="en-GB"/>
              </w:rPr>
              <w:t>1</w:t>
            </w:r>
            <w:r w:rsidR="004E103B">
              <w:rPr>
                <w:lang w:val="en-GB"/>
              </w:rPr>
              <w:t>0</w:t>
            </w:r>
          </w:p>
        </w:tc>
        <w:tc>
          <w:tcPr>
            <w:tcW w:w="1428" w:type="dxa"/>
          </w:tcPr>
          <w:p w14:paraId="7D6FDE95" w14:textId="01A5A652" w:rsidR="004E103B" w:rsidRDefault="007D3155" w:rsidP="00266ADE">
            <w:pPr>
              <w:rPr>
                <w:lang w:val="en-GB"/>
              </w:rPr>
            </w:pPr>
            <w:r>
              <w:rPr>
                <w:lang w:val="en-GB"/>
              </w:rPr>
              <w:t>1</w:t>
            </w:r>
            <w:r w:rsidR="004E103B">
              <w:rPr>
                <w:lang w:val="en-GB"/>
              </w:rPr>
              <w:t>0</w:t>
            </w:r>
          </w:p>
        </w:tc>
      </w:tr>
      <w:tr w:rsidR="00936888" w14:paraId="7F969517" w14:textId="77777777" w:rsidTr="007D3155">
        <w:tc>
          <w:tcPr>
            <w:tcW w:w="1720" w:type="dxa"/>
          </w:tcPr>
          <w:p w14:paraId="6A4DAA32" w14:textId="3B16AB3A" w:rsidR="004E103B" w:rsidRDefault="007D3155" w:rsidP="00266ADE">
            <w:pPr>
              <w:rPr>
                <w:lang w:val="en-GB"/>
              </w:rPr>
            </w:pPr>
            <w:r>
              <w:rPr>
                <w:lang w:val="en-GB"/>
              </w:rPr>
              <w:t>Deliberative</w:t>
            </w:r>
          </w:p>
        </w:tc>
        <w:tc>
          <w:tcPr>
            <w:tcW w:w="1472" w:type="dxa"/>
          </w:tcPr>
          <w:p w14:paraId="40871E93" w14:textId="00619B20" w:rsidR="004E103B" w:rsidRDefault="007D3155" w:rsidP="00266ADE">
            <w:pPr>
              <w:rPr>
                <w:lang w:val="en-GB"/>
              </w:rPr>
            </w:pPr>
            <w:r>
              <w:rPr>
                <w:lang w:val="en-GB"/>
              </w:rPr>
              <w:t>40</w:t>
            </w:r>
          </w:p>
        </w:tc>
        <w:tc>
          <w:tcPr>
            <w:tcW w:w="1457" w:type="dxa"/>
          </w:tcPr>
          <w:p w14:paraId="1AACC226" w14:textId="096617FC" w:rsidR="004E103B" w:rsidRDefault="007D3155" w:rsidP="00266ADE">
            <w:pPr>
              <w:rPr>
                <w:lang w:val="en-GB"/>
              </w:rPr>
            </w:pPr>
            <w:r>
              <w:rPr>
                <w:lang w:val="en-GB"/>
              </w:rPr>
              <w:t>40</w:t>
            </w:r>
          </w:p>
        </w:tc>
        <w:tc>
          <w:tcPr>
            <w:tcW w:w="1455" w:type="dxa"/>
          </w:tcPr>
          <w:p w14:paraId="70A0EFFD" w14:textId="46C1A12E" w:rsidR="004E103B" w:rsidRDefault="00E7709D" w:rsidP="00266ADE">
            <w:pPr>
              <w:rPr>
                <w:lang w:val="en-GB"/>
              </w:rPr>
            </w:pPr>
            <w:r>
              <w:rPr>
                <w:lang w:val="en-GB"/>
              </w:rPr>
              <w:t>10</w:t>
            </w:r>
          </w:p>
        </w:tc>
        <w:tc>
          <w:tcPr>
            <w:tcW w:w="1484" w:type="dxa"/>
          </w:tcPr>
          <w:p w14:paraId="6923A1FC" w14:textId="0D513EC6" w:rsidR="004E103B" w:rsidRDefault="00E7709D" w:rsidP="00266ADE">
            <w:pPr>
              <w:rPr>
                <w:lang w:val="en-GB"/>
              </w:rPr>
            </w:pPr>
            <w:r>
              <w:rPr>
                <w:lang w:val="en-GB"/>
              </w:rPr>
              <w:t>5</w:t>
            </w:r>
          </w:p>
        </w:tc>
        <w:tc>
          <w:tcPr>
            <w:tcW w:w="1428" w:type="dxa"/>
          </w:tcPr>
          <w:p w14:paraId="170A421A" w14:textId="00E1FC56" w:rsidR="004E103B" w:rsidRDefault="00E7709D" w:rsidP="00266ADE">
            <w:pPr>
              <w:rPr>
                <w:lang w:val="en-GB"/>
              </w:rPr>
            </w:pPr>
            <w:r>
              <w:rPr>
                <w:lang w:val="en-GB"/>
              </w:rPr>
              <w:t>5</w:t>
            </w:r>
          </w:p>
        </w:tc>
      </w:tr>
      <w:tr w:rsidR="00936888" w14:paraId="42145DD6" w14:textId="77777777" w:rsidTr="007D3155">
        <w:tc>
          <w:tcPr>
            <w:tcW w:w="1720" w:type="dxa"/>
          </w:tcPr>
          <w:p w14:paraId="4EE295A8" w14:textId="2CFB76A9" w:rsidR="004E103B" w:rsidRDefault="007D3155" w:rsidP="00266ADE">
            <w:pPr>
              <w:rPr>
                <w:lang w:val="en-GB"/>
              </w:rPr>
            </w:pPr>
            <w:r>
              <w:rPr>
                <w:lang w:val="en-GB"/>
              </w:rPr>
              <w:t>Traditionalist</w:t>
            </w:r>
          </w:p>
        </w:tc>
        <w:tc>
          <w:tcPr>
            <w:tcW w:w="1472" w:type="dxa"/>
          </w:tcPr>
          <w:p w14:paraId="65942313" w14:textId="1B8474C7" w:rsidR="004E103B" w:rsidRDefault="007D3155" w:rsidP="00266ADE">
            <w:pPr>
              <w:rPr>
                <w:lang w:val="en-GB"/>
              </w:rPr>
            </w:pPr>
            <w:r>
              <w:rPr>
                <w:lang w:val="en-GB"/>
              </w:rPr>
              <w:t>50</w:t>
            </w:r>
          </w:p>
        </w:tc>
        <w:tc>
          <w:tcPr>
            <w:tcW w:w="1457" w:type="dxa"/>
          </w:tcPr>
          <w:p w14:paraId="7F126FF5" w14:textId="33CF4F1E" w:rsidR="004E103B" w:rsidRDefault="007D3155" w:rsidP="00266ADE">
            <w:pPr>
              <w:rPr>
                <w:lang w:val="en-GB"/>
              </w:rPr>
            </w:pPr>
            <w:r>
              <w:rPr>
                <w:lang w:val="en-GB"/>
              </w:rPr>
              <w:t>35</w:t>
            </w:r>
          </w:p>
        </w:tc>
        <w:tc>
          <w:tcPr>
            <w:tcW w:w="1455" w:type="dxa"/>
          </w:tcPr>
          <w:p w14:paraId="015E04F7" w14:textId="7E08E26D" w:rsidR="004E103B" w:rsidRDefault="007D3155" w:rsidP="00266ADE">
            <w:pPr>
              <w:rPr>
                <w:lang w:val="en-GB"/>
              </w:rPr>
            </w:pPr>
            <w:r>
              <w:rPr>
                <w:lang w:val="en-GB"/>
              </w:rPr>
              <w:t>1</w:t>
            </w:r>
            <w:r w:rsidR="00936888">
              <w:rPr>
                <w:lang w:val="en-GB"/>
              </w:rPr>
              <w:t>5</w:t>
            </w:r>
          </w:p>
        </w:tc>
        <w:tc>
          <w:tcPr>
            <w:tcW w:w="1484" w:type="dxa"/>
          </w:tcPr>
          <w:p w14:paraId="0EF12E0F" w14:textId="04F8C2A9" w:rsidR="004E103B" w:rsidRDefault="007D3155" w:rsidP="00266ADE">
            <w:pPr>
              <w:rPr>
                <w:lang w:val="en-GB"/>
              </w:rPr>
            </w:pPr>
            <w:r>
              <w:rPr>
                <w:lang w:val="en-GB"/>
              </w:rPr>
              <w:t>0</w:t>
            </w:r>
          </w:p>
        </w:tc>
        <w:tc>
          <w:tcPr>
            <w:tcW w:w="1428" w:type="dxa"/>
          </w:tcPr>
          <w:p w14:paraId="55809D03" w14:textId="331AF6D5" w:rsidR="004E103B" w:rsidRDefault="007D3155" w:rsidP="00266ADE">
            <w:pPr>
              <w:rPr>
                <w:lang w:val="en-GB"/>
              </w:rPr>
            </w:pPr>
            <w:r>
              <w:rPr>
                <w:lang w:val="en-GB"/>
              </w:rPr>
              <w:t>5</w:t>
            </w:r>
          </w:p>
        </w:tc>
      </w:tr>
      <w:tr w:rsidR="00936888" w14:paraId="0D9FCF66" w14:textId="77777777" w:rsidTr="007D3155">
        <w:tc>
          <w:tcPr>
            <w:tcW w:w="1720" w:type="dxa"/>
          </w:tcPr>
          <w:p w14:paraId="22609F87" w14:textId="4E74C399" w:rsidR="007D3155" w:rsidRDefault="007D3155" w:rsidP="007D3155">
            <w:pPr>
              <w:rPr>
                <w:lang w:val="en-GB"/>
              </w:rPr>
            </w:pPr>
            <w:r>
              <w:rPr>
                <w:lang w:val="en-GB"/>
              </w:rPr>
              <w:t>Productionist</w:t>
            </w:r>
          </w:p>
        </w:tc>
        <w:tc>
          <w:tcPr>
            <w:tcW w:w="1472" w:type="dxa"/>
          </w:tcPr>
          <w:p w14:paraId="6FD4CE24" w14:textId="2A9A5F5B" w:rsidR="007D3155" w:rsidRDefault="00936888" w:rsidP="007D3155">
            <w:pPr>
              <w:rPr>
                <w:lang w:val="en-GB"/>
              </w:rPr>
            </w:pPr>
            <w:r>
              <w:rPr>
                <w:lang w:val="en-GB"/>
              </w:rPr>
              <w:t>7</w:t>
            </w:r>
            <w:r w:rsidR="007D3155">
              <w:rPr>
                <w:lang w:val="en-GB"/>
              </w:rPr>
              <w:t>0</w:t>
            </w:r>
          </w:p>
        </w:tc>
        <w:tc>
          <w:tcPr>
            <w:tcW w:w="1457" w:type="dxa"/>
          </w:tcPr>
          <w:p w14:paraId="51F51B96" w14:textId="2D321BE0" w:rsidR="007D3155" w:rsidRDefault="00936888" w:rsidP="007D3155">
            <w:pPr>
              <w:rPr>
                <w:lang w:val="en-GB"/>
              </w:rPr>
            </w:pPr>
            <w:r>
              <w:rPr>
                <w:lang w:val="en-GB"/>
              </w:rPr>
              <w:t>3</w:t>
            </w:r>
            <w:r w:rsidR="007D3155">
              <w:rPr>
                <w:lang w:val="en-GB"/>
              </w:rPr>
              <w:t>0</w:t>
            </w:r>
          </w:p>
        </w:tc>
        <w:tc>
          <w:tcPr>
            <w:tcW w:w="1455" w:type="dxa"/>
          </w:tcPr>
          <w:p w14:paraId="43302188" w14:textId="3EE1D6B9" w:rsidR="007D3155" w:rsidRDefault="007D3155" w:rsidP="007D3155">
            <w:pPr>
              <w:rPr>
                <w:lang w:val="en-GB"/>
              </w:rPr>
            </w:pPr>
            <w:r>
              <w:rPr>
                <w:lang w:val="en-GB"/>
              </w:rPr>
              <w:t>0</w:t>
            </w:r>
          </w:p>
        </w:tc>
        <w:tc>
          <w:tcPr>
            <w:tcW w:w="1484" w:type="dxa"/>
          </w:tcPr>
          <w:p w14:paraId="288348A8" w14:textId="78F75085" w:rsidR="007D3155" w:rsidRDefault="007D3155" w:rsidP="007D3155">
            <w:pPr>
              <w:rPr>
                <w:lang w:val="en-GB"/>
              </w:rPr>
            </w:pPr>
            <w:r>
              <w:rPr>
                <w:lang w:val="en-GB"/>
              </w:rPr>
              <w:t>0</w:t>
            </w:r>
          </w:p>
        </w:tc>
        <w:tc>
          <w:tcPr>
            <w:tcW w:w="1428" w:type="dxa"/>
          </w:tcPr>
          <w:p w14:paraId="4F871E3C" w14:textId="42D8EBF0" w:rsidR="007D3155" w:rsidRDefault="007D3155" w:rsidP="007D3155">
            <w:pPr>
              <w:rPr>
                <w:lang w:val="en-GB"/>
              </w:rPr>
            </w:pPr>
            <w:r>
              <w:rPr>
                <w:lang w:val="en-GB"/>
              </w:rPr>
              <w:t>0</w:t>
            </w:r>
          </w:p>
        </w:tc>
      </w:tr>
    </w:tbl>
    <w:p w14:paraId="0B695E4B" w14:textId="77777777" w:rsidR="004E103B" w:rsidRDefault="004E103B" w:rsidP="00266ADE">
      <w:pPr>
        <w:rPr>
          <w:lang w:val="en-GB"/>
        </w:rPr>
      </w:pPr>
    </w:p>
    <w:p w14:paraId="76ED5E96" w14:textId="173C9D40" w:rsidR="00266ADE" w:rsidRDefault="00266ADE" w:rsidP="00266ADE">
      <w:pPr>
        <w:rPr>
          <w:lang w:val="en-GB"/>
        </w:rPr>
      </w:pPr>
      <w:r>
        <w:rPr>
          <w:lang w:val="en-GB"/>
        </w:rPr>
        <w:t>Pro</w:t>
      </w:r>
      <w:r w:rsidR="002B6A3D">
        <w:rPr>
          <w:lang w:val="en-GB"/>
        </w:rPr>
        <w:t>fit motivation (grain yields)</w:t>
      </w:r>
    </w:p>
    <w:p w14:paraId="178037F5" w14:textId="4569FCCC" w:rsidR="002B6A3D" w:rsidRDefault="002B6A3D" w:rsidP="00266ADE">
      <w:pPr>
        <w:rPr>
          <w:lang w:val="en-GB"/>
        </w:rPr>
      </w:pPr>
      <w:r>
        <w:rPr>
          <w:lang w:val="en-GB"/>
        </w:rPr>
        <w:t>Agronomic impacts (perennial weeds)</w:t>
      </w:r>
    </w:p>
    <w:p w14:paraId="2F21B6B1" w14:textId="703B231B" w:rsidR="002B6A3D" w:rsidRDefault="002B6A3D" w:rsidP="00266ADE">
      <w:pPr>
        <w:rPr>
          <w:lang w:val="en-GB"/>
        </w:rPr>
      </w:pPr>
      <w:r>
        <w:rPr>
          <w:lang w:val="en-GB"/>
        </w:rPr>
        <w:t>Regulatory</w:t>
      </w:r>
    </w:p>
    <w:p w14:paraId="0D6F6360" w14:textId="77777777" w:rsidR="00266ADE" w:rsidRPr="00266ADE" w:rsidRDefault="00266ADE" w:rsidP="00266ADE">
      <w:pPr>
        <w:rPr>
          <w:lang w:val="en-US"/>
        </w:rPr>
      </w:pPr>
    </w:p>
    <w:p w14:paraId="3465B130" w14:textId="01C6D620" w:rsidR="00B730C3" w:rsidRPr="00B730C3" w:rsidRDefault="00B730C3" w:rsidP="00344A84">
      <w:pPr>
        <w:pStyle w:val="Heading1"/>
        <w:rPr>
          <w:lang w:val="en-US"/>
        </w:rPr>
      </w:pPr>
      <w:r w:rsidRPr="00B730C3">
        <w:rPr>
          <w:lang w:val="en-US"/>
        </w:rPr>
        <w:t>Results</w:t>
      </w:r>
    </w:p>
    <w:p w14:paraId="3C4B3E6D" w14:textId="77777777" w:rsidR="00B730C3" w:rsidRDefault="00B730C3" w:rsidP="00344A84">
      <w:pPr>
        <w:pStyle w:val="Heading2"/>
        <w:rPr>
          <w:lang w:val="en-US"/>
        </w:rPr>
      </w:pPr>
      <w:r w:rsidRPr="00B730C3">
        <w:rPr>
          <w:lang w:val="en-US"/>
        </w:rPr>
        <w:t>Weather</w:t>
      </w:r>
    </w:p>
    <w:p w14:paraId="126FFB31" w14:textId="1D593D08" w:rsidR="006D5307" w:rsidRPr="006D5307" w:rsidRDefault="004A0A2F" w:rsidP="006D5307">
      <w:pPr>
        <w:rPr>
          <w:lang w:val="en-US"/>
        </w:rPr>
      </w:pPr>
      <w:r>
        <w:rPr>
          <w:lang w:val="en-US"/>
        </w:rPr>
        <w:t xml:space="preserve">All three production years were warmer than the 30-year average (Figure 1) </w:t>
      </w:r>
      <w:r w:rsidR="006D5307">
        <w:rPr>
          <w:lang w:val="en-US"/>
        </w:rPr>
        <w:t xml:space="preserve"> </w:t>
      </w:r>
    </w:p>
    <w:p w14:paraId="5C461262" w14:textId="57C23D08" w:rsidR="004A0A2F" w:rsidRPr="004A0A2F" w:rsidRDefault="004A0A2F" w:rsidP="004A0A2F">
      <w:r w:rsidRPr="004A0A2F">
        <w:rPr>
          <w:noProof/>
        </w:rPr>
        <w:drawing>
          <wp:inline distT="0" distB="0" distL="0" distR="0" wp14:anchorId="3E97AFF5" wp14:editId="4FBE792B">
            <wp:extent cx="5731510" cy="5731510"/>
            <wp:effectExtent l="0" t="0" r="2540" b="2540"/>
            <wp:docPr id="795514479" name="Picture 2" descr="A graph of different weather condi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514479" name="Picture 2" descr="A graph of different weather conditions&#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031DC5B5" w14:textId="5F331084" w:rsidR="00F139C1" w:rsidRPr="00863080" w:rsidRDefault="00F139C1" w:rsidP="00F139C1">
      <w:pPr>
        <w:rPr>
          <w:lang w:val="en-US"/>
        </w:rPr>
      </w:pPr>
    </w:p>
    <w:p w14:paraId="580477DB" w14:textId="18DDA3C8" w:rsidR="007B22B0" w:rsidRPr="00E752C9" w:rsidRDefault="00E53245" w:rsidP="007B22B0">
      <w:pPr>
        <w:rPr>
          <w:lang w:val="en-US"/>
        </w:rPr>
      </w:pPr>
      <w:r w:rsidRPr="00800A47">
        <w:rPr>
          <w:b/>
          <w:bCs/>
          <w:lang w:val="en-US"/>
        </w:rPr>
        <w:t>Figure 1.</w:t>
      </w:r>
      <w:r>
        <w:rPr>
          <w:lang w:val="en-US"/>
        </w:rPr>
        <w:t xml:space="preserve"> Weather</w:t>
      </w:r>
      <w:r w:rsidR="00800A47">
        <w:rPr>
          <w:lang w:val="en-US"/>
        </w:rPr>
        <w:t xml:space="preserve"> for the three production seasons captured a range of precipitation and temperature conditions. </w:t>
      </w:r>
    </w:p>
    <w:p w14:paraId="7B3D35F8" w14:textId="008F706E" w:rsidR="00344A84" w:rsidRDefault="00344A84" w:rsidP="00344A84">
      <w:pPr>
        <w:rPr>
          <w:lang w:val="en-US"/>
        </w:rPr>
      </w:pPr>
    </w:p>
    <w:p w14:paraId="715D77CE" w14:textId="49B533CD" w:rsidR="007B22B0" w:rsidRDefault="008A7B67" w:rsidP="007B22B0">
      <w:pPr>
        <w:pStyle w:val="Heading2"/>
        <w:rPr>
          <w:lang w:val="en-US"/>
        </w:rPr>
      </w:pPr>
      <w:r>
        <w:rPr>
          <w:lang w:val="en-US"/>
        </w:rPr>
        <w:lastRenderedPageBreak/>
        <w:t>Individual metrics</w:t>
      </w:r>
    </w:p>
    <w:p w14:paraId="4804875D" w14:textId="285581CE" w:rsidR="00991510" w:rsidRDefault="00991510" w:rsidP="00991510">
      <w:pPr>
        <w:pStyle w:val="Heading3"/>
        <w:rPr>
          <w:lang w:val="en-US"/>
        </w:rPr>
      </w:pPr>
      <w:r>
        <w:rPr>
          <w:lang w:val="en-US"/>
        </w:rPr>
        <w:t>Yields</w:t>
      </w:r>
      <w:r w:rsidR="00F65BC9">
        <w:rPr>
          <w:lang w:val="en-US"/>
        </w:rPr>
        <w:t xml:space="preserve"> - DONE</w:t>
      </w:r>
    </w:p>
    <w:p w14:paraId="135E33BB" w14:textId="7AFA96BA" w:rsidR="008A7B67" w:rsidRDefault="000E3D24" w:rsidP="00B730C3">
      <w:pPr>
        <w:rPr>
          <w:rFonts w:ascii="Calibri" w:hAnsi="Calibri" w:cs="Calibri"/>
          <w:sz w:val="24"/>
          <w:szCs w:val="24"/>
          <w:lang w:val="en-US"/>
        </w:rPr>
      </w:pPr>
      <w:r>
        <w:rPr>
          <w:lang w:val="en-US"/>
        </w:rPr>
        <w:t xml:space="preserve">Yields varied significantly by crop </w:t>
      </w:r>
      <w:r>
        <w:rPr>
          <w:rFonts w:ascii="Calibri" w:hAnsi="Calibri" w:cs="Calibri"/>
          <w:sz w:val="24"/>
          <w:szCs w:val="24"/>
          <w:lang w:val="en-US"/>
        </w:rPr>
        <w:t xml:space="preserve">(p&lt;0.001) and by cover crop treatment </w:t>
      </w:r>
      <w:r w:rsidR="009F4DCE">
        <w:rPr>
          <w:rFonts w:ascii="Calibri" w:hAnsi="Calibri" w:cs="Calibri"/>
          <w:sz w:val="24"/>
          <w:szCs w:val="24"/>
          <w:lang w:val="en-US"/>
        </w:rPr>
        <w:t>(p&lt;0.001), but did not vary significantly by any other factors or their interactions</w:t>
      </w:r>
      <w:r>
        <w:rPr>
          <w:rFonts w:ascii="Calibri" w:hAnsi="Calibri" w:cs="Calibri"/>
          <w:sz w:val="24"/>
          <w:szCs w:val="24"/>
          <w:lang w:val="en-US"/>
        </w:rPr>
        <w:t xml:space="preserve">. </w:t>
      </w:r>
      <w:r w:rsidR="001775D0">
        <w:rPr>
          <w:lang w:val="en-US"/>
        </w:rPr>
        <w:t xml:space="preserve">In 2018 spring barley yields </w:t>
      </w:r>
      <w:r>
        <w:rPr>
          <w:lang w:val="en-US"/>
        </w:rPr>
        <w:t xml:space="preserve">averaged </w:t>
      </w:r>
      <w:r w:rsidR="001775D0">
        <w:rPr>
          <w:lang w:val="en-US"/>
        </w:rPr>
        <w:t>4.</w:t>
      </w:r>
      <w:r w:rsidR="001775D0">
        <w:rPr>
          <w:rFonts w:ascii="Calibri" w:hAnsi="Calibri" w:cs="Calibri"/>
          <w:sz w:val="24"/>
          <w:szCs w:val="24"/>
          <w:lang w:val="en-US"/>
        </w:rPr>
        <w:t>07 Mg ha</w:t>
      </w:r>
      <w:r w:rsidR="001775D0" w:rsidRPr="00EA474E">
        <w:rPr>
          <w:rFonts w:ascii="Calibri" w:hAnsi="Calibri" w:cs="Calibri"/>
          <w:sz w:val="24"/>
          <w:szCs w:val="24"/>
          <w:vertAlign w:val="superscript"/>
          <w:lang w:val="en-US"/>
        </w:rPr>
        <w:t>-1</w:t>
      </w:r>
      <w:r>
        <w:rPr>
          <w:rFonts w:ascii="Calibri" w:hAnsi="Calibri" w:cs="Calibri"/>
          <w:sz w:val="24"/>
          <w:szCs w:val="24"/>
          <w:lang w:val="en-US"/>
        </w:rPr>
        <w:t>, in</w:t>
      </w:r>
      <w:r w:rsidR="001775D0">
        <w:rPr>
          <w:rFonts w:ascii="Calibri" w:hAnsi="Calibri" w:cs="Calibri"/>
          <w:sz w:val="24"/>
          <w:szCs w:val="24"/>
          <w:lang w:val="en-US"/>
        </w:rPr>
        <w:t xml:space="preserve"> 2019 oat yields averaged 4.28 Mg ha-1, </w:t>
      </w:r>
      <w:r>
        <w:rPr>
          <w:rFonts w:ascii="Calibri" w:hAnsi="Calibri" w:cs="Calibri"/>
          <w:sz w:val="24"/>
          <w:szCs w:val="24"/>
          <w:lang w:val="en-US"/>
        </w:rPr>
        <w:t xml:space="preserve">and in </w:t>
      </w:r>
      <w:r w:rsidR="001775D0">
        <w:rPr>
          <w:rFonts w:ascii="Calibri" w:hAnsi="Calibri" w:cs="Calibri"/>
          <w:sz w:val="24"/>
          <w:szCs w:val="24"/>
          <w:lang w:val="en-US"/>
        </w:rPr>
        <w:t>2020 faba bean yields averaged 3.47 Mg ha-1</w:t>
      </w:r>
      <w:r>
        <w:rPr>
          <w:rFonts w:ascii="Calibri" w:hAnsi="Calibri" w:cs="Calibri"/>
          <w:sz w:val="24"/>
          <w:szCs w:val="24"/>
          <w:lang w:val="en-US"/>
        </w:rPr>
        <w:t xml:space="preserve">. </w:t>
      </w:r>
      <w:r>
        <w:rPr>
          <w:lang w:val="en-US"/>
        </w:rPr>
        <w:t xml:space="preserve">The average grain yields of the present study were lower than national averages for the same crops in the same years [4.28 Mg ha-1 spring barley, 4.94 oats, and 4.08 Mg ha-1 faba bean, respectively </w:t>
      </w:r>
      <w:r>
        <w:rPr>
          <w:lang w:val="en-US"/>
        </w:rPr>
        <w:fldChar w:fldCharType="begin"/>
      </w:r>
      <w:r>
        <w:rPr>
          <w:lang w:val="en-US"/>
        </w:rPr>
        <w:instrText xml:space="preserve"> ADDIN ZOTERO_ITEM CSL_CITATION {"citationID":"E6tVRQcl","properties":{"formattedCitation":"(FAO, 2023)","plainCitation":"(FAO, 2023)","noteIndex":0},"citationItems":[{"id":1012,"uris":["http://zotero.org/users/3599437/items/JXEWLHKI"],"itemData":{"id":1012,"type":"dataset","publisher":"Food and Agriculture Organization of the United Nations","title":"Crop and Livestock Products","URL":"https://www.fao.org/faostat/en/#data/QCL","author":[{"family":"FAO","given":""}],"issued":{"date-parts":[["2023"]]}}}],"schema":"https://github.com/citation-style-language/schema/raw/master/csl-citation.json"} </w:instrText>
      </w:r>
      <w:r>
        <w:rPr>
          <w:lang w:val="en-US"/>
        </w:rPr>
        <w:fldChar w:fldCharType="separate"/>
      </w:r>
      <w:r w:rsidRPr="000E3D24">
        <w:rPr>
          <w:rFonts w:ascii="Aptos" w:hAnsi="Aptos"/>
          <w:lang w:val="en-US"/>
        </w:rPr>
        <w:t>(FAO, 2023)</w:t>
      </w:r>
      <w:r>
        <w:rPr>
          <w:lang w:val="en-US"/>
        </w:rPr>
        <w:fldChar w:fldCharType="end"/>
      </w:r>
      <w:r>
        <w:rPr>
          <w:lang w:val="en-US"/>
        </w:rPr>
        <w:t>], but the maximum grain yields observed each year exceeded the national average</w:t>
      </w:r>
      <w:r w:rsidR="00F65BC9">
        <w:rPr>
          <w:lang w:val="en-US"/>
        </w:rPr>
        <w:t>s</w:t>
      </w:r>
      <w:r>
        <w:rPr>
          <w:lang w:val="en-US"/>
        </w:rPr>
        <w:t xml:space="preserve">. </w:t>
      </w:r>
      <w:r w:rsidR="00F65BC9">
        <w:rPr>
          <w:lang w:val="en-US"/>
        </w:rPr>
        <w:t>On average, t</w:t>
      </w:r>
      <w:r w:rsidR="009F4DCE">
        <w:rPr>
          <w:lang w:val="en-US"/>
        </w:rPr>
        <w:t>he RadM</w:t>
      </w:r>
      <w:r w:rsidR="00502A3E">
        <w:rPr>
          <w:lang w:val="en-US"/>
        </w:rPr>
        <w:t>id</w:t>
      </w:r>
      <w:r w:rsidR="009F4DCE">
        <w:rPr>
          <w:lang w:val="en-US"/>
        </w:rPr>
        <w:t xml:space="preserve"> cover crop treatment </w:t>
      </w:r>
      <w:r w:rsidR="00F65BC9">
        <w:rPr>
          <w:lang w:val="en-US"/>
        </w:rPr>
        <w:t>exhibited 8% higher crop yields compared to all o</w:t>
      </w:r>
      <w:r w:rsidR="00F65BC9">
        <w:rPr>
          <w:rFonts w:ascii="Calibri" w:hAnsi="Calibri" w:cs="Calibri"/>
          <w:sz w:val="24"/>
          <w:szCs w:val="24"/>
          <w:lang w:val="en-US"/>
        </w:rPr>
        <w:t xml:space="preserve">ther </w:t>
      </w:r>
      <w:r w:rsidR="00EA474E">
        <w:rPr>
          <w:rFonts w:ascii="Calibri" w:hAnsi="Calibri" w:cs="Calibri"/>
          <w:sz w:val="24"/>
          <w:szCs w:val="24"/>
          <w:lang w:val="en-US"/>
        </w:rPr>
        <w:t>cover crop treatments</w:t>
      </w:r>
      <w:r w:rsidR="00F65BC9">
        <w:rPr>
          <w:rFonts w:ascii="Calibri" w:hAnsi="Calibri" w:cs="Calibri"/>
          <w:sz w:val="24"/>
          <w:szCs w:val="24"/>
          <w:lang w:val="en-US"/>
        </w:rPr>
        <w:t>, which did not vary significantly from each other</w:t>
      </w:r>
      <w:r w:rsidR="003A431D">
        <w:rPr>
          <w:rFonts w:ascii="Calibri" w:hAnsi="Calibri" w:cs="Calibri"/>
          <w:sz w:val="24"/>
          <w:szCs w:val="24"/>
          <w:lang w:val="en-US"/>
        </w:rPr>
        <w:t xml:space="preserve">. </w:t>
      </w:r>
    </w:p>
    <w:p w14:paraId="6D653985" w14:textId="77777777" w:rsidR="001451D4" w:rsidRDefault="00991510" w:rsidP="00991510">
      <w:pPr>
        <w:pStyle w:val="Heading3"/>
        <w:rPr>
          <w:lang w:val="en-US"/>
        </w:rPr>
      </w:pPr>
      <w:r>
        <w:rPr>
          <w:lang w:val="en-US"/>
        </w:rPr>
        <w:t>Fall biomass</w:t>
      </w:r>
    </w:p>
    <w:p w14:paraId="2AC8D0B4" w14:textId="77777777" w:rsidR="00111FD1" w:rsidRDefault="00502A3E" w:rsidP="001451D4">
      <w:pPr>
        <w:rPr>
          <w:rFonts w:ascii="Calibri" w:hAnsi="Calibri" w:cs="Calibri"/>
          <w:sz w:val="24"/>
          <w:szCs w:val="24"/>
          <w:lang w:val="en-US"/>
        </w:rPr>
      </w:pPr>
      <w:r>
        <w:rPr>
          <w:rFonts w:ascii="Calibri" w:hAnsi="Calibri" w:cs="Calibri"/>
          <w:sz w:val="24"/>
          <w:szCs w:val="24"/>
          <w:lang w:val="en-US"/>
        </w:rPr>
        <w:t>Year</w:t>
      </w:r>
      <w:r w:rsidR="00D432EE">
        <w:rPr>
          <w:rFonts w:ascii="Calibri" w:hAnsi="Calibri" w:cs="Calibri"/>
          <w:sz w:val="24"/>
          <w:szCs w:val="24"/>
          <w:lang w:val="en-US"/>
        </w:rPr>
        <w:t xml:space="preserve"> had </w:t>
      </w:r>
      <w:r w:rsidR="00111FD1">
        <w:rPr>
          <w:rFonts w:ascii="Calibri" w:hAnsi="Calibri" w:cs="Calibri"/>
          <w:sz w:val="24"/>
          <w:szCs w:val="24"/>
          <w:lang w:val="en-US"/>
        </w:rPr>
        <w:t xml:space="preserve">a </w:t>
      </w:r>
      <w:r w:rsidR="00D432EE">
        <w:rPr>
          <w:rFonts w:ascii="Calibri" w:hAnsi="Calibri" w:cs="Calibri"/>
          <w:sz w:val="24"/>
          <w:szCs w:val="24"/>
          <w:lang w:val="en-US"/>
        </w:rPr>
        <w:t xml:space="preserve">significant spreading interaction with tillage (p&lt;0.001) such that </w:t>
      </w:r>
      <w:r w:rsidR="000E326F">
        <w:rPr>
          <w:rFonts w:ascii="Calibri" w:hAnsi="Calibri" w:cs="Calibri"/>
          <w:sz w:val="24"/>
          <w:szCs w:val="24"/>
          <w:lang w:val="en-US"/>
        </w:rPr>
        <w:t xml:space="preserve">treatment </w:t>
      </w:r>
      <w:r w:rsidR="00D432EE">
        <w:rPr>
          <w:rFonts w:ascii="Calibri" w:hAnsi="Calibri" w:cs="Calibri"/>
          <w:sz w:val="24"/>
          <w:szCs w:val="24"/>
          <w:lang w:val="en-US"/>
        </w:rPr>
        <w:t>impacts were stronger in 2018</w:t>
      </w:r>
      <w:r w:rsidR="0041079C">
        <w:rPr>
          <w:rFonts w:ascii="Calibri" w:hAnsi="Calibri" w:cs="Calibri"/>
          <w:sz w:val="24"/>
          <w:szCs w:val="24"/>
          <w:lang w:val="en-US"/>
        </w:rPr>
        <w:t xml:space="preserve"> (</w:t>
      </w:r>
      <w:r w:rsidR="00D432EE">
        <w:rPr>
          <w:rFonts w:ascii="Calibri" w:hAnsi="Calibri" w:cs="Calibri"/>
          <w:sz w:val="24"/>
          <w:szCs w:val="24"/>
          <w:lang w:val="en-US"/>
        </w:rPr>
        <w:t>when fall biomass production was higher</w:t>
      </w:r>
      <w:r w:rsidR="0041079C">
        <w:rPr>
          <w:rFonts w:ascii="Calibri" w:hAnsi="Calibri" w:cs="Calibri"/>
          <w:sz w:val="24"/>
          <w:szCs w:val="24"/>
          <w:lang w:val="en-US"/>
        </w:rPr>
        <w:t>, averaging 2.27 Mg h-1)</w:t>
      </w:r>
      <w:r w:rsidR="000E326F">
        <w:rPr>
          <w:rFonts w:ascii="Calibri" w:hAnsi="Calibri" w:cs="Calibri"/>
          <w:sz w:val="24"/>
          <w:szCs w:val="24"/>
          <w:lang w:val="en-US"/>
        </w:rPr>
        <w:t xml:space="preserve"> compared to their effects in 2019</w:t>
      </w:r>
      <w:r w:rsidR="0041079C">
        <w:rPr>
          <w:rFonts w:ascii="Calibri" w:hAnsi="Calibri" w:cs="Calibri"/>
          <w:sz w:val="24"/>
          <w:szCs w:val="24"/>
          <w:lang w:val="en-US"/>
        </w:rPr>
        <w:t xml:space="preserve"> (when fall biomass averaged 0.99 Mg ha-1)</w:t>
      </w:r>
      <w:r w:rsidR="00B37E57">
        <w:rPr>
          <w:rFonts w:ascii="Calibri" w:hAnsi="Calibri" w:cs="Calibri"/>
          <w:sz w:val="24"/>
          <w:szCs w:val="24"/>
          <w:lang w:val="en-US"/>
        </w:rPr>
        <w:t xml:space="preserve">. </w:t>
      </w:r>
      <w:r w:rsidR="00CB79CF">
        <w:rPr>
          <w:rFonts w:ascii="Calibri" w:hAnsi="Calibri" w:cs="Calibri"/>
          <w:sz w:val="24"/>
          <w:szCs w:val="24"/>
          <w:lang w:val="en-US"/>
        </w:rPr>
        <w:t xml:space="preserve">Fall biomass </w:t>
      </w:r>
      <w:r w:rsidR="0041079C">
        <w:rPr>
          <w:rFonts w:ascii="Calibri" w:hAnsi="Calibri" w:cs="Calibri"/>
          <w:sz w:val="24"/>
          <w:szCs w:val="24"/>
          <w:lang w:val="en-US"/>
        </w:rPr>
        <w:t xml:space="preserve">significantly </w:t>
      </w:r>
      <w:r w:rsidR="00CB79CF">
        <w:rPr>
          <w:rFonts w:ascii="Calibri" w:hAnsi="Calibri" w:cs="Calibri"/>
          <w:sz w:val="24"/>
          <w:szCs w:val="24"/>
          <w:lang w:val="en-US"/>
        </w:rPr>
        <w:t>decreased as tillage intensity increased, with inversion tillage producing 6</w:t>
      </w:r>
      <w:r w:rsidR="0041079C">
        <w:rPr>
          <w:rFonts w:ascii="Calibri" w:hAnsi="Calibri" w:cs="Calibri"/>
          <w:sz w:val="24"/>
          <w:szCs w:val="24"/>
          <w:lang w:val="en-US"/>
        </w:rPr>
        <w:t>6</w:t>
      </w:r>
      <w:r w:rsidR="00CB79CF">
        <w:rPr>
          <w:rFonts w:ascii="Calibri" w:hAnsi="Calibri" w:cs="Calibri"/>
          <w:sz w:val="24"/>
          <w:szCs w:val="24"/>
          <w:lang w:val="en-US"/>
        </w:rPr>
        <w:t>%</w:t>
      </w:r>
      <w:r w:rsidR="0041079C">
        <w:rPr>
          <w:rFonts w:ascii="Calibri" w:hAnsi="Calibri" w:cs="Calibri"/>
          <w:sz w:val="24"/>
          <w:szCs w:val="24"/>
          <w:lang w:val="en-US"/>
        </w:rPr>
        <w:t xml:space="preserve"> (2018) and 77% (2019)</w:t>
      </w:r>
      <w:r w:rsidR="00CB79CF">
        <w:rPr>
          <w:rFonts w:ascii="Calibri" w:hAnsi="Calibri" w:cs="Calibri"/>
          <w:sz w:val="24"/>
          <w:szCs w:val="24"/>
          <w:lang w:val="en-US"/>
        </w:rPr>
        <w:t xml:space="preserve"> of the fall biomass produced in no-till. </w:t>
      </w:r>
    </w:p>
    <w:p w14:paraId="0084C420" w14:textId="77777777" w:rsidR="00A5783F" w:rsidRDefault="00111FD1" w:rsidP="001451D4">
      <w:pPr>
        <w:rPr>
          <w:rFonts w:ascii="Calibri" w:hAnsi="Calibri" w:cs="Calibri"/>
          <w:sz w:val="24"/>
          <w:szCs w:val="24"/>
          <w:lang w:val="en-US"/>
        </w:rPr>
      </w:pPr>
      <w:r>
        <w:rPr>
          <w:rFonts w:ascii="Calibri" w:hAnsi="Calibri" w:cs="Calibri"/>
          <w:sz w:val="24"/>
          <w:szCs w:val="24"/>
          <w:lang w:val="en-US"/>
        </w:rPr>
        <w:t>Year also had a significant interaction with cover crop treatment (p&lt;0.001), but</w:t>
      </w:r>
      <w:r w:rsidR="00A5783F">
        <w:rPr>
          <w:rFonts w:ascii="Calibri" w:hAnsi="Calibri" w:cs="Calibri"/>
          <w:sz w:val="24"/>
          <w:szCs w:val="24"/>
          <w:lang w:val="en-US"/>
        </w:rPr>
        <w:t xml:space="preserve"> with cross-over effects. </w:t>
      </w:r>
      <w:r w:rsidR="00404C48">
        <w:rPr>
          <w:rFonts w:ascii="Calibri" w:hAnsi="Calibri" w:cs="Calibri"/>
          <w:sz w:val="24"/>
          <w:szCs w:val="24"/>
          <w:lang w:val="en-US"/>
        </w:rPr>
        <w:t>In 2018</w:t>
      </w:r>
      <w:r w:rsidR="00A5783F">
        <w:rPr>
          <w:rFonts w:ascii="Calibri" w:hAnsi="Calibri" w:cs="Calibri"/>
          <w:sz w:val="24"/>
          <w:szCs w:val="24"/>
          <w:lang w:val="en-US"/>
        </w:rPr>
        <w:t>,</w:t>
      </w:r>
      <w:r w:rsidR="00404C48">
        <w:rPr>
          <w:rFonts w:ascii="Calibri" w:hAnsi="Calibri" w:cs="Calibri"/>
          <w:sz w:val="24"/>
          <w:szCs w:val="24"/>
          <w:lang w:val="en-US"/>
        </w:rPr>
        <w:t xml:space="preserve"> the </w:t>
      </w:r>
      <w:r>
        <w:rPr>
          <w:rFonts w:ascii="Calibri" w:hAnsi="Calibri" w:cs="Calibri"/>
          <w:sz w:val="24"/>
          <w:szCs w:val="24"/>
          <w:lang w:val="en-US"/>
        </w:rPr>
        <w:t xml:space="preserve">NoCC treatment produced the second highest </w:t>
      </w:r>
      <w:r w:rsidR="00A5783F">
        <w:rPr>
          <w:rFonts w:ascii="Calibri" w:hAnsi="Calibri" w:cs="Calibri"/>
          <w:sz w:val="24"/>
          <w:szCs w:val="24"/>
          <w:lang w:val="en-US"/>
        </w:rPr>
        <w:t xml:space="preserve">biomass of all of the cover crop treatments (2.36 Mg ha-1, SE:9.4), while in 2019 it produced the lowest amount of biomass amongst all of the cover crop treatments (0.64 Mg ha-1, SE:9.4). </w:t>
      </w:r>
    </w:p>
    <w:p w14:paraId="4B1679F2" w14:textId="24ADF16B" w:rsidR="00CB79CF" w:rsidRDefault="00A5783F" w:rsidP="001451D4">
      <w:pPr>
        <w:rPr>
          <w:rFonts w:ascii="Calibri" w:hAnsi="Calibri" w:cs="Calibri"/>
          <w:sz w:val="24"/>
          <w:szCs w:val="24"/>
          <w:lang w:val="en-US"/>
        </w:rPr>
      </w:pPr>
      <w:r>
        <w:rPr>
          <w:rFonts w:ascii="Calibri" w:hAnsi="Calibri" w:cs="Calibri"/>
          <w:sz w:val="24"/>
          <w:szCs w:val="24"/>
          <w:lang w:val="en-US"/>
        </w:rPr>
        <w:t xml:space="preserve">STOPPED </w:t>
      </w:r>
      <w:r w:rsidR="00C21027">
        <w:rPr>
          <w:rFonts w:ascii="Calibri" w:hAnsi="Calibri" w:cs="Calibri"/>
          <w:sz w:val="24"/>
          <w:szCs w:val="24"/>
          <w:lang w:val="en-US"/>
        </w:rPr>
        <w:t xml:space="preserve">RadMid produced the most biomass in both years, and the lowest producing cover crop treatment was </w:t>
      </w:r>
      <w:r w:rsidR="00404C48">
        <w:rPr>
          <w:rFonts w:ascii="Calibri" w:hAnsi="Calibri" w:cs="Calibri"/>
          <w:sz w:val="24"/>
          <w:szCs w:val="24"/>
          <w:lang w:val="en-US"/>
        </w:rPr>
        <w:t xml:space="preserve">MixE in 2018 and NoCC in 2019. </w:t>
      </w:r>
    </w:p>
    <w:p w14:paraId="1BF28923" w14:textId="77777777" w:rsidR="00CB79CF" w:rsidRDefault="00CB79CF" w:rsidP="001451D4">
      <w:pPr>
        <w:rPr>
          <w:rFonts w:ascii="Calibri" w:hAnsi="Calibri" w:cs="Calibri"/>
          <w:sz w:val="24"/>
          <w:szCs w:val="24"/>
          <w:lang w:val="en-US"/>
        </w:rPr>
      </w:pPr>
    </w:p>
    <w:p w14:paraId="07FA35E8" w14:textId="24F2C8CB" w:rsidR="0041079C" w:rsidRDefault="0041079C" w:rsidP="001451D4">
      <w:pPr>
        <w:rPr>
          <w:rFonts w:ascii="Calibri" w:hAnsi="Calibri" w:cs="Calibri"/>
          <w:sz w:val="24"/>
          <w:szCs w:val="24"/>
          <w:lang w:val="en-US"/>
        </w:rPr>
      </w:pPr>
      <w:r>
        <w:rPr>
          <w:rFonts w:ascii="Calibri" w:hAnsi="Calibri" w:cs="Calibri"/>
          <w:sz w:val="24"/>
          <w:szCs w:val="24"/>
          <w:lang w:val="en-US"/>
        </w:rPr>
        <w:t>Residue management had a significant impact on fall biomass (p&lt;0.001), but did not interact with any other factors; retention of residue increased fall biomass by a mean of 208 kg ha-1 (SE:4.9).</w:t>
      </w:r>
    </w:p>
    <w:p w14:paraId="4B1ACD93" w14:textId="38512483" w:rsidR="0016288F" w:rsidRDefault="00517479" w:rsidP="001451D4">
      <w:pPr>
        <w:rPr>
          <w:rFonts w:ascii="Calibri" w:hAnsi="Calibri" w:cs="Calibri"/>
          <w:sz w:val="24"/>
          <w:szCs w:val="24"/>
          <w:lang w:val="en-US"/>
        </w:rPr>
      </w:pPr>
      <w:r>
        <w:rPr>
          <w:rFonts w:ascii="Calibri" w:hAnsi="Calibri" w:cs="Calibri"/>
          <w:sz w:val="24"/>
          <w:szCs w:val="24"/>
          <w:lang w:val="en-US"/>
        </w:rPr>
        <w:t xml:space="preserve">The effect of tillage treatment </w:t>
      </w:r>
      <w:r w:rsidR="0016288F">
        <w:rPr>
          <w:rFonts w:ascii="Calibri" w:hAnsi="Calibri" w:cs="Calibri"/>
          <w:sz w:val="24"/>
          <w:szCs w:val="24"/>
          <w:lang w:val="en-US"/>
        </w:rPr>
        <w:t>was significantly more amplified in some cover crop treatments (p=0.04)</w:t>
      </w:r>
      <w:r w:rsidR="000E326F">
        <w:rPr>
          <w:rFonts w:ascii="Calibri" w:hAnsi="Calibri" w:cs="Calibri"/>
          <w:sz w:val="24"/>
          <w:szCs w:val="24"/>
          <w:lang w:val="en-US"/>
        </w:rPr>
        <w:t>, but the general patterns were consistent across cover crop treatments: no-till</w:t>
      </w:r>
      <w:r w:rsidR="0016288F">
        <w:rPr>
          <w:rFonts w:ascii="Calibri" w:hAnsi="Calibri" w:cs="Calibri"/>
          <w:sz w:val="24"/>
          <w:szCs w:val="24"/>
          <w:lang w:val="en-US"/>
        </w:rPr>
        <w:t xml:space="preserve"> resulted in </w:t>
      </w:r>
      <w:r w:rsidR="000E326F">
        <w:rPr>
          <w:rFonts w:ascii="Calibri" w:hAnsi="Calibri" w:cs="Calibri"/>
          <w:sz w:val="24"/>
          <w:szCs w:val="24"/>
          <w:lang w:val="en-US"/>
        </w:rPr>
        <w:t xml:space="preserve">the largest amount of </w:t>
      </w:r>
      <w:r w:rsidR="0016288F">
        <w:rPr>
          <w:rFonts w:ascii="Calibri" w:hAnsi="Calibri" w:cs="Calibri"/>
          <w:sz w:val="24"/>
          <w:szCs w:val="24"/>
          <w:lang w:val="en-US"/>
        </w:rPr>
        <w:t>fall biomas</w:t>
      </w:r>
      <w:r w:rsidR="000E326F">
        <w:rPr>
          <w:rFonts w:ascii="Calibri" w:hAnsi="Calibri" w:cs="Calibri"/>
          <w:sz w:val="24"/>
          <w:szCs w:val="24"/>
          <w:lang w:val="en-US"/>
        </w:rPr>
        <w:t xml:space="preserve">s, followed by surface tillage, with inversion tillage producing the lowest amount of fall biomass </w:t>
      </w:r>
      <w:r w:rsidR="0016288F">
        <w:rPr>
          <w:rFonts w:ascii="Calibri" w:hAnsi="Calibri" w:cs="Calibri"/>
          <w:sz w:val="24"/>
          <w:szCs w:val="24"/>
          <w:lang w:val="en-US"/>
        </w:rPr>
        <w:t xml:space="preserve">(Figure 2).  </w:t>
      </w:r>
    </w:p>
    <w:p w14:paraId="04079A9E" w14:textId="120ABFF9" w:rsidR="00D432EE" w:rsidRDefault="00D432EE" w:rsidP="001451D4">
      <w:pPr>
        <w:rPr>
          <w:rFonts w:ascii="Calibri" w:hAnsi="Calibri" w:cs="Calibri"/>
          <w:sz w:val="24"/>
          <w:szCs w:val="24"/>
          <w:lang w:val="en-US"/>
        </w:rPr>
      </w:pPr>
      <w:r>
        <w:rPr>
          <w:rFonts w:ascii="Calibri" w:hAnsi="Calibri" w:cs="Calibri"/>
          <w:sz w:val="24"/>
          <w:szCs w:val="24"/>
          <w:lang w:val="en-US"/>
        </w:rPr>
        <w:t>The effect of cover crop on total biomass also differed significantly by year (p&lt;0.001)</w:t>
      </w:r>
    </w:p>
    <w:p w14:paraId="1A6BF91E" w14:textId="1CDC50F7" w:rsidR="002E3935" w:rsidRDefault="00517479" w:rsidP="001451D4">
      <w:pPr>
        <w:rPr>
          <w:rFonts w:ascii="Calibri" w:hAnsi="Calibri" w:cs="Calibri"/>
          <w:sz w:val="24"/>
          <w:szCs w:val="24"/>
          <w:lang w:val="en-US"/>
        </w:rPr>
      </w:pPr>
      <w:r>
        <w:rPr>
          <w:rFonts w:ascii="Calibri" w:hAnsi="Calibri" w:cs="Calibri"/>
          <w:sz w:val="24"/>
          <w:szCs w:val="24"/>
          <w:lang w:val="en-US"/>
        </w:rPr>
        <w:t xml:space="preserve">depended on the cover crop treatment, but only in amplification of </w:t>
      </w:r>
      <w:r w:rsidR="0016288F">
        <w:rPr>
          <w:rFonts w:ascii="Calibri" w:hAnsi="Calibri" w:cs="Calibri"/>
          <w:sz w:val="24"/>
          <w:szCs w:val="24"/>
          <w:lang w:val="en-US"/>
        </w:rPr>
        <w:t>patterns</w:t>
      </w:r>
      <w:r w:rsidR="00B37E57">
        <w:rPr>
          <w:rFonts w:ascii="Calibri" w:hAnsi="Calibri" w:cs="Calibri"/>
          <w:sz w:val="24"/>
          <w:szCs w:val="24"/>
          <w:lang w:val="en-US"/>
        </w:rPr>
        <w:t xml:space="preserve"> </w:t>
      </w:r>
      <w:r>
        <w:rPr>
          <w:rFonts w:ascii="Calibri" w:hAnsi="Calibri" w:cs="Calibri"/>
          <w:sz w:val="24"/>
          <w:szCs w:val="24"/>
          <w:lang w:val="en-US"/>
        </w:rPr>
        <w:t xml:space="preserve">reducing tillage significantly increased fall biomass production in all cover crop treatments, although the effect was more amplified in certain treatments certain cover crop treatments amplified the effect of tillage </w:t>
      </w:r>
      <w:r w:rsidR="00B37E57">
        <w:rPr>
          <w:rFonts w:ascii="Calibri" w:hAnsi="Calibri" w:cs="Calibri"/>
          <w:sz w:val="24"/>
          <w:szCs w:val="24"/>
          <w:lang w:val="en-US"/>
        </w:rPr>
        <w:t xml:space="preserve">(p=0.048), and removal of residue nor its interactions had any significant effect and had significant interactions with both cover crop treatment (pxx) and tillage (xx), but not residue management (XX). For simplicity in interpretation, we present the results </w:t>
      </w:r>
      <w:r w:rsidR="00B37E57">
        <w:rPr>
          <w:rFonts w:ascii="Calibri" w:hAnsi="Calibri" w:cs="Calibri"/>
          <w:sz w:val="24"/>
          <w:szCs w:val="24"/>
          <w:lang w:val="en-US"/>
        </w:rPr>
        <w:lastRenderedPageBreak/>
        <w:t xml:space="preserve">separately by year. </w:t>
      </w:r>
      <w:r w:rsidR="009E5377">
        <w:rPr>
          <w:rFonts w:ascii="Calibri" w:hAnsi="Calibri" w:cs="Calibri"/>
          <w:sz w:val="24"/>
          <w:szCs w:val="24"/>
          <w:lang w:val="en-US"/>
        </w:rPr>
        <w:t>In 2018</w:t>
      </w:r>
      <w:r w:rsidR="00AF2968">
        <w:rPr>
          <w:rFonts w:ascii="Calibri" w:hAnsi="Calibri" w:cs="Calibri"/>
          <w:sz w:val="24"/>
          <w:szCs w:val="24"/>
          <w:lang w:val="en-US"/>
        </w:rPr>
        <w:t>, average fall biomass production was 2.27 Mg ha-1</w:t>
      </w:r>
      <w:r w:rsidR="00A80F98">
        <w:rPr>
          <w:rFonts w:ascii="Calibri" w:hAnsi="Calibri" w:cs="Calibri"/>
          <w:sz w:val="24"/>
          <w:szCs w:val="24"/>
          <w:lang w:val="en-US"/>
        </w:rPr>
        <w:t>. T</w:t>
      </w:r>
      <w:r w:rsidR="009E5377">
        <w:rPr>
          <w:rFonts w:ascii="Calibri" w:hAnsi="Calibri" w:cs="Calibri"/>
          <w:sz w:val="24"/>
          <w:szCs w:val="24"/>
          <w:lang w:val="en-US"/>
        </w:rPr>
        <w:t>here was a significant amplifying interaction between tillage and cover crop treatment (p=0.048)</w:t>
      </w:r>
      <w:r w:rsidR="00A80F98">
        <w:rPr>
          <w:rFonts w:ascii="Calibri" w:hAnsi="Calibri" w:cs="Calibri"/>
          <w:sz w:val="24"/>
          <w:szCs w:val="24"/>
          <w:lang w:val="en-US"/>
        </w:rPr>
        <w:t xml:space="preserve">, and removal of residue nor its interactions had </w:t>
      </w:r>
      <w:r w:rsidR="004936C6">
        <w:rPr>
          <w:rFonts w:ascii="Calibri" w:hAnsi="Calibri" w:cs="Calibri"/>
          <w:sz w:val="24"/>
          <w:szCs w:val="24"/>
          <w:lang w:val="en-US"/>
        </w:rPr>
        <w:t>any significant effect</w:t>
      </w:r>
      <w:r w:rsidR="009E5377">
        <w:rPr>
          <w:rFonts w:ascii="Calibri" w:hAnsi="Calibri" w:cs="Calibri"/>
          <w:sz w:val="24"/>
          <w:szCs w:val="24"/>
          <w:lang w:val="en-US"/>
        </w:rPr>
        <w:t>. No-till significantly increased fall biomass in all cover crop treatments compared to surface and inversion tillage, but this effect was most amplified in the RadM cover crop</w:t>
      </w:r>
      <w:r w:rsidR="00F24867">
        <w:rPr>
          <w:rFonts w:ascii="Calibri" w:hAnsi="Calibri" w:cs="Calibri"/>
          <w:sz w:val="24"/>
          <w:szCs w:val="24"/>
          <w:lang w:val="en-US"/>
        </w:rPr>
        <w:t xml:space="preserve"> (Figure 2). On average,</w:t>
      </w:r>
      <w:r w:rsidR="00A80F98">
        <w:rPr>
          <w:rFonts w:ascii="Calibri" w:hAnsi="Calibri" w:cs="Calibri"/>
          <w:sz w:val="24"/>
          <w:szCs w:val="24"/>
          <w:lang w:val="en-US"/>
        </w:rPr>
        <w:t xml:space="preserve"> increasing</w:t>
      </w:r>
      <w:r w:rsidR="00F24867">
        <w:rPr>
          <w:rFonts w:ascii="Calibri" w:hAnsi="Calibri" w:cs="Calibri"/>
          <w:sz w:val="24"/>
          <w:szCs w:val="24"/>
          <w:lang w:val="en-US"/>
        </w:rPr>
        <w:t xml:space="preserve"> tillage intensity significantly </w:t>
      </w:r>
      <w:r w:rsidR="00A80F98">
        <w:rPr>
          <w:rFonts w:ascii="Calibri" w:hAnsi="Calibri" w:cs="Calibri"/>
          <w:sz w:val="24"/>
          <w:szCs w:val="24"/>
          <w:lang w:val="en-US"/>
        </w:rPr>
        <w:t>decreased</w:t>
      </w:r>
      <w:r w:rsidR="00F24867">
        <w:rPr>
          <w:rFonts w:ascii="Calibri" w:hAnsi="Calibri" w:cs="Calibri"/>
          <w:sz w:val="24"/>
          <w:szCs w:val="24"/>
          <w:lang w:val="en-US"/>
        </w:rPr>
        <w:t xml:space="preserve"> fall biomass by </w:t>
      </w:r>
      <w:r w:rsidR="00A80F98">
        <w:rPr>
          <w:rFonts w:ascii="Calibri" w:hAnsi="Calibri" w:cs="Calibri"/>
          <w:sz w:val="24"/>
          <w:szCs w:val="24"/>
          <w:lang w:val="en-US"/>
        </w:rPr>
        <w:t>27</w:t>
      </w:r>
      <w:r w:rsidR="00F24867">
        <w:rPr>
          <w:rFonts w:ascii="Calibri" w:hAnsi="Calibri" w:cs="Calibri"/>
          <w:sz w:val="24"/>
          <w:szCs w:val="24"/>
          <w:lang w:val="en-US"/>
        </w:rPr>
        <w:t xml:space="preserve">% and </w:t>
      </w:r>
      <w:r w:rsidR="00A80F98">
        <w:rPr>
          <w:rFonts w:ascii="Calibri" w:hAnsi="Calibri" w:cs="Calibri"/>
          <w:sz w:val="24"/>
          <w:szCs w:val="24"/>
          <w:lang w:val="en-US"/>
        </w:rPr>
        <w:t>9</w:t>
      </w:r>
      <w:r w:rsidR="00F24867">
        <w:rPr>
          <w:rFonts w:ascii="Calibri" w:hAnsi="Calibri" w:cs="Calibri"/>
          <w:sz w:val="24"/>
          <w:szCs w:val="24"/>
          <w:lang w:val="en-US"/>
        </w:rPr>
        <w:t xml:space="preserve">% when moving from </w:t>
      </w:r>
      <w:r w:rsidR="00A80F98">
        <w:rPr>
          <w:rFonts w:ascii="Calibri" w:hAnsi="Calibri" w:cs="Calibri"/>
          <w:sz w:val="24"/>
          <w:szCs w:val="24"/>
          <w:lang w:val="en-US"/>
        </w:rPr>
        <w:t xml:space="preserve">no-till to surface tillage, and surface to </w:t>
      </w:r>
      <w:r w:rsidR="00F24867">
        <w:rPr>
          <w:rFonts w:ascii="Calibri" w:hAnsi="Calibri" w:cs="Calibri"/>
          <w:sz w:val="24"/>
          <w:szCs w:val="24"/>
          <w:lang w:val="en-US"/>
        </w:rPr>
        <w:t>inversion to surface, respectively. In 2019</w:t>
      </w:r>
      <w:r w:rsidR="00A80F98">
        <w:rPr>
          <w:rFonts w:ascii="Calibri" w:hAnsi="Calibri" w:cs="Calibri"/>
          <w:sz w:val="24"/>
          <w:szCs w:val="24"/>
          <w:lang w:val="en-US"/>
        </w:rPr>
        <w:t xml:space="preserve">, </w:t>
      </w:r>
      <w:r w:rsidR="002E3935">
        <w:rPr>
          <w:rFonts w:ascii="Calibri" w:hAnsi="Calibri" w:cs="Calibri"/>
          <w:sz w:val="24"/>
          <w:szCs w:val="24"/>
          <w:lang w:val="en-US"/>
        </w:rPr>
        <w:t xml:space="preserve">fall biomass production averaged 0.99 Mg ha-1, and while </w:t>
      </w:r>
      <w:r w:rsidR="00FF713A">
        <w:rPr>
          <w:rFonts w:ascii="Calibri" w:hAnsi="Calibri" w:cs="Calibri"/>
          <w:sz w:val="24"/>
          <w:szCs w:val="24"/>
          <w:lang w:val="en-US"/>
        </w:rPr>
        <w:t xml:space="preserve">there was a </w:t>
      </w:r>
      <w:r w:rsidR="002E3935">
        <w:rPr>
          <w:rFonts w:ascii="Calibri" w:hAnsi="Calibri" w:cs="Calibri"/>
          <w:sz w:val="24"/>
          <w:szCs w:val="24"/>
          <w:lang w:val="en-US"/>
        </w:rPr>
        <w:t xml:space="preserve">significant </w:t>
      </w:r>
      <w:r w:rsidR="00FF713A">
        <w:rPr>
          <w:rFonts w:ascii="Calibri" w:hAnsi="Calibri" w:cs="Calibri"/>
          <w:sz w:val="24"/>
          <w:szCs w:val="24"/>
          <w:lang w:val="en-US"/>
        </w:rPr>
        <w:t>three-way interaction between tillage, residue, and cover crop</w:t>
      </w:r>
      <w:r w:rsidR="00AF2968">
        <w:rPr>
          <w:rFonts w:ascii="Calibri" w:hAnsi="Calibri" w:cs="Calibri"/>
          <w:sz w:val="24"/>
          <w:szCs w:val="24"/>
          <w:lang w:val="en-US"/>
        </w:rPr>
        <w:t xml:space="preserve"> (p= 0.03)</w:t>
      </w:r>
      <w:r w:rsidR="004936C6">
        <w:rPr>
          <w:rFonts w:ascii="Calibri" w:hAnsi="Calibri" w:cs="Calibri"/>
          <w:sz w:val="24"/>
          <w:szCs w:val="24"/>
          <w:lang w:val="en-US"/>
        </w:rPr>
        <w:t>, it was soley due to the MixM</w:t>
      </w:r>
      <w:r w:rsidR="00492550">
        <w:rPr>
          <w:rFonts w:ascii="Calibri" w:hAnsi="Calibri" w:cs="Calibri"/>
          <w:sz w:val="24"/>
          <w:szCs w:val="24"/>
          <w:lang w:val="en-US"/>
        </w:rPr>
        <w:t>id</w:t>
      </w:r>
      <w:r w:rsidR="004936C6">
        <w:rPr>
          <w:rFonts w:ascii="Calibri" w:hAnsi="Calibri" w:cs="Calibri"/>
          <w:sz w:val="24"/>
          <w:szCs w:val="24"/>
          <w:lang w:val="en-US"/>
        </w:rPr>
        <w:t xml:space="preserve"> treatment</w:t>
      </w:r>
      <w:r w:rsidR="00652E6D">
        <w:rPr>
          <w:rFonts w:ascii="Calibri" w:hAnsi="Calibri" w:cs="Calibri"/>
          <w:sz w:val="24"/>
          <w:szCs w:val="24"/>
          <w:lang w:val="en-US"/>
        </w:rPr>
        <w:t xml:space="preserve">, where residue removal had no effect regardless of tillage </w:t>
      </w:r>
      <w:r w:rsidR="004936C6">
        <w:rPr>
          <w:rFonts w:ascii="Calibri" w:hAnsi="Calibri" w:cs="Calibri"/>
          <w:sz w:val="24"/>
          <w:szCs w:val="24"/>
          <w:lang w:val="en-US"/>
        </w:rPr>
        <w:t xml:space="preserve"> in the surface tillage, where residue removal </w:t>
      </w:r>
      <w:r w:rsidR="002E3935">
        <w:rPr>
          <w:rFonts w:ascii="Calibri" w:hAnsi="Calibri" w:cs="Calibri"/>
          <w:sz w:val="24"/>
          <w:szCs w:val="24"/>
          <w:lang w:val="en-US"/>
        </w:rPr>
        <w:t>. The radish cover crops (RadM and RadL)</w:t>
      </w:r>
      <w:r w:rsidR="00961E7C">
        <w:rPr>
          <w:rFonts w:ascii="Calibri" w:hAnsi="Calibri" w:cs="Calibri"/>
          <w:sz w:val="24"/>
          <w:szCs w:val="24"/>
          <w:lang w:val="en-US"/>
        </w:rPr>
        <w:t xml:space="preserve"> followed the same pattern as in 2018 with regards to tillage (increasing biomass with decreasing tillage intensity), while the other cover crop treatments had varying patterns with small differences that were not physically relevant magnitudes</w:t>
      </w:r>
      <w:r w:rsidR="00AF2968">
        <w:rPr>
          <w:rFonts w:ascii="Calibri" w:hAnsi="Calibri" w:cs="Calibri"/>
          <w:sz w:val="24"/>
          <w:szCs w:val="24"/>
          <w:lang w:val="en-US"/>
        </w:rPr>
        <w:t>.</w:t>
      </w:r>
    </w:p>
    <w:p w14:paraId="298F9C64" w14:textId="341B6CCD" w:rsidR="009E5377" w:rsidRDefault="00E53245" w:rsidP="001451D4">
      <w:pPr>
        <w:rPr>
          <w:rFonts w:ascii="Calibri" w:hAnsi="Calibri" w:cs="Calibri"/>
          <w:sz w:val="24"/>
          <w:szCs w:val="24"/>
          <w:lang w:val="en-US"/>
        </w:rPr>
      </w:pPr>
      <w:r>
        <w:rPr>
          <w:rFonts w:ascii="Calibri" w:hAnsi="Calibri" w:cs="Calibri"/>
          <w:noProof/>
          <w:sz w:val="24"/>
          <w:szCs w:val="24"/>
          <w:lang w:val="en-US"/>
        </w:rPr>
        <w:drawing>
          <wp:inline distT="0" distB="0" distL="0" distR="0" wp14:anchorId="1B29C03A" wp14:editId="498C0AFF">
            <wp:extent cx="5731510" cy="3582035"/>
            <wp:effectExtent l="0" t="0" r="2540" b="0"/>
            <wp:docPr id="2100203741" name="Picture 3"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203741" name="Picture 3" descr="A graph of different colored bars&#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r w:rsidR="00F24867">
        <w:rPr>
          <w:rFonts w:ascii="Calibri" w:hAnsi="Calibri" w:cs="Calibri"/>
          <w:sz w:val="24"/>
          <w:szCs w:val="24"/>
          <w:lang w:val="en-US"/>
        </w:rPr>
        <w:t xml:space="preserve"> </w:t>
      </w:r>
    </w:p>
    <w:p w14:paraId="216BA299" w14:textId="7024EDB2" w:rsidR="009E5377" w:rsidRDefault="00E53245" w:rsidP="001451D4">
      <w:pPr>
        <w:rPr>
          <w:rFonts w:ascii="Calibri" w:hAnsi="Calibri" w:cs="Calibri"/>
          <w:sz w:val="24"/>
          <w:szCs w:val="24"/>
          <w:lang w:val="en-US"/>
        </w:rPr>
      </w:pPr>
      <w:r>
        <w:rPr>
          <w:rFonts w:ascii="Calibri" w:hAnsi="Calibri" w:cs="Calibri"/>
          <w:sz w:val="24"/>
          <w:szCs w:val="24"/>
          <w:lang w:val="en-US"/>
        </w:rPr>
        <w:t xml:space="preserve">Figure 2. </w:t>
      </w:r>
      <w:r w:rsidR="00502A3E">
        <w:rPr>
          <w:rFonts w:ascii="Calibri" w:hAnsi="Calibri" w:cs="Calibri"/>
          <w:sz w:val="24"/>
          <w:szCs w:val="24"/>
          <w:lang w:val="en-US"/>
        </w:rPr>
        <w:t>F</w:t>
      </w:r>
      <w:r>
        <w:rPr>
          <w:rFonts w:ascii="Calibri" w:hAnsi="Calibri" w:cs="Calibri"/>
          <w:sz w:val="24"/>
          <w:szCs w:val="24"/>
          <w:lang w:val="en-US"/>
        </w:rPr>
        <w:t>all biomass</w:t>
      </w:r>
      <w:r w:rsidR="00502A3E">
        <w:rPr>
          <w:rFonts w:ascii="Calibri" w:hAnsi="Calibri" w:cs="Calibri"/>
          <w:sz w:val="24"/>
          <w:szCs w:val="24"/>
          <w:lang w:val="en-US"/>
        </w:rPr>
        <w:t xml:space="preserve"> was significantly higher in 2018</w:t>
      </w:r>
      <w:r w:rsidR="00492550">
        <w:rPr>
          <w:rFonts w:ascii="Calibri" w:hAnsi="Calibri" w:cs="Calibri"/>
          <w:sz w:val="24"/>
          <w:szCs w:val="24"/>
          <w:lang w:val="en-US"/>
        </w:rPr>
        <w:t>, instances with different letters indicate significant differences at p&lt;0.05</w:t>
      </w:r>
    </w:p>
    <w:p w14:paraId="645AD57E" w14:textId="41F16226" w:rsidR="001451D4" w:rsidRDefault="001451D4" w:rsidP="00224D12">
      <w:pPr>
        <w:rPr>
          <w:rFonts w:ascii="Calibri" w:hAnsi="Calibri" w:cs="Calibri"/>
          <w:sz w:val="24"/>
          <w:szCs w:val="24"/>
          <w:lang w:val="en-US"/>
        </w:rPr>
      </w:pPr>
      <w:r w:rsidRPr="00B730C3">
        <w:rPr>
          <w:rFonts w:ascii="Calibri" w:hAnsi="Calibri" w:cs="Calibri"/>
          <w:sz w:val="24"/>
          <w:szCs w:val="24"/>
          <w:lang w:val="en-US"/>
        </w:rPr>
        <w:t xml:space="preserve">Radish cover crops consistently contributed over 50% of total </w:t>
      </w:r>
      <w:r w:rsidR="00E53245">
        <w:rPr>
          <w:rFonts w:ascii="Calibri" w:hAnsi="Calibri" w:cs="Calibri"/>
          <w:sz w:val="24"/>
          <w:szCs w:val="24"/>
          <w:lang w:val="en-US"/>
        </w:rPr>
        <w:t xml:space="preserve">fall </w:t>
      </w:r>
      <w:r w:rsidRPr="00B730C3">
        <w:rPr>
          <w:rFonts w:ascii="Calibri" w:hAnsi="Calibri" w:cs="Calibri"/>
          <w:sz w:val="24"/>
          <w:szCs w:val="24"/>
          <w:lang w:val="en-US"/>
        </w:rPr>
        <w:t>biomass</w:t>
      </w:r>
      <w:r w:rsidR="00E53245">
        <w:rPr>
          <w:rFonts w:ascii="Calibri" w:hAnsi="Calibri" w:cs="Calibri"/>
          <w:sz w:val="24"/>
          <w:szCs w:val="24"/>
          <w:lang w:val="en-US"/>
        </w:rPr>
        <w:t xml:space="preserve">, </w:t>
      </w:r>
      <w:r w:rsidRPr="00B730C3">
        <w:rPr>
          <w:rFonts w:ascii="Calibri" w:hAnsi="Calibri" w:cs="Calibri"/>
          <w:sz w:val="24"/>
          <w:szCs w:val="24"/>
          <w:lang w:val="en-US"/>
        </w:rPr>
        <w:t>while the mixes’ contributions varied (0–80%).</w:t>
      </w:r>
      <w:r w:rsidR="00D6502B">
        <w:rPr>
          <w:rFonts w:ascii="Calibri" w:hAnsi="Calibri" w:cs="Calibri"/>
          <w:sz w:val="24"/>
          <w:szCs w:val="24"/>
          <w:lang w:val="en-US"/>
        </w:rPr>
        <w:t xml:space="preserve"> The mid-season planted mix (MixM</w:t>
      </w:r>
      <w:r w:rsidR="00492550">
        <w:rPr>
          <w:rFonts w:ascii="Calibri" w:hAnsi="Calibri" w:cs="Calibri"/>
          <w:sz w:val="24"/>
          <w:szCs w:val="24"/>
          <w:lang w:val="en-US"/>
        </w:rPr>
        <w:t>id</w:t>
      </w:r>
      <w:r w:rsidR="00D6502B">
        <w:rPr>
          <w:rFonts w:ascii="Calibri" w:hAnsi="Calibri" w:cs="Calibri"/>
          <w:sz w:val="24"/>
          <w:szCs w:val="24"/>
          <w:lang w:val="en-US"/>
        </w:rPr>
        <w:t>)</w:t>
      </w:r>
      <w:r w:rsidR="00224D12">
        <w:rPr>
          <w:rFonts w:ascii="Calibri" w:hAnsi="Calibri" w:cs="Calibri"/>
          <w:sz w:val="24"/>
          <w:szCs w:val="24"/>
          <w:lang w:val="en-US"/>
        </w:rPr>
        <w:t xml:space="preserve"> never contributed more than 20% of the total fall biomass. </w:t>
      </w:r>
      <w:r>
        <w:rPr>
          <w:rFonts w:ascii="Calibri" w:hAnsi="Calibri" w:cs="Calibri"/>
          <w:sz w:val="24"/>
          <w:szCs w:val="24"/>
          <w:lang w:val="en-US"/>
        </w:rPr>
        <w:t xml:space="preserve"> </w:t>
      </w:r>
    </w:p>
    <w:p w14:paraId="3E768861" w14:textId="77777777" w:rsidR="001451D4" w:rsidRPr="001451D4" w:rsidRDefault="001451D4" w:rsidP="001451D4">
      <w:pPr>
        <w:rPr>
          <w:lang w:val="en-US"/>
        </w:rPr>
      </w:pPr>
    </w:p>
    <w:p w14:paraId="3CB11965" w14:textId="532F09E9" w:rsidR="00991510" w:rsidRDefault="001451D4" w:rsidP="00991510">
      <w:pPr>
        <w:pStyle w:val="Heading3"/>
        <w:rPr>
          <w:lang w:val="en-US"/>
        </w:rPr>
      </w:pPr>
      <w:r>
        <w:rPr>
          <w:lang w:val="en-US"/>
        </w:rPr>
        <w:t>S</w:t>
      </w:r>
      <w:r w:rsidR="00991510">
        <w:rPr>
          <w:lang w:val="en-US"/>
        </w:rPr>
        <w:t>oil cover</w:t>
      </w:r>
    </w:p>
    <w:p w14:paraId="393E1623" w14:textId="0AAFBFD0" w:rsidR="00E82F36" w:rsidRDefault="00633A26" w:rsidP="00B730C3">
      <w:pPr>
        <w:rPr>
          <w:rFonts w:ascii="Calibri" w:hAnsi="Calibri" w:cs="Calibri"/>
          <w:sz w:val="24"/>
          <w:szCs w:val="24"/>
          <w:lang w:val="en-US"/>
        </w:rPr>
      </w:pPr>
      <w:r>
        <w:rPr>
          <w:rFonts w:ascii="Calibri" w:hAnsi="Calibri" w:cs="Calibri"/>
          <w:sz w:val="24"/>
          <w:szCs w:val="24"/>
          <w:lang w:val="en-US"/>
        </w:rPr>
        <w:t xml:space="preserve">Percent soil cover did not vary by treatment or year (p = x-x), averaging 75% (Figure 2). Overall, volunteers contributed the highest coverage percent, followed by cover crops (X%) </w:t>
      </w:r>
      <w:r>
        <w:rPr>
          <w:rFonts w:ascii="Calibri" w:hAnsi="Calibri" w:cs="Calibri"/>
          <w:sz w:val="24"/>
          <w:szCs w:val="24"/>
          <w:lang w:val="en-US"/>
        </w:rPr>
        <w:lastRenderedPageBreak/>
        <w:t xml:space="preserve">with minimal weed coverage (X%), but the relative contribution of each category varied by cover crop treatment (p = xx), year (p, ), blah blah. </w:t>
      </w:r>
    </w:p>
    <w:tbl>
      <w:tblPr>
        <w:tblStyle w:val="TableGrid"/>
        <w:tblW w:w="0" w:type="auto"/>
        <w:tblLook w:val="04A0" w:firstRow="1" w:lastRow="0" w:firstColumn="1" w:lastColumn="0" w:noHBand="0" w:noVBand="1"/>
      </w:tblPr>
      <w:tblGrid>
        <w:gridCol w:w="9016"/>
      </w:tblGrid>
      <w:tr w:rsidR="00A80F98" w14:paraId="34402515" w14:textId="77777777" w:rsidTr="00A80F98">
        <w:tc>
          <w:tcPr>
            <w:tcW w:w="9016" w:type="dxa"/>
          </w:tcPr>
          <w:p w14:paraId="7F6F32CB" w14:textId="0595516F" w:rsidR="009B1D0C" w:rsidRPr="009B1D0C" w:rsidRDefault="009B1D0C" w:rsidP="009B1D0C">
            <w:pPr>
              <w:rPr>
                <w:rFonts w:ascii="Calibri" w:hAnsi="Calibri" w:cs="Calibri"/>
                <w:sz w:val="24"/>
                <w:szCs w:val="24"/>
              </w:rPr>
            </w:pPr>
            <w:r w:rsidRPr="009B1D0C">
              <w:rPr>
                <w:rFonts w:ascii="Calibri" w:hAnsi="Calibri" w:cs="Calibri"/>
                <w:noProof/>
                <w:sz w:val="24"/>
                <w:szCs w:val="24"/>
              </w:rPr>
              <w:drawing>
                <wp:inline distT="0" distB="0" distL="0" distR="0" wp14:anchorId="30A685FE" wp14:editId="42FCC2F9">
                  <wp:extent cx="5731510" cy="2865755"/>
                  <wp:effectExtent l="0" t="0" r="2540" b="0"/>
                  <wp:docPr id="9282372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5D1CC861" w14:textId="569A8FCF" w:rsidR="00A80F98" w:rsidRDefault="00A80F98" w:rsidP="00B730C3">
            <w:pPr>
              <w:rPr>
                <w:rFonts w:ascii="Calibri" w:hAnsi="Calibri" w:cs="Calibri"/>
                <w:sz w:val="24"/>
                <w:szCs w:val="24"/>
                <w:lang w:val="en-US"/>
              </w:rPr>
            </w:pPr>
          </w:p>
        </w:tc>
      </w:tr>
      <w:tr w:rsidR="00A80F98" w:rsidRPr="008911BB" w14:paraId="491B03EF" w14:textId="77777777" w:rsidTr="00A80F98">
        <w:tc>
          <w:tcPr>
            <w:tcW w:w="9016" w:type="dxa"/>
          </w:tcPr>
          <w:p w14:paraId="5D36F241" w14:textId="60C05175" w:rsidR="009424E1" w:rsidRPr="009424E1" w:rsidRDefault="009424E1" w:rsidP="009424E1">
            <w:pPr>
              <w:rPr>
                <w:rFonts w:ascii="Calibri" w:hAnsi="Calibri" w:cs="Calibri"/>
                <w:sz w:val="24"/>
                <w:szCs w:val="24"/>
              </w:rPr>
            </w:pPr>
          </w:p>
          <w:p w14:paraId="1BDB5A11" w14:textId="30D6FEE1" w:rsidR="00A80F98" w:rsidRDefault="009424E1" w:rsidP="00B730C3">
            <w:pPr>
              <w:rPr>
                <w:rFonts w:ascii="Calibri" w:hAnsi="Calibri" w:cs="Calibri"/>
                <w:sz w:val="24"/>
                <w:szCs w:val="24"/>
                <w:lang w:val="en-US"/>
              </w:rPr>
            </w:pPr>
            <w:r>
              <w:rPr>
                <w:rFonts w:ascii="Calibri" w:hAnsi="Calibri" w:cs="Calibri"/>
                <w:sz w:val="24"/>
                <w:szCs w:val="24"/>
                <w:lang w:val="en-US"/>
              </w:rPr>
              <w:t xml:space="preserve">Figure 3. Soil exposure </w:t>
            </w:r>
            <w:r w:rsidR="0070615B">
              <w:rPr>
                <w:rFonts w:ascii="Calibri" w:hAnsi="Calibri" w:cs="Calibri"/>
                <w:sz w:val="24"/>
                <w:szCs w:val="24"/>
                <w:lang w:val="en-US"/>
              </w:rPr>
              <w:t xml:space="preserve">(dark brown) </w:t>
            </w:r>
            <w:r>
              <w:rPr>
                <w:rFonts w:ascii="Calibri" w:hAnsi="Calibri" w:cs="Calibri"/>
                <w:sz w:val="24"/>
                <w:szCs w:val="24"/>
                <w:lang w:val="en-US"/>
              </w:rPr>
              <w:t xml:space="preserve">was not impacted by any treatments and averaged 25%; crop volunteers </w:t>
            </w:r>
            <w:r w:rsidR="0070615B">
              <w:rPr>
                <w:rFonts w:ascii="Calibri" w:hAnsi="Calibri" w:cs="Calibri"/>
                <w:sz w:val="24"/>
                <w:szCs w:val="24"/>
                <w:lang w:val="en-US"/>
              </w:rPr>
              <w:t xml:space="preserve">(light yellow) </w:t>
            </w:r>
            <w:r>
              <w:rPr>
                <w:rFonts w:ascii="Calibri" w:hAnsi="Calibri" w:cs="Calibri"/>
                <w:sz w:val="24"/>
                <w:szCs w:val="24"/>
                <w:lang w:val="en-US"/>
              </w:rPr>
              <w:t>contributed significantly to soil coverage in all treatments, with</w:t>
            </w:r>
            <w:r w:rsidR="0070615B">
              <w:rPr>
                <w:rFonts w:ascii="Calibri" w:hAnsi="Calibri" w:cs="Calibri"/>
                <w:sz w:val="24"/>
                <w:szCs w:val="24"/>
                <w:lang w:val="en-US"/>
              </w:rPr>
              <w:t xml:space="preserve"> other vegetation (red) contributing minimal soil coverage. Crop residue re</w:t>
            </w:r>
            <w:r w:rsidR="009B1D0C">
              <w:rPr>
                <w:rFonts w:ascii="Calibri" w:hAnsi="Calibri" w:cs="Calibri"/>
                <w:sz w:val="24"/>
                <w:szCs w:val="24"/>
                <w:lang w:val="en-US"/>
              </w:rPr>
              <w:t>te</w:t>
            </w:r>
            <w:r w:rsidR="0070615B">
              <w:rPr>
                <w:rFonts w:ascii="Calibri" w:hAnsi="Calibri" w:cs="Calibri"/>
                <w:sz w:val="24"/>
                <w:szCs w:val="24"/>
                <w:lang w:val="en-US"/>
              </w:rPr>
              <w:t xml:space="preserve">ntion (+res) or removal (-res) had no significant impact on coverage categories.  </w:t>
            </w:r>
            <w:r>
              <w:rPr>
                <w:rFonts w:ascii="Calibri" w:hAnsi="Calibri" w:cs="Calibri"/>
                <w:sz w:val="24"/>
                <w:szCs w:val="24"/>
                <w:lang w:val="en-US"/>
              </w:rPr>
              <w:t xml:space="preserve"> </w:t>
            </w:r>
          </w:p>
        </w:tc>
      </w:tr>
    </w:tbl>
    <w:p w14:paraId="054A5709" w14:textId="0262F096" w:rsidR="00B730C3" w:rsidRDefault="00B730C3" w:rsidP="00B730C3">
      <w:pPr>
        <w:rPr>
          <w:rFonts w:ascii="Calibri" w:hAnsi="Calibri" w:cs="Calibri"/>
          <w:sz w:val="24"/>
          <w:szCs w:val="24"/>
          <w:lang w:val="en-US"/>
        </w:rPr>
      </w:pPr>
    </w:p>
    <w:p w14:paraId="26B372A3" w14:textId="7429A624" w:rsidR="00633A26" w:rsidRDefault="00633A26" w:rsidP="00633A26">
      <w:pPr>
        <w:rPr>
          <w:rFonts w:ascii="Calibri" w:hAnsi="Calibri" w:cs="Calibri"/>
          <w:sz w:val="24"/>
          <w:szCs w:val="24"/>
          <w:lang w:val="en-US"/>
        </w:rPr>
      </w:pPr>
    </w:p>
    <w:p w14:paraId="6635E4BC" w14:textId="56E6EA79" w:rsidR="009424E1" w:rsidRDefault="00800A47" w:rsidP="009424E1">
      <w:pPr>
        <w:pStyle w:val="Heading3"/>
        <w:rPr>
          <w:lang w:val="en-US"/>
        </w:rPr>
      </w:pPr>
      <w:r>
        <w:rPr>
          <w:lang w:val="en-US"/>
        </w:rPr>
        <w:t>Fall v</w:t>
      </w:r>
      <w:r w:rsidR="009424E1">
        <w:rPr>
          <w:lang w:val="en-US"/>
        </w:rPr>
        <w:t>egetation community</w:t>
      </w:r>
    </w:p>
    <w:p w14:paraId="7D559B4C" w14:textId="5833A0E7" w:rsidR="009424E1" w:rsidRPr="00E752C9" w:rsidRDefault="009424E1" w:rsidP="00633A26">
      <w:pPr>
        <w:rPr>
          <w:rFonts w:ascii="Calibri" w:hAnsi="Calibri" w:cs="Calibri"/>
          <w:sz w:val="24"/>
          <w:szCs w:val="24"/>
          <w:lang w:val="en-US"/>
        </w:rPr>
      </w:pPr>
      <w:r w:rsidRPr="009424E1">
        <w:rPr>
          <w:rFonts w:ascii="Calibri" w:hAnsi="Calibri" w:cs="Calibri"/>
          <w:noProof/>
          <w:sz w:val="24"/>
          <w:szCs w:val="24"/>
        </w:rPr>
        <w:drawing>
          <wp:inline distT="0" distB="0" distL="0" distR="0" wp14:anchorId="4FB0A625" wp14:editId="0E4EBF30">
            <wp:extent cx="5624058" cy="3124200"/>
            <wp:effectExtent l="0" t="0" r="0" b="0"/>
            <wp:docPr id="1803102107" name="Picture 4"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102107" name="Picture 4" descr="A screenshot of a graph&#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36926" cy="3131348"/>
                    </a:xfrm>
                    <a:prstGeom prst="rect">
                      <a:avLst/>
                    </a:prstGeom>
                    <a:noFill/>
                    <a:ln>
                      <a:noFill/>
                    </a:ln>
                  </pic:spPr>
                </pic:pic>
              </a:graphicData>
            </a:graphic>
          </wp:inline>
        </w:drawing>
      </w:r>
    </w:p>
    <w:p w14:paraId="0DFD1A6B" w14:textId="5B4134DF" w:rsidR="00A643A5" w:rsidRPr="00B730C3" w:rsidRDefault="00CE45DF" w:rsidP="00A643A5">
      <w:pPr>
        <w:rPr>
          <w:rFonts w:ascii="Calibri" w:hAnsi="Calibri" w:cs="Calibri"/>
          <w:sz w:val="24"/>
          <w:szCs w:val="24"/>
          <w:lang w:val="en-US"/>
        </w:rPr>
      </w:pPr>
      <w:r>
        <w:rPr>
          <w:rFonts w:ascii="Calibri" w:hAnsi="Calibri" w:cs="Calibri"/>
          <w:sz w:val="24"/>
          <w:szCs w:val="24"/>
          <w:lang w:val="en-US"/>
        </w:rPr>
        <w:lastRenderedPageBreak/>
        <w:t xml:space="preserve">The volunteers (barley or oat), the radish, and the grass cover crop were neutral with regards to both potential ecological contributions, as well as potential agronomic harm. Therefore,  and the </w:t>
      </w:r>
    </w:p>
    <w:p w14:paraId="796587E1" w14:textId="77777777" w:rsidR="00B730C3" w:rsidRPr="00B730C3" w:rsidRDefault="00B730C3" w:rsidP="00B730C3">
      <w:pPr>
        <w:rPr>
          <w:rFonts w:ascii="Calibri" w:hAnsi="Calibri" w:cs="Calibri"/>
          <w:sz w:val="24"/>
          <w:szCs w:val="24"/>
          <w:lang w:val="en-US"/>
        </w:rPr>
      </w:pPr>
    </w:p>
    <w:p w14:paraId="2780878F" w14:textId="08DD3F03" w:rsidR="00F44A44" w:rsidRDefault="00F44A44" w:rsidP="00B730C3">
      <w:pPr>
        <w:rPr>
          <w:rFonts w:ascii="Calibri" w:hAnsi="Calibri" w:cs="Calibri"/>
          <w:sz w:val="24"/>
          <w:szCs w:val="24"/>
          <w:lang w:val="en-US"/>
        </w:rPr>
      </w:pPr>
      <w:r>
        <w:rPr>
          <w:rFonts w:ascii="Calibri" w:hAnsi="Calibri" w:cs="Calibri"/>
          <w:sz w:val="24"/>
          <w:szCs w:val="24"/>
          <w:lang w:val="en-US"/>
        </w:rPr>
        <w:t>Volunteer crops and radish are neutral vegetation types that offer low services, but also low potential dis-services, while the X weed species/genuses offered a range of services and dis-services. When analyzed on a community level, the treatments resulting in the highest weed coverage therefore corresponded to the treatments with the highest potential services (Figure 2).</w:t>
      </w:r>
    </w:p>
    <w:p w14:paraId="41B61232" w14:textId="649E9277" w:rsidR="00F44A44" w:rsidRDefault="001A51E3" w:rsidP="00B730C3">
      <w:pPr>
        <w:rPr>
          <w:rFonts w:ascii="Calibri" w:hAnsi="Calibri" w:cs="Calibri"/>
          <w:sz w:val="24"/>
          <w:szCs w:val="24"/>
          <w:lang w:val="en-US"/>
        </w:rPr>
      </w:pPr>
      <w:r>
        <w:rPr>
          <w:rFonts w:ascii="Calibri" w:hAnsi="Calibri" w:cs="Calibri"/>
          <w:sz w:val="24"/>
          <w:szCs w:val="24"/>
          <w:lang w:val="en-US"/>
        </w:rPr>
        <w:t>Ecosystem values</w:t>
      </w:r>
    </w:p>
    <w:p w14:paraId="04DB494F" w14:textId="77777777" w:rsidR="001A51E3" w:rsidRDefault="001A51E3" w:rsidP="00B730C3">
      <w:pPr>
        <w:rPr>
          <w:rFonts w:ascii="Calibri" w:hAnsi="Calibri" w:cs="Calibri"/>
          <w:sz w:val="24"/>
          <w:szCs w:val="24"/>
          <w:lang w:val="en-US"/>
        </w:rPr>
      </w:pPr>
    </w:p>
    <w:p w14:paraId="6A089A09" w14:textId="4A8BD2F6" w:rsidR="00B730C3" w:rsidRDefault="00800A47" w:rsidP="009424E1">
      <w:pPr>
        <w:rPr>
          <w:rFonts w:ascii="Calibri" w:hAnsi="Calibri" w:cs="Calibri"/>
          <w:sz w:val="24"/>
          <w:szCs w:val="24"/>
          <w:lang w:val="en-US"/>
        </w:rPr>
      </w:pPr>
      <w:r>
        <w:rPr>
          <w:rFonts w:ascii="Calibri" w:hAnsi="Calibri" w:cs="Calibri"/>
          <w:sz w:val="24"/>
          <w:szCs w:val="24"/>
          <w:lang w:val="en-US"/>
        </w:rPr>
        <w:t xml:space="preserve">Potential contributions to pollinators and ecosystems were calculated by multiplying the value of an individual species/genus by the percent cover. The maximum value (either pollinators or ecosystems) was assigned as the estimate of potential benefits from the fall vegetation, and agronomic harm was used as the estimate of potential disservices. The number of stems of Canadian thistle present after two  </w:t>
      </w:r>
      <w:r w:rsidR="00B730C3" w:rsidRPr="00B730C3">
        <w:rPr>
          <w:rFonts w:ascii="Calibri" w:hAnsi="Calibri" w:cs="Calibri"/>
          <w:sz w:val="24"/>
          <w:szCs w:val="24"/>
          <w:lang w:val="en-US"/>
        </w:rPr>
        <w:t xml:space="preserve"> </w:t>
      </w:r>
    </w:p>
    <w:p w14:paraId="768795D4" w14:textId="77777777" w:rsidR="00800A47" w:rsidRPr="00B730C3" w:rsidRDefault="00800A47" w:rsidP="009424E1">
      <w:pPr>
        <w:rPr>
          <w:rFonts w:ascii="Calibri" w:hAnsi="Calibri" w:cs="Calibri"/>
          <w:sz w:val="24"/>
          <w:szCs w:val="24"/>
          <w:lang w:val="en-US"/>
        </w:rPr>
      </w:pPr>
    </w:p>
    <w:p w14:paraId="670A3810" w14:textId="7BFE1663" w:rsidR="00B730C3" w:rsidRPr="00B730C3" w:rsidRDefault="00B730C3" w:rsidP="00B730C3">
      <w:pPr>
        <w:rPr>
          <w:rFonts w:ascii="Calibri" w:hAnsi="Calibri" w:cs="Calibri"/>
          <w:sz w:val="24"/>
          <w:szCs w:val="24"/>
          <w:lang w:val="en-US"/>
        </w:rPr>
      </w:pPr>
      <w:r w:rsidRPr="00B730C3">
        <w:rPr>
          <w:rFonts w:ascii="Calibri" w:hAnsi="Calibri" w:cs="Calibri"/>
          <w:sz w:val="24"/>
          <w:szCs w:val="24"/>
          <w:lang w:val="en-US"/>
        </w:rPr>
        <w:t>Radish treatments produced neutral vegetation communities, with neither high potential benefits nor harms. In contrast, the mixes and no cover crop treatments displayed both high potential harm and high potential benefit.</w:t>
      </w:r>
    </w:p>
    <w:p w14:paraId="0EBFDB7F" w14:textId="4F029CC9" w:rsidR="00523B6F" w:rsidRDefault="00523B6F" w:rsidP="00523B6F">
      <w:pPr>
        <w:pStyle w:val="Heading3"/>
        <w:rPr>
          <w:lang w:val="en-US"/>
        </w:rPr>
      </w:pPr>
      <w:r>
        <w:rPr>
          <w:lang w:val="en-US"/>
        </w:rPr>
        <w:t>Spring weed counts</w:t>
      </w:r>
    </w:p>
    <w:p w14:paraId="64E091B0" w14:textId="46458AFD" w:rsidR="00B730C3" w:rsidRDefault="00BC13BF">
      <w:pPr>
        <w:rPr>
          <w:rFonts w:ascii="Calibri" w:hAnsi="Calibri" w:cs="Calibri"/>
          <w:sz w:val="24"/>
          <w:szCs w:val="24"/>
          <w:lang w:val="en-US"/>
        </w:rPr>
      </w:pPr>
      <w:r>
        <w:rPr>
          <w:rFonts w:ascii="Calibri" w:hAnsi="Calibri" w:cs="Calibri"/>
          <w:sz w:val="24"/>
          <w:szCs w:val="24"/>
          <w:lang w:val="en-US"/>
        </w:rPr>
        <w:t>Spring weed counts ranged from 28</w:t>
      </w:r>
      <w:r w:rsidR="00AD4BAE">
        <w:rPr>
          <w:rFonts w:ascii="Calibri" w:hAnsi="Calibri" w:cs="Calibri"/>
          <w:sz w:val="24"/>
          <w:szCs w:val="24"/>
          <w:lang w:val="en-US"/>
        </w:rPr>
        <w:t xml:space="preserve"> to </w:t>
      </w:r>
      <w:r>
        <w:rPr>
          <w:rFonts w:ascii="Calibri" w:hAnsi="Calibri" w:cs="Calibri"/>
          <w:sz w:val="24"/>
          <w:szCs w:val="24"/>
          <w:lang w:val="en-US"/>
        </w:rPr>
        <w:t>16000 plants m-2, with a me</w:t>
      </w:r>
      <w:r w:rsidR="00AD4BAE">
        <w:rPr>
          <w:rFonts w:ascii="Calibri" w:hAnsi="Calibri" w:cs="Calibri"/>
          <w:sz w:val="24"/>
          <w:szCs w:val="24"/>
          <w:lang w:val="en-US"/>
        </w:rPr>
        <w:t xml:space="preserve">dian value of 296 plant m-2. </w:t>
      </w:r>
      <w:r>
        <w:rPr>
          <w:rFonts w:ascii="Calibri" w:hAnsi="Calibri" w:cs="Calibri"/>
          <w:sz w:val="24"/>
          <w:szCs w:val="24"/>
          <w:lang w:val="en-US"/>
        </w:rPr>
        <w:t xml:space="preserve">The patterns in the total number of weeds </w:t>
      </w:r>
      <w:r w:rsidR="00AD4BAE">
        <w:rPr>
          <w:rFonts w:ascii="Calibri" w:hAnsi="Calibri" w:cs="Calibri"/>
          <w:sz w:val="24"/>
          <w:szCs w:val="24"/>
          <w:lang w:val="en-US"/>
        </w:rPr>
        <w:t xml:space="preserve">by cropping system </w:t>
      </w:r>
      <w:r>
        <w:rPr>
          <w:rFonts w:ascii="Calibri" w:hAnsi="Calibri" w:cs="Calibri"/>
          <w:sz w:val="24"/>
          <w:szCs w:val="24"/>
          <w:lang w:val="en-US"/>
        </w:rPr>
        <w:t xml:space="preserve">was the same between years, but the patterns were amplified in the first year (2019) compared to the second (2020). To simplify interpretation, results are reported as the means over the two years. The total number of spring weeds </w:t>
      </w:r>
      <w:r w:rsidR="00AD4BAE">
        <w:rPr>
          <w:rFonts w:ascii="Calibri" w:hAnsi="Calibri" w:cs="Calibri"/>
          <w:sz w:val="24"/>
          <w:szCs w:val="24"/>
          <w:lang w:val="en-US"/>
        </w:rPr>
        <w:t xml:space="preserve">increased as the intensity of the </w:t>
      </w:r>
      <w:r>
        <w:rPr>
          <w:rFonts w:ascii="Calibri" w:hAnsi="Calibri" w:cs="Calibri"/>
          <w:sz w:val="24"/>
          <w:szCs w:val="24"/>
          <w:lang w:val="en-US"/>
        </w:rPr>
        <w:t>tillage system</w:t>
      </w:r>
      <w:r w:rsidR="00AD4BAE">
        <w:rPr>
          <w:rFonts w:ascii="Calibri" w:hAnsi="Calibri" w:cs="Calibri"/>
          <w:sz w:val="24"/>
          <w:szCs w:val="24"/>
          <w:lang w:val="en-US"/>
        </w:rPr>
        <w:t xml:space="preserve"> increased. The number of weeds in the surface and </w:t>
      </w:r>
      <w:r>
        <w:rPr>
          <w:rFonts w:ascii="Calibri" w:hAnsi="Calibri" w:cs="Calibri"/>
          <w:sz w:val="24"/>
          <w:szCs w:val="24"/>
          <w:lang w:val="en-US"/>
        </w:rPr>
        <w:t xml:space="preserve">inversion tillage </w:t>
      </w:r>
      <w:r w:rsidR="00AD4BAE">
        <w:rPr>
          <w:rFonts w:ascii="Calibri" w:hAnsi="Calibri" w:cs="Calibri"/>
          <w:sz w:val="24"/>
          <w:szCs w:val="24"/>
          <w:lang w:val="en-US"/>
        </w:rPr>
        <w:t xml:space="preserve">treatments were two and three times higher than in the no-till treatments (p&gt;0.001), respectively. </w:t>
      </w:r>
      <w:r w:rsidR="006463DA">
        <w:rPr>
          <w:rFonts w:ascii="Calibri" w:hAnsi="Calibri" w:cs="Calibri"/>
          <w:sz w:val="24"/>
          <w:szCs w:val="24"/>
          <w:lang w:val="en-US"/>
        </w:rPr>
        <w:t xml:space="preserve">Of the cover crop treatments, only the MixEarly cover crop treatment impacted the total weed counts, and only in the no-till treatment where it increased the total weed counts by 2 to 2.5 times compared to the other cover crop treatments (p&gt;0.001) </w:t>
      </w:r>
      <w:r w:rsidR="00AD4BAE">
        <w:rPr>
          <w:rFonts w:ascii="Calibri" w:hAnsi="Calibri" w:cs="Calibri"/>
          <w:sz w:val="24"/>
          <w:szCs w:val="24"/>
          <w:lang w:val="en-US"/>
        </w:rPr>
        <w:t xml:space="preserve">  </w:t>
      </w:r>
      <w:r>
        <w:rPr>
          <w:rFonts w:ascii="Calibri" w:hAnsi="Calibri" w:cs="Calibri"/>
          <w:sz w:val="24"/>
          <w:szCs w:val="24"/>
          <w:lang w:val="en-US"/>
        </w:rPr>
        <w:t xml:space="preserve">  </w:t>
      </w:r>
    </w:p>
    <w:p w14:paraId="19E6C0B6" w14:textId="340D60E2" w:rsidR="001A51E3" w:rsidRPr="001A51E3" w:rsidRDefault="001A51E3" w:rsidP="001A51E3">
      <w:pPr>
        <w:rPr>
          <w:rFonts w:ascii="Calibri" w:hAnsi="Calibri" w:cs="Calibri"/>
          <w:sz w:val="24"/>
          <w:szCs w:val="24"/>
        </w:rPr>
      </w:pPr>
      <w:r w:rsidRPr="001A51E3">
        <w:rPr>
          <w:rFonts w:ascii="Calibri" w:hAnsi="Calibri" w:cs="Calibri"/>
          <w:noProof/>
          <w:sz w:val="24"/>
          <w:szCs w:val="24"/>
        </w:rPr>
        <w:lastRenderedPageBreak/>
        <w:drawing>
          <wp:inline distT="0" distB="0" distL="0" distR="0" wp14:anchorId="550E1FCC" wp14:editId="13CCC7BE">
            <wp:extent cx="5731510" cy="5731510"/>
            <wp:effectExtent l="0" t="0" r="2540" b="2540"/>
            <wp:docPr id="818528618" name="Picture 4" descr="A graph of different types of crop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528618" name="Picture 4" descr="A graph of different types of crops&#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3D5E1EDB" w14:textId="77777777" w:rsidR="001A51E3" w:rsidRPr="00B730C3" w:rsidRDefault="001A51E3">
      <w:pPr>
        <w:rPr>
          <w:rFonts w:ascii="Calibri" w:hAnsi="Calibri" w:cs="Calibri"/>
          <w:sz w:val="24"/>
          <w:szCs w:val="24"/>
          <w:lang w:val="en-US"/>
        </w:rPr>
      </w:pPr>
    </w:p>
    <w:p w14:paraId="24F44DD6" w14:textId="66CA47B5" w:rsidR="007B22B0" w:rsidRDefault="00800A47" w:rsidP="007B22B0">
      <w:pPr>
        <w:pStyle w:val="Heading2"/>
        <w:rPr>
          <w:lang w:val="en-US"/>
        </w:rPr>
      </w:pPr>
      <w:r>
        <w:rPr>
          <w:lang w:val="en-US"/>
        </w:rPr>
        <w:t>Cropping system utilities</w:t>
      </w:r>
    </w:p>
    <w:p w14:paraId="16F7E9FE" w14:textId="79CCCC19" w:rsidR="00CE45DF" w:rsidRPr="00B730C3" w:rsidRDefault="00CE45DF" w:rsidP="00CE45DF">
      <w:pPr>
        <w:rPr>
          <w:rFonts w:ascii="Calibri" w:hAnsi="Calibri" w:cs="Calibri"/>
          <w:sz w:val="24"/>
          <w:szCs w:val="24"/>
          <w:lang w:val="en-US"/>
        </w:rPr>
      </w:pPr>
    </w:p>
    <w:tbl>
      <w:tblPr>
        <w:tblStyle w:val="TableGrid"/>
        <w:tblW w:w="0" w:type="auto"/>
        <w:tblLook w:val="04A0" w:firstRow="1" w:lastRow="0" w:firstColumn="1" w:lastColumn="0" w:noHBand="0" w:noVBand="1"/>
      </w:tblPr>
      <w:tblGrid>
        <w:gridCol w:w="9016"/>
      </w:tblGrid>
      <w:tr w:rsidR="00652D24" w14:paraId="2E26318C" w14:textId="77777777">
        <w:tc>
          <w:tcPr>
            <w:tcW w:w="9016" w:type="dxa"/>
            <w:vAlign w:val="center"/>
          </w:tcPr>
          <w:p w14:paraId="7C8B08A3" w14:textId="73BDFFBE" w:rsidR="00A80F98" w:rsidRPr="00A80F98" w:rsidRDefault="00A80F98" w:rsidP="00A80F98">
            <w:pPr>
              <w:jc w:val="center"/>
            </w:pPr>
          </w:p>
          <w:p w14:paraId="277E2A36" w14:textId="7B3EF631" w:rsidR="00652D24" w:rsidRDefault="00652D24" w:rsidP="00863080">
            <w:pPr>
              <w:jc w:val="center"/>
              <w:rPr>
                <w:lang w:val="en-US"/>
              </w:rPr>
            </w:pPr>
          </w:p>
        </w:tc>
      </w:tr>
    </w:tbl>
    <w:p w14:paraId="7B8E2394" w14:textId="77777777" w:rsidR="00CE45DF" w:rsidRDefault="00CE45DF" w:rsidP="008A7B67">
      <w:pPr>
        <w:rPr>
          <w:lang w:val="en-US"/>
        </w:rPr>
      </w:pPr>
    </w:p>
    <w:p w14:paraId="6B2A858B" w14:textId="2D59BBA7" w:rsidR="007B22B0" w:rsidRDefault="007B22B0" w:rsidP="007B22B0">
      <w:pPr>
        <w:pStyle w:val="Heading1"/>
        <w:rPr>
          <w:lang w:val="en-US"/>
        </w:rPr>
      </w:pPr>
      <w:r>
        <w:rPr>
          <w:lang w:val="en-US"/>
        </w:rPr>
        <w:t>Discussion</w:t>
      </w:r>
    </w:p>
    <w:p w14:paraId="7A1F67E0" w14:textId="77777777" w:rsidR="00B730C3" w:rsidRPr="00B730C3" w:rsidRDefault="00B730C3">
      <w:pPr>
        <w:rPr>
          <w:rFonts w:ascii="Calibri" w:hAnsi="Calibri" w:cs="Calibri"/>
          <w:sz w:val="24"/>
          <w:szCs w:val="24"/>
          <w:lang w:val="en-US"/>
        </w:rPr>
      </w:pPr>
    </w:p>
    <w:p w14:paraId="4D07A561" w14:textId="77777777" w:rsidR="00B730C3" w:rsidRPr="00B730C3" w:rsidRDefault="00B730C3">
      <w:pPr>
        <w:rPr>
          <w:rFonts w:ascii="Calibri" w:hAnsi="Calibri" w:cs="Calibri"/>
          <w:sz w:val="24"/>
          <w:szCs w:val="24"/>
          <w:lang w:val="en-US"/>
        </w:rPr>
      </w:pPr>
    </w:p>
    <w:sectPr w:rsidR="00B730C3" w:rsidRPr="00B730C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Virginia Anne Nichols" w:date="2025-01-30T21:16:00Z" w:initials="VN">
    <w:p w14:paraId="17E1F64F" w14:textId="77777777" w:rsidR="00ED39BC" w:rsidRDefault="00A70C8E" w:rsidP="00ED39BC">
      <w:pPr>
        <w:pStyle w:val="CommentText"/>
      </w:pPr>
      <w:r>
        <w:rPr>
          <w:rStyle w:val="CommentReference"/>
        </w:rPr>
        <w:annotationRef/>
      </w:r>
      <w:r w:rsidR="00ED39BC">
        <w:t>These values were reported in Scherner et al. 2016, but it was not stated how they were determined. Grid sampling, method for carbon determination, etc.</w:t>
      </w:r>
    </w:p>
  </w:comment>
  <w:comment w:id="1" w:author="Virginia Anne Nichols" w:date="2025-02-18T11:45:00Z" w:initials="VN">
    <w:p w14:paraId="14A79107" w14:textId="06DA60D3" w:rsidR="00782730" w:rsidRDefault="00782730" w:rsidP="00782730">
      <w:pPr>
        <w:pStyle w:val="CommentText"/>
      </w:pPr>
      <w:r>
        <w:rPr>
          <w:rStyle w:val="CommentReference"/>
        </w:rPr>
        <w:annotationRef/>
      </w:r>
      <w:r>
        <w:t>How was the straw removed?</w:t>
      </w:r>
    </w:p>
  </w:comment>
  <w:comment w:id="2" w:author="Virginia Anne Nichols" w:date="2025-04-01T09:42:00Z" w:initials="VN">
    <w:p w14:paraId="468471C0" w14:textId="77777777" w:rsidR="0013795C" w:rsidRDefault="0013795C" w:rsidP="0013795C">
      <w:pPr>
        <w:pStyle w:val="CommentText"/>
      </w:pPr>
      <w:r>
        <w:rPr>
          <w:rStyle w:val="CommentReference"/>
        </w:rPr>
        <w:annotationRef/>
      </w:r>
      <w:r>
        <w:t>I need to know which study to cite</w:t>
      </w:r>
    </w:p>
  </w:comment>
  <w:comment w:id="4" w:author="Virginia Anne Nichols" w:date="2025-02-18T10:54:00Z" w:initials="VN">
    <w:p w14:paraId="20693CA4" w14:textId="43B395DC" w:rsidR="00D54833" w:rsidRDefault="00D54833" w:rsidP="00D54833">
      <w:pPr>
        <w:pStyle w:val="CommentText"/>
      </w:pPr>
      <w:r>
        <w:rPr>
          <w:rStyle w:val="CommentReference"/>
        </w:rPr>
        <w:annotationRef/>
      </w:r>
      <w:r>
        <w:t>There was no tillage in the fall because of the cover crops - correct? You had originally listed a tillage event to a depth of 3-4 cm following cash crop harvest, but this would destroy 3 of the 4 cover crop treatments.</w:t>
      </w:r>
    </w:p>
  </w:comment>
  <w:comment w:id="5" w:author="Virginia Anne Nichols" w:date="2025-02-18T10:55:00Z" w:initials="VN">
    <w:p w14:paraId="65528C40" w14:textId="77777777" w:rsidR="00D54833" w:rsidRDefault="00D54833" w:rsidP="00D54833">
      <w:pPr>
        <w:pStyle w:val="CommentText"/>
      </w:pPr>
      <w:r>
        <w:rPr>
          <w:rStyle w:val="CommentReference"/>
        </w:rPr>
        <w:annotationRef/>
      </w:r>
      <w:r>
        <w:t>Were faba beans planted in 17.5 row spacings?</w:t>
      </w:r>
    </w:p>
  </w:comment>
  <w:comment w:id="7" w:author="Virginia Anne Nichols" w:date="2025-02-18T11:01:00Z" w:initials="VN">
    <w:p w14:paraId="391F965B" w14:textId="77777777" w:rsidR="007477A1" w:rsidRDefault="007477A1" w:rsidP="007477A1">
      <w:pPr>
        <w:pStyle w:val="CommentText"/>
      </w:pPr>
      <w:r>
        <w:rPr>
          <w:rStyle w:val="CommentReference"/>
        </w:rPr>
        <w:annotationRef/>
      </w:r>
      <w:r>
        <w:t>The application method was not specified - was it broadcast?</w:t>
      </w:r>
    </w:p>
  </w:comment>
  <w:comment w:id="8" w:author="Virginia Anne Nichols" w:date="2025-02-18T11:47:00Z" w:initials="VN">
    <w:p w14:paraId="52F3BD5A" w14:textId="77777777" w:rsidR="00AD5622" w:rsidRDefault="00AD5622" w:rsidP="00AD5622">
      <w:pPr>
        <w:pStyle w:val="CommentText"/>
      </w:pPr>
      <w:r>
        <w:rPr>
          <w:rStyle w:val="CommentReference"/>
        </w:rPr>
        <w:annotationRef/>
      </w:r>
      <w:r>
        <w:t>Explain why a different package was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7E1F64F" w15:done="0"/>
  <w15:commentEx w15:paraId="14A79107" w15:done="0"/>
  <w15:commentEx w15:paraId="468471C0" w15:done="0"/>
  <w15:commentEx w15:paraId="20693CA4" w15:done="0"/>
  <w15:commentEx w15:paraId="65528C40" w15:done="0"/>
  <w15:commentEx w15:paraId="391F965B" w15:done="0"/>
  <w15:commentEx w15:paraId="52F3BD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6273C0A" w16cex:dateUtc="2025-01-30T20:16:00Z"/>
  <w16cex:commentExtensible w16cex:durableId="73E22568" w16cex:dateUtc="2025-02-18T10:45:00Z"/>
  <w16cex:commentExtensible w16cex:durableId="74E83C9E" w16cex:dateUtc="2025-04-01T07:42:00Z"/>
  <w16cex:commentExtensible w16cex:durableId="26A838AC" w16cex:dateUtc="2025-02-18T09:54:00Z"/>
  <w16cex:commentExtensible w16cex:durableId="719E07D9" w16cex:dateUtc="2025-02-18T09:55:00Z"/>
  <w16cex:commentExtensible w16cex:durableId="5E00243F" w16cex:dateUtc="2025-02-18T10:01:00Z"/>
  <w16cex:commentExtensible w16cex:durableId="3EAA758B" w16cex:dateUtc="2025-02-18T1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7E1F64F" w16cid:durableId="26273C0A"/>
  <w16cid:commentId w16cid:paraId="14A79107" w16cid:durableId="73E22568"/>
  <w16cid:commentId w16cid:paraId="468471C0" w16cid:durableId="74E83C9E"/>
  <w16cid:commentId w16cid:paraId="20693CA4" w16cid:durableId="26A838AC"/>
  <w16cid:commentId w16cid:paraId="65528C40" w16cid:durableId="719E07D9"/>
  <w16cid:commentId w16cid:paraId="391F965B" w16cid:durableId="5E00243F"/>
  <w16cid:commentId w16cid:paraId="52F3BD5A" w16cid:durableId="3EAA758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D270FF"/>
    <w:multiLevelType w:val="hybridMultilevel"/>
    <w:tmpl w:val="BCB4C2A4"/>
    <w:lvl w:ilvl="0" w:tplc="BE3A52BE">
      <w:numFmt w:val="bullet"/>
      <w:lvlText w:val="-"/>
      <w:lvlJc w:val="left"/>
      <w:pPr>
        <w:ind w:left="720" w:hanging="360"/>
      </w:pPr>
      <w:rPr>
        <w:rFonts w:ascii="Aptos" w:eastAsiaTheme="minorHAnsi" w:hAnsi="Aptos"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4BB7C90"/>
    <w:multiLevelType w:val="hybridMultilevel"/>
    <w:tmpl w:val="430CB08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4D0C1D5C"/>
    <w:multiLevelType w:val="hybridMultilevel"/>
    <w:tmpl w:val="35E854E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434395505">
    <w:abstractNumId w:val="0"/>
  </w:num>
  <w:num w:numId="2" w16cid:durableId="823276657">
    <w:abstractNumId w:val="2"/>
  </w:num>
  <w:num w:numId="3" w16cid:durableId="8658219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Virginia Anne Nichols">
    <w15:presenceInfo w15:providerId="AD" w15:userId="S::au757887@uni.au.dk::1e8bc941-3906-405c-be8c-f2e8d9cc7a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265"/>
    <w:rsid w:val="000010AC"/>
    <w:rsid w:val="00006E1F"/>
    <w:rsid w:val="00023C12"/>
    <w:rsid w:val="00034993"/>
    <w:rsid w:val="00053998"/>
    <w:rsid w:val="000572BC"/>
    <w:rsid w:val="00067D64"/>
    <w:rsid w:val="00073D17"/>
    <w:rsid w:val="0008037D"/>
    <w:rsid w:val="000A3A67"/>
    <w:rsid w:val="000B7B02"/>
    <w:rsid w:val="000E21EA"/>
    <w:rsid w:val="000E326F"/>
    <w:rsid w:val="000E3D24"/>
    <w:rsid w:val="000E4DAB"/>
    <w:rsid w:val="000E7744"/>
    <w:rsid w:val="000F52AB"/>
    <w:rsid w:val="001010BA"/>
    <w:rsid w:val="001114A3"/>
    <w:rsid w:val="0011182C"/>
    <w:rsid w:val="00111FD1"/>
    <w:rsid w:val="00121BB4"/>
    <w:rsid w:val="00127291"/>
    <w:rsid w:val="0013795C"/>
    <w:rsid w:val="001451D4"/>
    <w:rsid w:val="00154D03"/>
    <w:rsid w:val="0016288F"/>
    <w:rsid w:val="001632C4"/>
    <w:rsid w:val="00171A78"/>
    <w:rsid w:val="00175629"/>
    <w:rsid w:val="001775D0"/>
    <w:rsid w:val="00180EEB"/>
    <w:rsid w:val="001A0D18"/>
    <w:rsid w:val="001A1264"/>
    <w:rsid w:val="001A51E3"/>
    <w:rsid w:val="001A695F"/>
    <w:rsid w:val="001E07E9"/>
    <w:rsid w:val="001E3E32"/>
    <w:rsid w:val="00206098"/>
    <w:rsid w:val="00224D12"/>
    <w:rsid w:val="00235ADC"/>
    <w:rsid w:val="00236F42"/>
    <w:rsid w:val="00257842"/>
    <w:rsid w:val="00264241"/>
    <w:rsid w:val="00266ADE"/>
    <w:rsid w:val="00275DFF"/>
    <w:rsid w:val="002B27C0"/>
    <w:rsid w:val="002B6A3D"/>
    <w:rsid w:val="002C2250"/>
    <w:rsid w:val="002E3935"/>
    <w:rsid w:val="002E3EA3"/>
    <w:rsid w:val="00321061"/>
    <w:rsid w:val="00322810"/>
    <w:rsid w:val="00322CFB"/>
    <w:rsid w:val="00333287"/>
    <w:rsid w:val="00336BAD"/>
    <w:rsid w:val="00344A84"/>
    <w:rsid w:val="0034538E"/>
    <w:rsid w:val="00352C6F"/>
    <w:rsid w:val="003544E9"/>
    <w:rsid w:val="0036330F"/>
    <w:rsid w:val="00371162"/>
    <w:rsid w:val="00385D27"/>
    <w:rsid w:val="003945EC"/>
    <w:rsid w:val="003A0336"/>
    <w:rsid w:val="003A431D"/>
    <w:rsid w:val="003B60EC"/>
    <w:rsid w:val="003D0BC6"/>
    <w:rsid w:val="003E205E"/>
    <w:rsid w:val="003F6035"/>
    <w:rsid w:val="00404C48"/>
    <w:rsid w:val="0041079C"/>
    <w:rsid w:val="00414907"/>
    <w:rsid w:val="00431A82"/>
    <w:rsid w:val="00464438"/>
    <w:rsid w:val="00466226"/>
    <w:rsid w:val="0047621A"/>
    <w:rsid w:val="00484448"/>
    <w:rsid w:val="00486A04"/>
    <w:rsid w:val="00492550"/>
    <w:rsid w:val="004936C6"/>
    <w:rsid w:val="004A0A2F"/>
    <w:rsid w:val="004A319D"/>
    <w:rsid w:val="004B640E"/>
    <w:rsid w:val="004C0014"/>
    <w:rsid w:val="004C2ACA"/>
    <w:rsid w:val="004E103B"/>
    <w:rsid w:val="004E3E76"/>
    <w:rsid w:val="004E57F2"/>
    <w:rsid w:val="005010F2"/>
    <w:rsid w:val="00502A3E"/>
    <w:rsid w:val="00517479"/>
    <w:rsid w:val="00523B6F"/>
    <w:rsid w:val="00530874"/>
    <w:rsid w:val="00536001"/>
    <w:rsid w:val="00553E7F"/>
    <w:rsid w:val="0055637D"/>
    <w:rsid w:val="0056477D"/>
    <w:rsid w:val="00571761"/>
    <w:rsid w:val="0057508E"/>
    <w:rsid w:val="00584061"/>
    <w:rsid w:val="005A2FB4"/>
    <w:rsid w:val="005D1C4B"/>
    <w:rsid w:val="005D79F2"/>
    <w:rsid w:val="00623FE4"/>
    <w:rsid w:val="00633A26"/>
    <w:rsid w:val="00645679"/>
    <w:rsid w:val="006463DA"/>
    <w:rsid w:val="00652D24"/>
    <w:rsid w:val="00652E6D"/>
    <w:rsid w:val="00654E7A"/>
    <w:rsid w:val="00663D56"/>
    <w:rsid w:val="006A4260"/>
    <w:rsid w:val="006B0948"/>
    <w:rsid w:val="006D423D"/>
    <w:rsid w:val="006D5307"/>
    <w:rsid w:val="006D6825"/>
    <w:rsid w:val="00702EA8"/>
    <w:rsid w:val="0070615B"/>
    <w:rsid w:val="007477A1"/>
    <w:rsid w:val="00750879"/>
    <w:rsid w:val="0075226B"/>
    <w:rsid w:val="00763DCA"/>
    <w:rsid w:val="00782730"/>
    <w:rsid w:val="00794560"/>
    <w:rsid w:val="007B1493"/>
    <w:rsid w:val="007B22B0"/>
    <w:rsid w:val="007C0279"/>
    <w:rsid w:val="007D1D13"/>
    <w:rsid w:val="007D3155"/>
    <w:rsid w:val="007E32D7"/>
    <w:rsid w:val="007E58F7"/>
    <w:rsid w:val="007F0A50"/>
    <w:rsid w:val="00800A47"/>
    <w:rsid w:val="008016FE"/>
    <w:rsid w:val="00820384"/>
    <w:rsid w:val="00844404"/>
    <w:rsid w:val="00863080"/>
    <w:rsid w:val="0087481D"/>
    <w:rsid w:val="008757AB"/>
    <w:rsid w:val="00885DCB"/>
    <w:rsid w:val="008911BB"/>
    <w:rsid w:val="008A7B67"/>
    <w:rsid w:val="008C4466"/>
    <w:rsid w:val="008D61F6"/>
    <w:rsid w:val="008D679E"/>
    <w:rsid w:val="008E4FAD"/>
    <w:rsid w:val="008E6B8C"/>
    <w:rsid w:val="008F6C0B"/>
    <w:rsid w:val="00905DB0"/>
    <w:rsid w:val="0093369E"/>
    <w:rsid w:val="00936888"/>
    <w:rsid w:val="009424E1"/>
    <w:rsid w:val="00960509"/>
    <w:rsid w:val="00961E7C"/>
    <w:rsid w:val="00964670"/>
    <w:rsid w:val="00991510"/>
    <w:rsid w:val="00996DDB"/>
    <w:rsid w:val="00997091"/>
    <w:rsid w:val="00997973"/>
    <w:rsid w:val="009B1D0C"/>
    <w:rsid w:val="009E263C"/>
    <w:rsid w:val="009E3F81"/>
    <w:rsid w:val="009E5377"/>
    <w:rsid w:val="009F4DCE"/>
    <w:rsid w:val="00A32989"/>
    <w:rsid w:val="00A33110"/>
    <w:rsid w:val="00A401DF"/>
    <w:rsid w:val="00A5783F"/>
    <w:rsid w:val="00A6359E"/>
    <w:rsid w:val="00A643A5"/>
    <w:rsid w:val="00A64AC9"/>
    <w:rsid w:val="00A70C8E"/>
    <w:rsid w:val="00A80F98"/>
    <w:rsid w:val="00A85527"/>
    <w:rsid w:val="00A9025D"/>
    <w:rsid w:val="00AB15F9"/>
    <w:rsid w:val="00AD02D7"/>
    <w:rsid w:val="00AD4BAE"/>
    <w:rsid w:val="00AD5622"/>
    <w:rsid w:val="00AE6425"/>
    <w:rsid w:val="00AF06FD"/>
    <w:rsid w:val="00AF2968"/>
    <w:rsid w:val="00B067E5"/>
    <w:rsid w:val="00B07B57"/>
    <w:rsid w:val="00B37E57"/>
    <w:rsid w:val="00B41B1E"/>
    <w:rsid w:val="00B730C3"/>
    <w:rsid w:val="00BA2861"/>
    <w:rsid w:val="00BC13BF"/>
    <w:rsid w:val="00BC4FB8"/>
    <w:rsid w:val="00C06D19"/>
    <w:rsid w:val="00C21027"/>
    <w:rsid w:val="00C237F2"/>
    <w:rsid w:val="00C50BF0"/>
    <w:rsid w:val="00C512E2"/>
    <w:rsid w:val="00C51590"/>
    <w:rsid w:val="00C5211B"/>
    <w:rsid w:val="00C86200"/>
    <w:rsid w:val="00C86A80"/>
    <w:rsid w:val="00C86AE7"/>
    <w:rsid w:val="00C91C1F"/>
    <w:rsid w:val="00C961D5"/>
    <w:rsid w:val="00CA0294"/>
    <w:rsid w:val="00CA5767"/>
    <w:rsid w:val="00CB0057"/>
    <w:rsid w:val="00CB79CF"/>
    <w:rsid w:val="00CC27F8"/>
    <w:rsid w:val="00CE45DF"/>
    <w:rsid w:val="00CF29E1"/>
    <w:rsid w:val="00D27CF0"/>
    <w:rsid w:val="00D318BA"/>
    <w:rsid w:val="00D3368D"/>
    <w:rsid w:val="00D432EE"/>
    <w:rsid w:val="00D54833"/>
    <w:rsid w:val="00D60065"/>
    <w:rsid w:val="00D62128"/>
    <w:rsid w:val="00D6502B"/>
    <w:rsid w:val="00D6652C"/>
    <w:rsid w:val="00D77DA7"/>
    <w:rsid w:val="00D94FC7"/>
    <w:rsid w:val="00DB54A3"/>
    <w:rsid w:val="00DC1B02"/>
    <w:rsid w:val="00DE4ABA"/>
    <w:rsid w:val="00E32838"/>
    <w:rsid w:val="00E3737B"/>
    <w:rsid w:val="00E519B2"/>
    <w:rsid w:val="00E53245"/>
    <w:rsid w:val="00E61978"/>
    <w:rsid w:val="00E752C9"/>
    <w:rsid w:val="00E7709D"/>
    <w:rsid w:val="00E77AB0"/>
    <w:rsid w:val="00E814F8"/>
    <w:rsid w:val="00E82F36"/>
    <w:rsid w:val="00E958F2"/>
    <w:rsid w:val="00E976D6"/>
    <w:rsid w:val="00EA474E"/>
    <w:rsid w:val="00EB3265"/>
    <w:rsid w:val="00EB5C1D"/>
    <w:rsid w:val="00EC1821"/>
    <w:rsid w:val="00ED39BC"/>
    <w:rsid w:val="00ED7CE8"/>
    <w:rsid w:val="00EF514A"/>
    <w:rsid w:val="00F139C1"/>
    <w:rsid w:val="00F21B88"/>
    <w:rsid w:val="00F2314C"/>
    <w:rsid w:val="00F24867"/>
    <w:rsid w:val="00F31186"/>
    <w:rsid w:val="00F3331A"/>
    <w:rsid w:val="00F44A44"/>
    <w:rsid w:val="00F47D81"/>
    <w:rsid w:val="00F65982"/>
    <w:rsid w:val="00F65BC9"/>
    <w:rsid w:val="00F71074"/>
    <w:rsid w:val="00F734CE"/>
    <w:rsid w:val="00F73B12"/>
    <w:rsid w:val="00F865AE"/>
    <w:rsid w:val="00FB0498"/>
    <w:rsid w:val="00FC50C6"/>
    <w:rsid w:val="00FF440C"/>
    <w:rsid w:val="00FF713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87938C"/>
  <w15:chartTrackingRefBased/>
  <w15:docId w15:val="{69F417D0-4DDD-475D-94EC-DC11E28B9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0C3"/>
  </w:style>
  <w:style w:type="paragraph" w:styleId="Heading1">
    <w:name w:val="heading 1"/>
    <w:basedOn w:val="Normal"/>
    <w:next w:val="Normal"/>
    <w:link w:val="Heading1Char"/>
    <w:uiPriority w:val="9"/>
    <w:qFormat/>
    <w:rsid w:val="00EB32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32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B32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B32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32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32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32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32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32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2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32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B32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B32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32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32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32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32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3265"/>
    <w:rPr>
      <w:rFonts w:eastAsiaTheme="majorEastAsia" w:cstheme="majorBidi"/>
      <w:color w:val="272727" w:themeColor="text1" w:themeTint="D8"/>
    </w:rPr>
  </w:style>
  <w:style w:type="paragraph" w:styleId="Title">
    <w:name w:val="Title"/>
    <w:basedOn w:val="Normal"/>
    <w:next w:val="Normal"/>
    <w:link w:val="TitleChar"/>
    <w:uiPriority w:val="10"/>
    <w:qFormat/>
    <w:rsid w:val="00EB32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2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32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32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3265"/>
    <w:pPr>
      <w:spacing w:before="160"/>
      <w:jc w:val="center"/>
    </w:pPr>
    <w:rPr>
      <w:i/>
      <w:iCs/>
      <w:color w:val="404040" w:themeColor="text1" w:themeTint="BF"/>
    </w:rPr>
  </w:style>
  <w:style w:type="character" w:customStyle="1" w:styleId="QuoteChar">
    <w:name w:val="Quote Char"/>
    <w:basedOn w:val="DefaultParagraphFont"/>
    <w:link w:val="Quote"/>
    <w:uiPriority w:val="29"/>
    <w:rsid w:val="00EB3265"/>
    <w:rPr>
      <w:i/>
      <w:iCs/>
      <w:color w:val="404040" w:themeColor="text1" w:themeTint="BF"/>
    </w:rPr>
  </w:style>
  <w:style w:type="paragraph" w:styleId="ListParagraph">
    <w:name w:val="List Paragraph"/>
    <w:basedOn w:val="Normal"/>
    <w:uiPriority w:val="34"/>
    <w:qFormat/>
    <w:rsid w:val="00EB3265"/>
    <w:pPr>
      <w:ind w:left="720"/>
      <w:contextualSpacing/>
    </w:pPr>
  </w:style>
  <w:style w:type="character" w:styleId="IntenseEmphasis">
    <w:name w:val="Intense Emphasis"/>
    <w:basedOn w:val="DefaultParagraphFont"/>
    <w:uiPriority w:val="21"/>
    <w:qFormat/>
    <w:rsid w:val="00EB3265"/>
    <w:rPr>
      <w:i/>
      <w:iCs/>
      <w:color w:val="0F4761" w:themeColor="accent1" w:themeShade="BF"/>
    </w:rPr>
  </w:style>
  <w:style w:type="paragraph" w:styleId="IntenseQuote">
    <w:name w:val="Intense Quote"/>
    <w:basedOn w:val="Normal"/>
    <w:next w:val="Normal"/>
    <w:link w:val="IntenseQuoteChar"/>
    <w:uiPriority w:val="30"/>
    <w:qFormat/>
    <w:rsid w:val="00EB32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3265"/>
    <w:rPr>
      <w:i/>
      <w:iCs/>
      <w:color w:val="0F4761" w:themeColor="accent1" w:themeShade="BF"/>
    </w:rPr>
  </w:style>
  <w:style w:type="character" w:styleId="IntenseReference">
    <w:name w:val="Intense Reference"/>
    <w:basedOn w:val="DefaultParagraphFont"/>
    <w:uiPriority w:val="32"/>
    <w:qFormat/>
    <w:rsid w:val="00EB3265"/>
    <w:rPr>
      <w:b/>
      <w:bCs/>
      <w:smallCaps/>
      <w:color w:val="0F4761" w:themeColor="accent1" w:themeShade="BF"/>
      <w:spacing w:val="5"/>
    </w:rPr>
  </w:style>
  <w:style w:type="character" w:styleId="Hyperlink">
    <w:name w:val="Hyperlink"/>
    <w:basedOn w:val="DefaultParagraphFont"/>
    <w:uiPriority w:val="99"/>
    <w:unhideWhenUsed/>
    <w:rsid w:val="00B730C3"/>
    <w:rPr>
      <w:color w:val="467886" w:themeColor="hyperlink"/>
      <w:u w:val="single"/>
    </w:rPr>
  </w:style>
  <w:style w:type="table" w:styleId="TableGrid">
    <w:name w:val="Table Grid"/>
    <w:basedOn w:val="TableNormal"/>
    <w:uiPriority w:val="39"/>
    <w:rsid w:val="00FF4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70C8E"/>
    <w:rPr>
      <w:sz w:val="16"/>
      <w:szCs w:val="16"/>
    </w:rPr>
  </w:style>
  <w:style w:type="paragraph" w:styleId="CommentText">
    <w:name w:val="annotation text"/>
    <w:basedOn w:val="Normal"/>
    <w:link w:val="CommentTextChar"/>
    <w:uiPriority w:val="99"/>
    <w:unhideWhenUsed/>
    <w:rsid w:val="00A70C8E"/>
    <w:pPr>
      <w:spacing w:line="240" w:lineRule="auto"/>
    </w:pPr>
    <w:rPr>
      <w:sz w:val="20"/>
      <w:szCs w:val="20"/>
    </w:rPr>
  </w:style>
  <w:style w:type="character" w:customStyle="1" w:styleId="CommentTextChar">
    <w:name w:val="Comment Text Char"/>
    <w:basedOn w:val="DefaultParagraphFont"/>
    <w:link w:val="CommentText"/>
    <w:uiPriority w:val="99"/>
    <w:rsid w:val="00A70C8E"/>
    <w:rPr>
      <w:sz w:val="20"/>
      <w:szCs w:val="20"/>
    </w:rPr>
  </w:style>
  <w:style w:type="paragraph" w:styleId="CommentSubject">
    <w:name w:val="annotation subject"/>
    <w:basedOn w:val="CommentText"/>
    <w:next w:val="CommentText"/>
    <w:link w:val="CommentSubjectChar"/>
    <w:uiPriority w:val="99"/>
    <w:semiHidden/>
    <w:unhideWhenUsed/>
    <w:rsid w:val="008D679E"/>
    <w:rPr>
      <w:b/>
      <w:bCs/>
    </w:rPr>
  </w:style>
  <w:style w:type="character" w:customStyle="1" w:styleId="CommentSubjectChar">
    <w:name w:val="Comment Subject Char"/>
    <w:basedOn w:val="CommentTextChar"/>
    <w:link w:val="CommentSubject"/>
    <w:uiPriority w:val="99"/>
    <w:semiHidden/>
    <w:rsid w:val="008D67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668307">
      <w:bodyDiv w:val="1"/>
      <w:marLeft w:val="0"/>
      <w:marRight w:val="0"/>
      <w:marTop w:val="0"/>
      <w:marBottom w:val="0"/>
      <w:divBdr>
        <w:top w:val="none" w:sz="0" w:space="0" w:color="auto"/>
        <w:left w:val="none" w:sz="0" w:space="0" w:color="auto"/>
        <w:bottom w:val="none" w:sz="0" w:space="0" w:color="auto"/>
        <w:right w:val="none" w:sz="0" w:space="0" w:color="auto"/>
      </w:divBdr>
    </w:div>
    <w:div w:id="313143657">
      <w:bodyDiv w:val="1"/>
      <w:marLeft w:val="0"/>
      <w:marRight w:val="0"/>
      <w:marTop w:val="0"/>
      <w:marBottom w:val="0"/>
      <w:divBdr>
        <w:top w:val="none" w:sz="0" w:space="0" w:color="auto"/>
        <w:left w:val="none" w:sz="0" w:space="0" w:color="auto"/>
        <w:bottom w:val="none" w:sz="0" w:space="0" w:color="auto"/>
        <w:right w:val="none" w:sz="0" w:space="0" w:color="auto"/>
      </w:divBdr>
    </w:div>
    <w:div w:id="545412464">
      <w:bodyDiv w:val="1"/>
      <w:marLeft w:val="0"/>
      <w:marRight w:val="0"/>
      <w:marTop w:val="0"/>
      <w:marBottom w:val="0"/>
      <w:divBdr>
        <w:top w:val="none" w:sz="0" w:space="0" w:color="auto"/>
        <w:left w:val="none" w:sz="0" w:space="0" w:color="auto"/>
        <w:bottom w:val="none" w:sz="0" w:space="0" w:color="auto"/>
        <w:right w:val="none" w:sz="0" w:space="0" w:color="auto"/>
      </w:divBdr>
    </w:div>
    <w:div w:id="645747087">
      <w:bodyDiv w:val="1"/>
      <w:marLeft w:val="0"/>
      <w:marRight w:val="0"/>
      <w:marTop w:val="0"/>
      <w:marBottom w:val="0"/>
      <w:divBdr>
        <w:top w:val="none" w:sz="0" w:space="0" w:color="auto"/>
        <w:left w:val="none" w:sz="0" w:space="0" w:color="auto"/>
        <w:bottom w:val="none" w:sz="0" w:space="0" w:color="auto"/>
        <w:right w:val="none" w:sz="0" w:space="0" w:color="auto"/>
      </w:divBdr>
    </w:div>
    <w:div w:id="647326781">
      <w:bodyDiv w:val="1"/>
      <w:marLeft w:val="0"/>
      <w:marRight w:val="0"/>
      <w:marTop w:val="0"/>
      <w:marBottom w:val="0"/>
      <w:divBdr>
        <w:top w:val="none" w:sz="0" w:space="0" w:color="auto"/>
        <w:left w:val="none" w:sz="0" w:space="0" w:color="auto"/>
        <w:bottom w:val="none" w:sz="0" w:space="0" w:color="auto"/>
        <w:right w:val="none" w:sz="0" w:space="0" w:color="auto"/>
      </w:divBdr>
    </w:div>
    <w:div w:id="673147692">
      <w:bodyDiv w:val="1"/>
      <w:marLeft w:val="0"/>
      <w:marRight w:val="0"/>
      <w:marTop w:val="0"/>
      <w:marBottom w:val="0"/>
      <w:divBdr>
        <w:top w:val="none" w:sz="0" w:space="0" w:color="auto"/>
        <w:left w:val="none" w:sz="0" w:space="0" w:color="auto"/>
        <w:bottom w:val="none" w:sz="0" w:space="0" w:color="auto"/>
        <w:right w:val="none" w:sz="0" w:space="0" w:color="auto"/>
      </w:divBdr>
      <w:divsChild>
        <w:div w:id="1103106634">
          <w:marLeft w:val="0"/>
          <w:marRight w:val="0"/>
          <w:marTop w:val="0"/>
          <w:marBottom w:val="0"/>
          <w:divBdr>
            <w:top w:val="none" w:sz="0" w:space="0" w:color="auto"/>
            <w:left w:val="none" w:sz="0" w:space="0" w:color="auto"/>
            <w:bottom w:val="none" w:sz="0" w:space="0" w:color="auto"/>
            <w:right w:val="none" w:sz="0" w:space="0" w:color="auto"/>
          </w:divBdr>
          <w:divsChild>
            <w:div w:id="137084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25236">
      <w:bodyDiv w:val="1"/>
      <w:marLeft w:val="0"/>
      <w:marRight w:val="0"/>
      <w:marTop w:val="0"/>
      <w:marBottom w:val="0"/>
      <w:divBdr>
        <w:top w:val="none" w:sz="0" w:space="0" w:color="auto"/>
        <w:left w:val="none" w:sz="0" w:space="0" w:color="auto"/>
        <w:bottom w:val="none" w:sz="0" w:space="0" w:color="auto"/>
        <w:right w:val="none" w:sz="0" w:space="0" w:color="auto"/>
      </w:divBdr>
    </w:div>
    <w:div w:id="854882729">
      <w:bodyDiv w:val="1"/>
      <w:marLeft w:val="0"/>
      <w:marRight w:val="0"/>
      <w:marTop w:val="0"/>
      <w:marBottom w:val="0"/>
      <w:divBdr>
        <w:top w:val="none" w:sz="0" w:space="0" w:color="auto"/>
        <w:left w:val="none" w:sz="0" w:space="0" w:color="auto"/>
        <w:bottom w:val="none" w:sz="0" w:space="0" w:color="auto"/>
        <w:right w:val="none" w:sz="0" w:space="0" w:color="auto"/>
      </w:divBdr>
    </w:div>
    <w:div w:id="1032651151">
      <w:bodyDiv w:val="1"/>
      <w:marLeft w:val="0"/>
      <w:marRight w:val="0"/>
      <w:marTop w:val="0"/>
      <w:marBottom w:val="0"/>
      <w:divBdr>
        <w:top w:val="none" w:sz="0" w:space="0" w:color="auto"/>
        <w:left w:val="none" w:sz="0" w:space="0" w:color="auto"/>
        <w:bottom w:val="none" w:sz="0" w:space="0" w:color="auto"/>
        <w:right w:val="none" w:sz="0" w:space="0" w:color="auto"/>
      </w:divBdr>
    </w:div>
    <w:div w:id="1116868407">
      <w:bodyDiv w:val="1"/>
      <w:marLeft w:val="0"/>
      <w:marRight w:val="0"/>
      <w:marTop w:val="0"/>
      <w:marBottom w:val="0"/>
      <w:divBdr>
        <w:top w:val="none" w:sz="0" w:space="0" w:color="auto"/>
        <w:left w:val="none" w:sz="0" w:space="0" w:color="auto"/>
        <w:bottom w:val="none" w:sz="0" w:space="0" w:color="auto"/>
        <w:right w:val="none" w:sz="0" w:space="0" w:color="auto"/>
      </w:divBdr>
    </w:div>
    <w:div w:id="1177768969">
      <w:bodyDiv w:val="1"/>
      <w:marLeft w:val="0"/>
      <w:marRight w:val="0"/>
      <w:marTop w:val="0"/>
      <w:marBottom w:val="0"/>
      <w:divBdr>
        <w:top w:val="none" w:sz="0" w:space="0" w:color="auto"/>
        <w:left w:val="none" w:sz="0" w:space="0" w:color="auto"/>
        <w:bottom w:val="none" w:sz="0" w:space="0" w:color="auto"/>
        <w:right w:val="none" w:sz="0" w:space="0" w:color="auto"/>
      </w:divBdr>
    </w:div>
    <w:div w:id="1179124337">
      <w:bodyDiv w:val="1"/>
      <w:marLeft w:val="0"/>
      <w:marRight w:val="0"/>
      <w:marTop w:val="0"/>
      <w:marBottom w:val="0"/>
      <w:divBdr>
        <w:top w:val="none" w:sz="0" w:space="0" w:color="auto"/>
        <w:left w:val="none" w:sz="0" w:space="0" w:color="auto"/>
        <w:bottom w:val="none" w:sz="0" w:space="0" w:color="auto"/>
        <w:right w:val="none" w:sz="0" w:space="0" w:color="auto"/>
      </w:divBdr>
    </w:div>
    <w:div w:id="1259752404">
      <w:bodyDiv w:val="1"/>
      <w:marLeft w:val="0"/>
      <w:marRight w:val="0"/>
      <w:marTop w:val="0"/>
      <w:marBottom w:val="0"/>
      <w:divBdr>
        <w:top w:val="none" w:sz="0" w:space="0" w:color="auto"/>
        <w:left w:val="none" w:sz="0" w:space="0" w:color="auto"/>
        <w:bottom w:val="none" w:sz="0" w:space="0" w:color="auto"/>
        <w:right w:val="none" w:sz="0" w:space="0" w:color="auto"/>
      </w:divBdr>
    </w:div>
    <w:div w:id="1296057710">
      <w:bodyDiv w:val="1"/>
      <w:marLeft w:val="0"/>
      <w:marRight w:val="0"/>
      <w:marTop w:val="0"/>
      <w:marBottom w:val="0"/>
      <w:divBdr>
        <w:top w:val="none" w:sz="0" w:space="0" w:color="auto"/>
        <w:left w:val="none" w:sz="0" w:space="0" w:color="auto"/>
        <w:bottom w:val="none" w:sz="0" w:space="0" w:color="auto"/>
        <w:right w:val="none" w:sz="0" w:space="0" w:color="auto"/>
      </w:divBdr>
      <w:divsChild>
        <w:div w:id="1766223885">
          <w:marLeft w:val="0"/>
          <w:marRight w:val="0"/>
          <w:marTop w:val="0"/>
          <w:marBottom w:val="0"/>
          <w:divBdr>
            <w:top w:val="none" w:sz="0" w:space="0" w:color="auto"/>
            <w:left w:val="none" w:sz="0" w:space="0" w:color="auto"/>
            <w:bottom w:val="none" w:sz="0" w:space="0" w:color="auto"/>
            <w:right w:val="none" w:sz="0" w:space="0" w:color="auto"/>
          </w:divBdr>
          <w:divsChild>
            <w:div w:id="109925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77763">
      <w:bodyDiv w:val="1"/>
      <w:marLeft w:val="0"/>
      <w:marRight w:val="0"/>
      <w:marTop w:val="0"/>
      <w:marBottom w:val="0"/>
      <w:divBdr>
        <w:top w:val="none" w:sz="0" w:space="0" w:color="auto"/>
        <w:left w:val="none" w:sz="0" w:space="0" w:color="auto"/>
        <w:bottom w:val="none" w:sz="0" w:space="0" w:color="auto"/>
        <w:right w:val="none" w:sz="0" w:space="0" w:color="auto"/>
      </w:divBdr>
    </w:div>
    <w:div w:id="1331561283">
      <w:bodyDiv w:val="1"/>
      <w:marLeft w:val="0"/>
      <w:marRight w:val="0"/>
      <w:marTop w:val="0"/>
      <w:marBottom w:val="0"/>
      <w:divBdr>
        <w:top w:val="none" w:sz="0" w:space="0" w:color="auto"/>
        <w:left w:val="none" w:sz="0" w:space="0" w:color="auto"/>
        <w:bottom w:val="none" w:sz="0" w:space="0" w:color="auto"/>
        <w:right w:val="none" w:sz="0" w:space="0" w:color="auto"/>
      </w:divBdr>
    </w:div>
    <w:div w:id="1469665147">
      <w:bodyDiv w:val="1"/>
      <w:marLeft w:val="0"/>
      <w:marRight w:val="0"/>
      <w:marTop w:val="0"/>
      <w:marBottom w:val="0"/>
      <w:divBdr>
        <w:top w:val="none" w:sz="0" w:space="0" w:color="auto"/>
        <w:left w:val="none" w:sz="0" w:space="0" w:color="auto"/>
        <w:bottom w:val="none" w:sz="0" w:space="0" w:color="auto"/>
        <w:right w:val="none" w:sz="0" w:space="0" w:color="auto"/>
      </w:divBdr>
    </w:div>
    <w:div w:id="1769931714">
      <w:bodyDiv w:val="1"/>
      <w:marLeft w:val="0"/>
      <w:marRight w:val="0"/>
      <w:marTop w:val="0"/>
      <w:marBottom w:val="0"/>
      <w:divBdr>
        <w:top w:val="none" w:sz="0" w:space="0" w:color="auto"/>
        <w:left w:val="none" w:sz="0" w:space="0" w:color="auto"/>
        <w:bottom w:val="none" w:sz="0" w:space="0" w:color="auto"/>
        <w:right w:val="none" w:sz="0" w:space="0" w:color="auto"/>
      </w:divBdr>
    </w:div>
    <w:div w:id="1900020761">
      <w:bodyDiv w:val="1"/>
      <w:marLeft w:val="0"/>
      <w:marRight w:val="0"/>
      <w:marTop w:val="0"/>
      <w:marBottom w:val="0"/>
      <w:divBdr>
        <w:top w:val="none" w:sz="0" w:space="0" w:color="auto"/>
        <w:left w:val="none" w:sz="0" w:space="0" w:color="auto"/>
        <w:bottom w:val="none" w:sz="0" w:space="0" w:color="auto"/>
        <w:right w:val="none" w:sz="0" w:space="0" w:color="auto"/>
      </w:divBdr>
    </w:div>
    <w:div w:id="197880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gina.nichols@"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F55B6-8F7D-4FC9-A703-5C3129AD9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1569</TotalTime>
  <Pages>14</Pages>
  <Words>13168</Words>
  <Characters>80325</Characters>
  <Application>Microsoft Office Word</Application>
  <DocSecurity>0</DocSecurity>
  <Lines>669</Lines>
  <Paragraphs>186</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93307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Anne Nichols</cp:lastModifiedBy>
  <cp:revision>1</cp:revision>
  <dcterms:created xsi:type="dcterms:W3CDTF">2025-04-23T15:46:00Z</dcterms:created>
  <dcterms:modified xsi:type="dcterms:W3CDTF">2025-08-08T07:09:00Z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id="4Ps7qxQt"/&gt;&lt;style id="http://www.zotero.org/styles/elsevier-harvard" hasBibliography="1" bibliographyStyleHasBeenSet="0"/&gt;&lt;prefs&gt;&lt;pref name="fieldType" value="Field"/&gt;&lt;/prefs&gt;&lt;/data&gt;</vt:lpwstr>
  </property>
  <property fmtid="{D5CDD505-2E9C-101B-9397-08002B2CF9AE}" pid="3" name="GrammarlyDocumentId">
    <vt:lpwstr>e0e8df13541c7052df57b4a36cc97dac370c8560686f85a177c11f79560b19aa</vt:lpwstr>
  </property>
</Properties>
</file>