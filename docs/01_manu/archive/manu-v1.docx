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046D1" w14:textId="123A75CA" w:rsidR="00B730C3" w:rsidRPr="00B730C3" w:rsidRDefault="00B730C3" w:rsidP="00B730C3">
      <w:pPr>
        <w:autoSpaceDE w:val="0"/>
        <w:autoSpaceDN w:val="0"/>
        <w:adjustRightInd w:val="0"/>
        <w:spacing w:after="0" w:line="240" w:lineRule="auto"/>
        <w:jc w:val="center"/>
        <w:rPr>
          <w:rFonts w:ascii="Calibri" w:hAnsi="Calibri" w:cs="Calibri"/>
          <w:b/>
          <w:bCs/>
          <w:sz w:val="24"/>
          <w:szCs w:val="24"/>
          <w:lang w:val="fr-CA"/>
        </w:rPr>
      </w:pPr>
      <w:r w:rsidRPr="00B730C3">
        <w:rPr>
          <w:rFonts w:ascii="Calibri" w:hAnsi="Calibri" w:cs="Calibri"/>
          <w:b/>
          <w:bCs/>
          <w:sz w:val="24"/>
          <w:szCs w:val="24"/>
          <w:lang w:val="en-US"/>
        </w:rPr>
        <w:t>A</w:t>
      </w:r>
      <w:r w:rsidR="00663D56">
        <w:rPr>
          <w:rFonts w:ascii="Calibri" w:hAnsi="Calibri" w:cs="Calibri"/>
          <w:b/>
          <w:bCs/>
          <w:sz w:val="24"/>
          <w:szCs w:val="24"/>
          <w:lang w:val="en-US"/>
        </w:rPr>
        <w:t xml:space="preserve"> multi-criteria </w:t>
      </w:r>
      <w:r w:rsidRPr="00B730C3">
        <w:rPr>
          <w:rFonts w:ascii="Calibri" w:hAnsi="Calibri" w:cs="Calibri"/>
          <w:b/>
          <w:bCs/>
          <w:sz w:val="24"/>
          <w:szCs w:val="24"/>
          <w:lang w:val="en-US"/>
        </w:rPr>
        <w:t>evaluat</w:t>
      </w:r>
      <w:r w:rsidR="00663D56">
        <w:rPr>
          <w:rFonts w:ascii="Calibri" w:hAnsi="Calibri" w:cs="Calibri"/>
          <w:b/>
          <w:bCs/>
          <w:sz w:val="24"/>
          <w:szCs w:val="24"/>
          <w:lang w:val="en-US"/>
        </w:rPr>
        <w:t>ion of</w:t>
      </w:r>
      <w:r w:rsidRPr="00B730C3">
        <w:rPr>
          <w:rFonts w:ascii="Calibri" w:hAnsi="Calibri" w:cs="Calibri"/>
          <w:b/>
          <w:bCs/>
          <w:sz w:val="24"/>
          <w:szCs w:val="24"/>
          <w:lang w:val="en-US"/>
        </w:rPr>
        <w:t xml:space="preserve"> </w:t>
      </w:r>
      <w:r w:rsidR="00663D56">
        <w:rPr>
          <w:rFonts w:ascii="Calibri" w:hAnsi="Calibri" w:cs="Calibri"/>
          <w:b/>
          <w:bCs/>
          <w:sz w:val="24"/>
          <w:szCs w:val="24"/>
          <w:lang w:val="en-US"/>
        </w:rPr>
        <w:t xml:space="preserve">fall vegetation </w:t>
      </w:r>
      <w:r w:rsidRPr="00B730C3">
        <w:rPr>
          <w:rFonts w:ascii="Calibri" w:hAnsi="Calibri" w:cs="Calibri"/>
          <w:b/>
          <w:bCs/>
          <w:sz w:val="24"/>
          <w:szCs w:val="24"/>
          <w:lang w:val="en-US"/>
        </w:rPr>
        <w:t xml:space="preserve">services and dis-services in 30 cropping systems varying in tillage, </w:t>
      </w:r>
      <w:r w:rsidR="00663D56">
        <w:rPr>
          <w:rFonts w:ascii="Calibri" w:hAnsi="Calibri" w:cs="Calibri"/>
          <w:b/>
          <w:bCs/>
          <w:sz w:val="24"/>
          <w:szCs w:val="24"/>
          <w:lang w:val="en-US"/>
        </w:rPr>
        <w:t>residue</w:t>
      </w:r>
      <w:r w:rsidRPr="00B730C3">
        <w:rPr>
          <w:rFonts w:ascii="Calibri" w:hAnsi="Calibri" w:cs="Calibri"/>
          <w:b/>
          <w:bCs/>
          <w:sz w:val="24"/>
          <w:szCs w:val="24"/>
          <w:lang w:val="en-US"/>
        </w:rPr>
        <w:t xml:space="preserve"> management, and cover crop </w:t>
      </w:r>
      <w:r w:rsidR="00663D56">
        <w:rPr>
          <w:rFonts w:ascii="Calibri" w:hAnsi="Calibri" w:cs="Calibri"/>
          <w:b/>
          <w:bCs/>
          <w:sz w:val="24"/>
          <w:szCs w:val="24"/>
          <w:lang w:val="en-US"/>
        </w:rPr>
        <w:t>usage</w:t>
      </w:r>
    </w:p>
    <w:p w14:paraId="3D898BD4"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fr-CA"/>
        </w:rPr>
      </w:pPr>
    </w:p>
    <w:p w14:paraId="60C61DEE" w14:textId="77777777" w:rsidR="00B730C3" w:rsidRPr="00B730C3" w:rsidRDefault="00B730C3" w:rsidP="00B730C3">
      <w:pPr>
        <w:autoSpaceDE w:val="0"/>
        <w:autoSpaceDN w:val="0"/>
        <w:adjustRightInd w:val="0"/>
        <w:spacing w:after="0" w:line="240" w:lineRule="auto"/>
        <w:jc w:val="center"/>
        <w:rPr>
          <w:rFonts w:ascii="Calibri" w:hAnsi="Calibri" w:cs="Calibri"/>
          <w:sz w:val="24"/>
          <w:szCs w:val="24"/>
          <w:lang w:val="en-US"/>
        </w:rPr>
      </w:pPr>
      <w:r w:rsidRPr="00B730C3">
        <w:rPr>
          <w:rFonts w:ascii="Calibri" w:hAnsi="Calibri" w:cs="Calibri"/>
          <w:sz w:val="24"/>
          <w:szCs w:val="24"/>
          <w:lang w:val="fr-CA"/>
        </w:rPr>
        <w:t>Virginia Nichols</w:t>
      </w:r>
      <w:r w:rsidRPr="00B730C3">
        <w:rPr>
          <w:rFonts w:ascii="Calibri" w:hAnsi="Calibri" w:cs="Calibri"/>
          <w:sz w:val="24"/>
          <w:szCs w:val="24"/>
          <w:vertAlign w:val="superscript"/>
          <w:lang w:val="fr-CA"/>
        </w:rPr>
        <w:t>1</w:t>
      </w:r>
      <w:r w:rsidRPr="00B730C3">
        <w:rPr>
          <w:rFonts w:ascii="Calibri" w:hAnsi="Calibri" w:cs="Calibri"/>
          <w:sz w:val="24"/>
          <w:szCs w:val="24"/>
          <w:lang w:val="fr-CA"/>
        </w:rPr>
        <w:t>, Emma Randhal-Beltran</w:t>
      </w:r>
      <w:r w:rsidRPr="00B730C3">
        <w:rPr>
          <w:rFonts w:ascii="Calibri" w:hAnsi="Calibri" w:cs="Calibri"/>
          <w:sz w:val="24"/>
          <w:szCs w:val="24"/>
          <w:vertAlign w:val="superscript"/>
          <w:lang w:val="fr-CA"/>
        </w:rPr>
        <w:t>1</w:t>
      </w:r>
      <w:r w:rsidRPr="00B730C3">
        <w:rPr>
          <w:rFonts w:ascii="Calibri" w:hAnsi="Calibri" w:cs="Calibri"/>
          <w:sz w:val="24"/>
          <w:szCs w:val="24"/>
          <w:lang w:val="fr-CA"/>
        </w:rPr>
        <w:t>, Marco Gentili</w:t>
      </w:r>
      <w:r w:rsidRPr="00B730C3">
        <w:rPr>
          <w:rFonts w:ascii="Calibri" w:hAnsi="Calibri" w:cs="Calibri"/>
          <w:sz w:val="24"/>
          <w:szCs w:val="24"/>
          <w:vertAlign w:val="superscript"/>
          <w:lang w:val="fr-CA"/>
        </w:rPr>
        <w:t>1</w:t>
      </w:r>
      <w:r w:rsidRPr="00B730C3">
        <w:rPr>
          <w:rFonts w:ascii="Calibri" w:hAnsi="Calibri" w:cs="Calibri"/>
          <w:sz w:val="24"/>
          <w:szCs w:val="24"/>
          <w:lang w:val="fr-CA"/>
        </w:rPr>
        <w:t>, Mette Sonderskov</w:t>
      </w:r>
      <w:r w:rsidRPr="00B730C3">
        <w:rPr>
          <w:rFonts w:ascii="Calibri" w:hAnsi="Calibri" w:cs="Calibri"/>
          <w:sz w:val="24"/>
          <w:szCs w:val="24"/>
          <w:vertAlign w:val="superscript"/>
          <w:lang w:val="fr-CA"/>
        </w:rPr>
        <w:t>1</w:t>
      </w:r>
      <w:r w:rsidRPr="00B730C3">
        <w:rPr>
          <w:rFonts w:ascii="Calibri" w:hAnsi="Calibri" w:cs="Calibri"/>
          <w:sz w:val="24"/>
          <w:szCs w:val="24"/>
          <w:lang w:val="fr-CA"/>
        </w:rPr>
        <w:t>, Bo Melander</w:t>
      </w:r>
      <w:r w:rsidRPr="00B730C3">
        <w:rPr>
          <w:rFonts w:ascii="Calibri" w:hAnsi="Calibri" w:cs="Calibri"/>
          <w:sz w:val="24"/>
          <w:szCs w:val="24"/>
          <w:vertAlign w:val="superscript"/>
          <w:lang w:val="fr-CA"/>
        </w:rPr>
        <w:t>3</w:t>
      </w:r>
    </w:p>
    <w:p w14:paraId="2B770C1A"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lang w:val="en-US"/>
        </w:rPr>
      </w:pPr>
      <w:r w:rsidRPr="00B730C3">
        <w:rPr>
          <w:rFonts w:ascii="Calibri" w:hAnsi="Calibri" w:cs="Calibri"/>
          <w:i/>
          <w:iCs/>
          <w:sz w:val="24"/>
          <w:szCs w:val="24"/>
          <w:vertAlign w:val="superscript"/>
          <w:lang w:val="en-US"/>
        </w:rPr>
        <w:t>1</w:t>
      </w:r>
      <w:r w:rsidRPr="00B730C3">
        <w:rPr>
          <w:rFonts w:ascii="Calibri" w:hAnsi="Calibri" w:cs="Calibri"/>
          <w:i/>
          <w:iCs/>
          <w:sz w:val="24"/>
          <w:szCs w:val="24"/>
          <w:lang w:val="en-US"/>
        </w:rPr>
        <w:t>Aarhus University, Department of Agroecology, Crop Health Section,</w:t>
      </w:r>
    </w:p>
    <w:p w14:paraId="111816B8"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r w:rsidRPr="00B730C3">
        <w:rPr>
          <w:rFonts w:ascii="Calibri" w:hAnsi="Calibri" w:cs="Calibri"/>
          <w:i/>
          <w:iCs/>
          <w:sz w:val="24"/>
          <w:szCs w:val="24"/>
        </w:rPr>
        <w:t>Forsøgsvej 1, 4200 Slagelse, Denmark</w:t>
      </w:r>
    </w:p>
    <w:p w14:paraId="642C3914" w14:textId="77777777" w:rsidR="00B730C3" w:rsidRPr="00B730C3" w:rsidRDefault="00B730C3" w:rsidP="00B730C3">
      <w:pPr>
        <w:autoSpaceDE w:val="0"/>
        <w:autoSpaceDN w:val="0"/>
        <w:adjustRightInd w:val="0"/>
        <w:spacing w:after="0" w:line="240" w:lineRule="auto"/>
        <w:jc w:val="center"/>
        <w:rPr>
          <w:rFonts w:ascii="Calibri" w:hAnsi="Calibri" w:cs="Calibri"/>
          <w:i/>
          <w:iCs/>
          <w:sz w:val="24"/>
          <w:szCs w:val="24"/>
        </w:rPr>
      </w:pPr>
      <w:hyperlink r:id="rId5" w:history="1">
        <w:r w:rsidRPr="00B730C3">
          <w:rPr>
            <w:rStyle w:val="Hyperlink"/>
            <w:rFonts w:ascii="Calibri" w:hAnsi="Calibri" w:cs="Calibri"/>
            <w:i/>
            <w:iCs/>
            <w:sz w:val="24"/>
            <w:szCs w:val="24"/>
          </w:rPr>
          <w:t>gina.nichols@</w:t>
        </w:r>
      </w:hyperlink>
      <w:r w:rsidRPr="00B730C3">
        <w:rPr>
          <w:rStyle w:val="Hyperlink"/>
          <w:rFonts w:ascii="Calibri" w:hAnsi="Calibri" w:cs="Calibri"/>
          <w:i/>
          <w:iCs/>
          <w:sz w:val="24"/>
          <w:szCs w:val="24"/>
        </w:rPr>
        <w:t>agro.au.dk</w:t>
      </w:r>
      <w:r w:rsidRPr="00B730C3">
        <w:rPr>
          <w:rFonts w:ascii="Calibri" w:hAnsi="Calibri" w:cs="Calibri"/>
          <w:i/>
          <w:iCs/>
          <w:sz w:val="24"/>
          <w:szCs w:val="24"/>
        </w:rPr>
        <w:t xml:space="preserve"> </w:t>
      </w:r>
    </w:p>
    <w:p w14:paraId="0F96A2DD" w14:textId="77777777" w:rsidR="00B730C3" w:rsidRDefault="00B730C3" w:rsidP="00B730C3">
      <w:pPr>
        <w:autoSpaceDE w:val="0"/>
        <w:autoSpaceDN w:val="0"/>
        <w:adjustRightInd w:val="0"/>
        <w:spacing w:after="0" w:line="240" w:lineRule="auto"/>
        <w:rPr>
          <w:rFonts w:ascii="Calibri" w:hAnsi="Calibri" w:cs="Calibri"/>
          <w:i/>
          <w:iCs/>
          <w:sz w:val="24"/>
          <w:szCs w:val="24"/>
        </w:rPr>
      </w:pPr>
    </w:p>
    <w:p w14:paraId="5CC57B6C" w14:textId="4EF7C8E5" w:rsidR="00A70C8E" w:rsidRPr="00175629" w:rsidRDefault="00A70C8E" w:rsidP="00A70C8E">
      <w:pPr>
        <w:pStyle w:val="Heading1"/>
        <w:rPr>
          <w:lang w:val="en-US"/>
        </w:rPr>
      </w:pPr>
      <w:r w:rsidRPr="00175629">
        <w:rPr>
          <w:lang w:val="en-US"/>
        </w:rPr>
        <w:t>Abstract</w:t>
      </w:r>
    </w:p>
    <w:p w14:paraId="20F2AFA9" w14:textId="183041AF" w:rsidR="00B730C3" w:rsidRPr="00B730C3" w:rsidRDefault="00B730C3" w:rsidP="00B730C3">
      <w:pPr>
        <w:autoSpaceDE w:val="0"/>
        <w:autoSpaceDN w:val="0"/>
        <w:adjustRightInd w:val="0"/>
        <w:spacing w:after="0" w:line="240" w:lineRule="auto"/>
        <w:jc w:val="both"/>
        <w:rPr>
          <w:rFonts w:ascii="Calibri" w:hAnsi="Calibri" w:cs="Calibri"/>
          <w:sz w:val="24"/>
          <w:szCs w:val="24"/>
          <w:lang w:val="en-US"/>
        </w:rPr>
      </w:pPr>
      <w:r w:rsidRPr="00B730C3">
        <w:rPr>
          <w:rFonts w:ascii="Calibri" w:hAnsi="Calibri" w:cs="Calibri"/>
          <w:sz w:val="24"/>
          <w:szCs w:val="24"/>
          <w:lang w:val="en-US"/>
        </w:rPr>
        <w:t xml:space="preserve">With increasing </w:t>
      </w:r>
      <w:r w:rsidR="00663D56">
        <w:rPr>
          <w:rFonts w:ascii="Calibri" w:hAnsi="Calibri" w:cs="Calibri"/>
          <w:sz w:val="24"/>
          <w:szCs w:val="24"/>
          <w:lang w:val="en-US"/>
        </w:rPr>
        <w:t xml:space="preserve">environmental </w:t>
      </w:r>
      <w:r w:rsidRPr="00B730C3">
        <w:rPr>
          <w:rFonts w:ascii="Calibri" w:hAnsi="Calibri" w:cs="Calibri"/>
          <w:sz w:val="24"/>
          <w:szCs w:val="24"/>
          <w:lang w:val="en-US"/>
        </w:rPr>
        <w:t xml:space="preserve">pressures from population growth and climate change, there is growing interest in assessing both the potential benefits and drawbacks of in-field, non-crop vegetation. This study evaluated fall </w:t>
      </w:r>
      <w:r w:rsidR="00663D56">
        <w:rPr>
          <w:rFonts w:ascii="Calibri" w:hAnsi="Calibri" w:cs="Calibri"/>
          <w:sz w:val="24"/>
          <w:szCs w:val="24"/>
          <w:lang w:val="en-US"/>
        </w:rPr>
        <w:t>vegetation</w:t>
      </w:r>
      <w:r w:rsidRPr="00B730C3">
        <w:rPr>
          <w:rFonts w:ascii="Calibri" w:hAnsi="Calibri" w:cs="Calibri"/>
          <w:sz w:val="24"/>
          <w:szCs w:val="24"/>
          <w:lang w:val="en-US"/>
        </w:rPr>
        <w:t xml:space="preserve"> communities in 30 replicated cropping systems over two consecutive years in Zealand, Denmark. Treatments included every combination of three tillage </w:t>
      </w:r>
      <w:r w:rsidR="00663D56">
        <w:rPr>
          <w:rFonts w:ascii="Calibri" w:hAnsi="Calibri" w:cs="Calibri"/>
          <w:sz w:val="24"/>
          <w:szCs w:val="24"/>
          <w:lang w:val="en-US"/>
        </w:rPr>
        <w:t>approaches</w:t>
      </w:r>
      <w:r w:rsidRPr="00B730C3">
        <w:rPr>
          <w:rFonts w:ascii="Calibri" w:hAnsi="Calibri" w:cs="Calibri"/>
          <w:sz w:val="24"/>
          <w:szCs w:val="24"/>
          <w:lang w:val="en-US"/>
        </w:rPr>
        <w:t xml:space="preserve"> (minimum, surface, inversion), two residue management strategies (retained, removed), and five cover crop systems (</w:t>
      </w:r>
      <w:r w:rsidR="00663D56" w:rsidRPr="00B730C3">
        <w:rPr>
          <w:rFonts w:ascii="Calibri" w:hAnsi="Calibri" w:cs="Calibri"/>
          <w:sz w:val="24"/>
          <w:szCs w:val="24"/>
          <w:lang w:val="en-US"/>
        </w:rPr>
        <w:t>Raphanus sativus (radish) sown mid-season and post-harvest</w:t>
      </w:r>
      <w:r w:rsidR="00663D56">
        <w:rPr>
          <w:rFonts w:ascii="Calibri" w:hAnsi="Calibri" w:cs="Calibri"/>
          <w:sz w:val="24"/>
          <w:szCs w:val="24"/>
          <w:lang w:val="en-US"/>
        </w:rPr>
        <w:t xml:space="preserve">; </w:t>
      </w:r>
      <w:r w:rsidRPr="00B730C3">
        <w:rPr>
          <w:rFonts w:ascii="Calibri" w:hAnsi="Calibri" w:cs="Calibri"/>
          <w:sz w:val="24"/>
          <w:szCs w:val="24"/>
          <w:lang w:val="en-US"/>
        </w:rPr>
        <w:t xml:space="preserve">Lolium </w:t>
      </w:r>
      <w:proofErr w:type="spellStart"/>
      <w:r w:rsidRPr="00B730C3">
        <w:rPr>
          <w:rFonts w:ascii="Calibri" w:hAnsi="Calibri" w:cs="Calibri"/>
          <w:sz w:val="24"/>
          <w:szCs w:val="24"/>
          <w:lang w:val="en-US"/>
        </w:rPr>
        <w:t>perenne</w:t>
      </w:r>
      <w:proofErr w:type="spellEnd"/>
      <w:r w:rsidRPr="00B730C3">
        <w:rPr>
          <w:rFonts w:ascii="Calibri" w:hAnsi="Calibri" w:cs="Calibri"/>
          <w:sz w:val="24"/>
          <w:szCs w:val="24"/>
          <w:lang w:val="en-US"/>
        </w:rPr>
        <w:t xml:space="preserve"> and Trifolium repens mixture sown early- and mid-season, and a no cover crop control). Four metrics were used to capture vegetation potential services and harms: (1) percent soil cover (soil protection), (2) total aboveground biomass (potential soil carbon input and nitrate leaching mitigation), </w:t>
      </w:r>
      <w:r w:rsidR="00663D56">
        <w:rPr>
          <w:rFonts w:ascii="Calibri" w:hAnsi="Calibri" w:cs="Calibri"/>
          <w:sz w:val="24"/>
          <w:szCs w:val="24"/>
          <w:lang w:val="en-US"/>
        </w:rPr>
        <w:t>(3) species-</w:t>
      </w:r>
      <w:r w:rsidR="00FF440C">
        <w:rPr>
          <w:rFonts w:ascii="Calibri" w:hAnsi="Calibri" w:cs="Calibri"/>
          <w:sz w:val="24"/>
          <w:szCs w:val="24"/>
          <w:lang w:val="en-US"/>
        </w:rPr>
        <w:t>based</w:t>
      </w:r>
      <w:r w:rsidR="00663D56">
        <w:rPr>
          <w:rFonts w:ascii="Calibri" w:hAnsi="Calibri" w:cs="Calibri"/>
          <w:sz w:val="24"/>
          <w:szCs w:val="24"/>
          <w:lang w:val="en-US"/>
        </w:rPr>
        <w:t xml:space="preserve"> po</w:t>
      </w:r>
      <w:r w:rsidRPr="00B730C3">
        <w:rPr>
          <w:rFonts w:ascii="Calibri" w:hAnsi="Calibri" w:cs="Calibri"/>
          <w:sz w:val="24"/>
          <w:szCs w:val="24"/>
          <w:lang w:val="en-US"/>
        </w:rPr>
        <w:t xml:space="preserve">tential ecological benefits </w:t>
      </w:r>
      <w:r w:rsidR="00FF440C">
        <w:rPr>
          <w:rFonts w:ascii="Calibri" w:hAnsi="Calibri" w:cs="Calibri"/>
          <w:sz w:val="24"/>
          <w:szCs w:val="24"/>
          <w:lang w:val="en-US"/>
        </w:rPr>
        <w:t xml:space="preserve">(six indices) </w:t>
      </w:r>
      <w:r w:rsidRPr="00B730C3">
        <w:rPr>
          <w:rFonts w:ascii="Calibri" w:hAnsi="Calibri" w:cs="Calibri"/>
          <w:sz w:val="24"/>
          <w:szCs w:val="24"/>
          <w:lang w:val="en-US"/>
        </w:rPr>
        <w:t>and (4) potential agronomic harm</w:t>
      </w:r>
      <w:r w:rsidR="00FF440C">
        <w:rPr>
          <w:rFonts w:ascii="Calibri" w:hAnsi="Calibri" w:cs="Calibri"/>
          <w:sz w:val="24"/>
          <w:szCs w:val="24"/>
          <w:lang w:val="en-US"/>
        </w:rPr>
        <w:t xml:space="preserve"> (three indices)</w:t>
      </w:r>
      <w:r w:rsidRPr="00B730C3">
        <w:rPr>
          <w:rFonts w:ascii="Calibri" w:hAnsi="Calibri" w:cs="Calibri"/>
          <w:sz w:val="24"/>
          <w:szCs w:val="24"/>
          <w:lang w:val="en-US"/>
        </w:rPr>
        <w:t>. The study coincided with the site’s driest (2018) and wettest (2019) growing seasons in 30 years. Results showed that soil cover remained stable (~75%) across treatments and years. Cropping system had some influence on total aboveground biomass (i.e., increasing biomass with decreasing tillage intensity), but more strongly affected the proportion of biomass attributed to cover crops. Radish cover crops consistently contributed over 50% of total fall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 These results underscore the complexity of defining ‘beneficial’ vegetation in agricultural systems, highlighting the interplay between multiple ecological and agronomic indices.</w:t>
      </w:r>
    </w:p>
    <w:p w14:paraId="1949A2CA" w14:textId="77777777" w:rsidR="00B730C3" w:rsidRPr="00B730C3" w:rsidRDefault="00B730C3" w:rsidP="00B730C3">
      <w:pPr>
        <w:rPr>
          <w:rFonts w:ascii="Calibri" w:hAnsi="Calibri" w:cs="Calibri"/>
          <w:b/>
          <w:bCs/>
          <w:sz w:val="24"/>
          <w:szCs w:val="24"/>
          <w:lang w:val="en-US"/>
        </w:rPr>
      </w:pPr>
    </w:p>
    <w:p w14:paraId="38F6E24B" w14:textId="77777777" w:rsidR="00B730C3" w:rsidRPr="00B730C3" w:rsidRDefault="00B730C3" w:rsidP="00A70C8E">
      <w:pPr>
        <w:pStyle w:val="Heading1"/>
        <w:rPr>
          <w:lang w:val="en-US"/>
        </w:rPr>
      </w:pPr>
      <w:r w:rsidRPr="00B730C3">
        <w:rPr>
          <w:lang w:val="en-US"/>
        </w:rPr>
        <w:t>Introduction</w:t>
      </w:r>
    </w:p>
    <w:p w14:paraId="4CFD8E41" w14:textId="66D15BA2" w:rsidR="003E205E" w:rsidRDefault="00053998" w:rsidP="000010AC">
      <w:pPr>
        <w:rPr>
          <w:rFonts w:ascii="Calibri" w:hAnsi="Calibri" w:cs="Calibri"/>
          <w:sz w:val="24"/>
          <w:szCs w:val="24"/>
          <w:lang w:val="en-US"/>
        </w:rPr>
      </w:pPr>
      <w:r w:rsidRPr="00053998">
        <w:rPr>
          <w:rFonts w:ascii="Calibri" w:hAnsi="Calibri" w:cs="Calibri"/>
          <w:sz w:val="24"/>
          <w:szCs w:val="24"/>
          <w:lang w:val="en-US"/>
        </w:rPr>
        <w:t xml:space="preserve">Environmental pressures resulting from population growth and climate change have led to a significant decline in biodiversity (CITE). Given the extensive land area dedicated to arable agriculture,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examining non-crop plant communities (e.g., weeds) for their potential contributions to biodiversity. This requires assessing both the ecological value of these communities within and beyond </w:t>
      </w:r>
      <w:proofErr w:type="spellStart"/>
      <w:r w:rsidRPr="00053998">
        <w:rPr>
          <w:rFonts w:ascii="Calibri" w:hAnsi="Calibri" w:cs="Calibri"/>
          <w:sz w:val="24"/>
          <w:szCs w:val="24"/>
          <w:lang w:val="en-US"/>
        </w:rPr>
        <w:t>agro</w:t>
      </w:r>
      <w:proofErr w:type="spellEnd"/>
      <w:r w:rsidRPr="00053998">
        <w:rPr>
          <w:rFonts w:ascii="Calibri" w:hAnsi="Calibri" w:cs="Calibri"/>
          <w:sz w:val="24"/>
          <w:szCs w:val="24"/>
          <w:lang w:val="en-US"/>
        </w:rPr>
        <w:t xml:space="preserve">-ecosystems and their possible negative impacts on crop production </w:t>
      </w:r>
      <w:r w:rsidR="00B730C3">
        <w:rPr>
          <w:rFonts w:ascii="Calibri" w:hAnsi="Calibri" w:cs="Calibri"/>
          <w:sz w:val="24"/>
          <w:szCs w:val="24"/>
          <w:lang w:val="en-US"/>
        </w:rPr>
        <w:fldChar w:fldCharType="begin"/>
      </w:r>
      <w:r w:rsidR="00AD02D7">
        <w:rPr>
          <w:rFonts w:ascii="Calibri" w:hAnsi="Calibri" w:cs="Calibri"/>
          <w:sz w:val="24"/>
          <w:szCs w:val="24"/>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B730C3">
        <w:rPr>
          <w:rFonts w:ascii="Calibri" w:hAnsi="Calibri" w:cs="Calibri"/>
          <w:sz w:val="24"/>
          <w:szCs w:val="24"/>
          <w:lang w:val="en-US"/>
        </w:rPr>
        <w:fldChar w:fldCharType="separate"/>
      </w:r>
      <w:r w:rsidR="00AD02D7" w:rsidRPr="00275DFF">
        <w:rPr>
          <w:rFonts w:ascii="Calibri" w:hAnsi="Calibri" w:cs="Calibri"/>
          <w:sz w:val="24"/>
          <w:lang w:val="en-US"/>
        </w:rPr>
        <w:t>(Esposito et al., 2023; Petit et al., 2011; Storkey and Westbury, 2007)</w:t>
      </w:r>
      <w:r w:rsidR="00B730C3">
        <w:rPr>
          <w:rFonts w:ascii="Calibri" w:hAnsi="Calibri" w:cs="Calibri"/>
          <w:sz w:val="24"/>
          <w:szCs w:val="24"/>
          <w:lang w:val="en-US"/>
        </w:rPr>
        <w:fldChar w:fldCharType="end"/>
      </w:r>
      <w:r w:rsidR="00B730C3" w:rsidRPr="00B730C3">
        <w:rPr>
          <w:rFonts w:ascii="Calibri" w:hAnsi="Calibri" w:cs="Calibri"/>
          <w:sz w:val="24"/>
          <w:szCs w:val="24"/>
          <w:lang w:val="en-US"/>
        </w:rPr>
        <w:t>.</w:t>
      </w:r>
      <w:r w:rsidR="000010AC">
        <w:rPr>
          <w:rFonts w:ascii="Calibri" w:hAnsi="Calibri" w:cs="Calibri"/>
          <w:sz w:val="24"/>
          <w:szCs w:val="24"/>
          <w:lang w:val="en-US"/>
        </w:rPr>
        <w:t xml:space="preserve"> </w:t>
      </w:r>
    </w:p>
    <w:p w14:paraId="55D03DB9" w14:textId="77777777" w:rsidR="00A9025D" w:rsidRDefault="00A9025D" w:rsidP="000010AC">
      <w:pPr>
        <w:rPr>
          <w:rFonts w:ascii="Calibri" w:hAnsi="Calibri" w:cs="Calibri"/>
          <w:sz w:val="24"/>
          <w:szCs w:val="24"/>
          <w:lang w:val="en-US"/>
        </w:rPr>
      </w:pPr>
    </w:p>
    <w:p w14:paraId="207CFAA5" w14:textId="0D01835B" w:rsidR="00A9025D" w:rsidRPr="00A9025D" w:rsidRDefault="00A9025D" w:rsidP="000010AC">
      <w:pPr>
        <w:rPr>
          <w:rFonts w:ascii="Calibri" w:hAnsi="Calibri" w:cs="Calibri"/>
          <w:i/>
          <w:iCs/>
          <w:sz w:val="24"/>
          <w:szCs w:val="24"/>
          <w:lang w:val="en-US"/>
        </w:rPr>
      </w:pPr>
      <w:r>
        <w:rPr>
          <w:rFonts w:ascii="Calibri" w:hAnsi="Calibri" w:cs="Calibri"/>
          <w:sz w:val="24"/>
          <w:szCs w:val="24"/>
          <w:lang w:val="en-US"/>
        </w:rPr>
        <w:t>Stolen from another paper:</w:t>
      </w:r>
    </w:p>
    <w:p w14:paraId="6CB999CF" w14:textId="1764B9F3" w:rsidR="00A9025D" w:rsidRPr="00A9025D" w:rsidRDefault="00A9025D" w:rsidP="000010AC">
      <w:pPr>
        <w:rPr>
          <w:rFonts w:ascii="Calibri" w:hAnsi="Calibri" w:cs="Calibri"/>
          <w:i/>
          <w:iCs/>
          <w:sz w:val="24"/>
          <w:szCs w:val="24"/>
          <w:lang w:val="en-US"/>
        </w:rPr>
      </w:pPr>
      <w:r w:rsidRPr="00A9025D">
        <w:rPr>
          <w:rFonts w:ascii="Calibri" w:hAnsi="Calibri" w:cs="Calibri"/>
          <w:i/>
          <w:iCs/>
          <w:sz w:val="24"/>
          <w:szCs w:val="24"/>
          <w:lang w:val="en-US"/>
        </w:rPr>
        <w:t>However, weeds also provide services for agroecosystems, promoting plant biodiversity and feeding other organisms potentially valuable to crop production (</w:t>
      </w:r>
      <w:proofErr w:type="spellStart"/>
      <w:r w:rsidRPr="00A9025D">
        <w:rPr>
          <w:rFonts w:ascii="Calibri" w:hAnsi="Calibri" w:cs="Calibri"/>
          <w:i/>
          <w:iCs/>
          <w:sz w:val="24"/>
          <w:szCs w:val="24"/>
          <w:lang w:val="en-US"/>
        </w:rPr>
        <w:t>e.g</w:t>
      </w:r>
      <w:proofErr w:type="spellEnd"/>
      <w:r w:rsidRPr="00A9025D">
        <w:rPr>
          <w:rFonts w:ascii="Calibri" w:hAnsi="Calibri" w:cs="Calibri"/>
          <w:i/>
          <w:iCs/>
          <w:sz w:val="24"/>
          <w:szCs w:val="24"/>
          <w:lang w:val="en-US"/>
        </w:rPr>
        <w:t xml:space="preserve"> pollinators, beneficial predators such as carabid beetles) (Petit et al., 2011; Kulkarni et al., 2015; Rollin et al., 2016). Among these benefits, the role of the residual weed flora to reduce nitrate leaching, especially during the summer and autumn fallow period, has rarely been highlighted and assessed (</w:t>
      </w:r>
      <w:proofErr w:type="spellStart"/>
      <w:r w:rsidRPr="00A9025D">
        <w:rPr>
          <w:rFonts w:ascii="Calibri" w:hAnsi="Calibri" w:cs="Calibri"/>
          <w:i/>
          <w:iCs/>
          <w:sz w:val="24"/>
          <w:szCs w:val="24"/>
          <w:lang w:val="en-US"/>
        </w:rPr>
        <w:t>Blaix</w:t>
      </w:r>
      <w:proofErr w:type="spellEnd"/>
      <w:r w:rsidRPr="00A9025D">
        <w:rPr>
          <w:rFonts w:ascii="Calibri" w:hAnsi="Calibri" w:cs="Calibri"/>
          <w:i/>
          <w:iCs/>
          <w:sz w:val="24"/>
          <w:szCs w:val="24"/>
          <w:lang w:val="en-US"/>
        </w:rPr>
        <w:t xml:space="preserve"> et al., 2018; Huang et al., 2018b).</w:t>
      </w:r>
    </w:p>
    <w:p w14:paraId="0D2F7158" w14:textId="45A4592B" w:rsidR="00B730C3" w:rsidRDefault="000010AC" w:rsidP="000010AC">
      <w:pPr>
        <w:rPr>
          <w:rFonts w:ascii="Calibri" w:hAnsi="Calibri" w:cs="Calibri"/>
          <w:sz w:val="24"/>
          <w:szCs w:val="24"/>
          <w:lang w:val="en-US"/>
        </w:rPr>
      </w:pPr>
      <w:r>
        <w:rPr>
          <w:rFonts w:ascii="Calibri" w:hAnsi="Calibri" w:cs="Calibri"/>
          <w:sz w:val="24"/>
          <w:szCs w:val="24"/>
          <w:lang w:val="en-US"/>
        </w:rPr>
        <w:t xml:space="preserve">including biological nitrification inhibition </w:t>
      </w:r>
      <w:r w:rsidR="00B730C3" w:rsidRPr="00B730C3">
        <w:rPr>
          <w:rFonts w:ascii="Calibri" w:hAnsi="Calibri" w:cs="Calibri"/>
          <w:sz w:val="24"/>
          <w:szCs w:val="24"/>
          <w:lang w:val="en-US"/>
        </w:rPr>
        <w:fldChar w:fldCharType="begin"/>
      </w:r>
      <w:r w:rsidR="00B730C3" w:rsidRPr="00B730C3">
        <w:rPr>
          <w:rFonts w:ascii="Calibri" w:hAnsi="Calibri" w:cs="Calibri"/>
          <w:sz w:val="24"/>
          <w:szCs w:val="24"/>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w:instrText>
      </w:r>
      <w:r w:rsidR="00B730C3" w:rsidRPr="003E205E">
        <w:rPr>
          <w:rFonts w:ascii="Calibri" w:hAnsi="Calibri" w:cs="Calibri"/>
          <w:sz w:val="24"/>
          <w:szCs w:val="24"/>
          <w:lang w:val="en-US"/>
        </w:rPr>
        <w:instrText xml:space="preserve">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B730C3" w:rsidRPr="00B730C3">
        <w:rPr>
          <w:rFonts w:ascii="Calibri" w:hAnsi="Calibri" w:cs="Calibri"/>
          <w:sz w:val="24"/>
          <w:szCs w:val="24"/>
          <w:lang w:val="en-US"/>
        </w:rPr>
        <w:fldChar w:fldCharType="separate"/>
      </w:r>
      <w:r w:rsidR="00B730C3" w:rsidRPr="003E205E">
        <w:rPr>
          <w:rFonts w:ascii="Calibri" w:hAnsi="Calibri" w:cs="Calibri"/>
          <w:sz w:val="24"/>
          <w:szCs w:val="24"/>
          <w:lang w:val="en-US"/>
        </w:rPr>
        <w:t>(Sullivan et al., 2017)</w:t>
      </w:r>
      <w:r w:rsidR="00B730C3" w:rsidRPr="00B730C3">
        <w:rPr>
          <w:rFonts w:ascii="Calibri" w:hAnsi="Calibri" w:cs="Calibri"/>
          <w:sz w:val="24"/>
          <w:szCs w:val="24"/>
          <w:lang w:val="en-US"/>
        </w:rPr>
        <w:fldChar w:fldCharType="end"/>
      </w:r>
    </w:p>
    <w:p w14:paraId="61A22417" w14:textId="4891F235" w:rsidR="003E205E" w:rsidRDefault="003E205E" w:rsidP="000010AC">
      <w:pPr>
        <w:rPr>
          <w:rFonts w:ascii="Calibri" w:hAnsi="Calibri" w:cs="Calibri"/>
          <w:sz w:val="24"/>
          <w:szCs w:val="24"/>
          <w:lang w:val="en-US"/>
        </w:rPr>
      </w:pPr>
      <w:r w:rsidRPr="003E205E">
        <w:rPr>
          <w:rFonts w:ascii="Calibri" w:hAnsi="Calibri" w:cs="Calibri"/>
          <w:sz w:val="24"/>
          <w:szCs w:val="24"/>
          <w:lang w:val="en-US"/>
        </w:rPr>
        <w:t>the UK reveals that many arable weed species support a high diversity of insect species</w:t>
      </w:r>
      <w:r>
        <w:rPr>
          <w:rFonts w:ascii="Calibri" w:hAnsi="Calibri" w:cs="Calibri"/>
          <w:sz w:val="24"/>
          <w:szCs w:val="24"/>
          <w:lang w:val="en-US"/>
        </w:rPr>
        <w:fldChar w:fldCharType="begin"/>
      </w:r>
      <w:r w:rsidR="00371162">
        <w:rPr>
          <w:rFonts w:ascii="Calibri" w:hAnsi="Calibri" w:cs="Calibri"/>
          <w:sz w:val="24"/>
          <w:szCs w:val="24"/>
          <w:lang w:val="en-US"/>
        </w:rPr>
        <w:instrText xml:space="preserve"> ADDIN ZOTERO_ITEM CSL_CITATION {"citationID":"aVpIiPzP","properties":{"formattedCitation":"(Marshall et al., 2003)","plainCitation":"(Marshall et al., 2003)","noteIndex":0},"citationItems":[{"id":"2gKcd37L/osqjZx09","uris":["http://zotero.org/users/3599437/items/B7WS5VV8"],"itemData":{"id":667,"type":"article-journal","abstract":"Weeds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Pr>
          <w:rFonts w:ascii="Calibri" w:hAnsi="Calibri" w:cs="Calibri"/>
          <w:sz w:val="24"/>
          <w:szCs w:val="24"/>
          <w:lang w:val="en-US"/>
        </w:rPr>
        <w:fldChar w:fldCharType="separate"/>
      </w:r>
      <w:r w:rsidRPr="003E205E">
        <w:rPr>
          <w:rFonts w:ascii="Calibri" w:hAnsi="Calibri" w:cs="Calibri"/>
          <w:sz w:val="24"/>
          <w:lang w:val="en-US"/>
        </w:rPr>
        <w:t>(Marshall et al., 2003)</w:t>
      </w:r>
      <w:r>
        <w:rPr>
          <w:rFonts w:ascii="Calibri" w:hAnsi="Calibri" w:cs="Calibri"/>
          <w:sz w:val="24"/>
          <w:szCs w:val="24"/>
          <w:lang w:val="en-US"/>
        </w:rPr>
        <w:fldChar w:fldCharType="end"/>
      </w:r>
    </w:p>
    <w:p w14:paraId="7F09EA14" w14:textId="674B2A79" w:rsidR="00333287" w:rsidRDefault="00333287" w:rsidP="000010AC">
      <w:pPr>
        <w:rPr>
          <w:rFonts w:ascii="Calibri" w:hAnsi="Calibri" w:cs="Calibri"/>
          <w:sz w:val="24"/>
          <w:szCs w:val="24"/>
          <w:lang w:val="en-US"/>
        </w:rPr>
      </w:pPr>
      <w:r w:rsidRPr="00333287">
        <w:rPr>
          <w:rFonts w:ascii="Calibri" w:hAnsi="Calibri" w:cs="Calibri"/>
          <w:sz w:val="24"/>
          <w:szCs w:val="24"/>
          <w:lang w:val="en-US"/>
        </w:rPr>
        <w:t>the abundance and diversity of pollinators visiting the weed species averaged twice that of the recommended plants and included the main insect orders</w:t>
      </w:r>
      <w:r>
        <w:rPr>
          <w:rFonts w:ascii="Calibri" w:hAnsi="Calibri" w:cs="Calibri"/>
          <w:sz w:val="24"/>
          <w:szCs w:val="24"/>
          <w:lang w:val="en-US"/>
        </w:rPr>
        <w:t xml:space="preserve">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{"citationID":"47oqNTXu","properties":{"formattedCitation":"(Balfour and Ratnieks, 2022)","plainCitation":"(Balfour and Ratnieks, 2022)","noteIndex":0},"citationItems":[{"id":470,"uris":["http://zotero.org/users/3599437/items/W3QPLB5Z"],"itemData":{"id":470,"type":"article-journal","abstract":"Agricultural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W."}],"issued":{"date-parts":[["2022"]]}}}],"schema":"https://github.com/citation-style-language/schema/raw/master/csl-citation.json"} </w:instrText>
      </w:r>
      <w:r>
        <w:rPr>
          <w:rFonts w:ascii="Calibri" w:hAnsi="Calibri" w:cs="Calibri"/>
          <w:sz w:val="24"/>
          <w:szCs w:val="24"/>
          <w:lang w:val="en-US"/>
        </w:rPr>
        <w:fldChar w:fldCharType="separate"/>
      </w:r>
      <w:r w:rsidRPr="00333287">
        <w:rPr>
          <w:rFonts w:ascii="Calibri" w:hAnsi="Calibri" w:cs="Calibri"/>
          <w:sz w:val="24"/>
          <w:lang w:val="en-US"/>
        </w:rPr>
        <w:t>(Balfour and Ratnieks, 2022)</w:t>
      </w:r>
      <w:r>
        <w:rPr>
          <w:rFonts w:ascii="Calibri" w:hAnsi="Calibri" w:cs="Calibri"/>
          <w:sz w:val="24"/>
          <w:szCs w:val="24"/>
          <w:lang w:val="en-US"/>
        </w:rPr>
        <w:fldChar w:fldCharType="end"/>
      </w:r>
    </w:p>
    <w:p w14:paraId="4439579A" w14:textId="25492527" w:rsidR="00B730C3" w:rsidRPr="00053998" w:rsidRDefault="00D60065" w:rsidP="00B730C3">
      <w:pPr>
        <w:rPr>
          <w:rFonts w:ascii="Calibri" w:hAnsi="Calibri" w:cs="Calibri"/>
          <w:sz w:val="24"/>
          <w:szCs w:val="24"/>
          <w:lang w:val="en-US"/>
        </w:rPr>
      </w:pPr>
      <w:r>
        <w:rPr>
          <w:rFonts w:ascii="Calibri" w:hAnsi="Calibri" w:cs="Calibri"/>
          <w:sz w:val="24"/>
          <w:szCs w:val="24"/>
          <w:lang w:val="en-US"/>
        </w:rPr>
        <w:t xml:space="preserve">The interaction between cover crops, tillage, herbicide use, and residue management </w:t>
      </w:r>
      <w:proofErr w:type="gramStart"/>
      <w:r>
        <w:rPr>
          <w:rFonts w:ascii="Calibri" w:hAnsi="Calibri" w:cs="Calibri"/>
          <w:sz w:val="24"/>
          <w:szCs w:val="24"/>
          <w:lang w:val="en-US"/>
        </w:rPr>
        <w:t>is</w:t>
      </w:r>
      <w:proofErr w:type="gramEnd"/>
      <w:r>
        <w:rPr>
          <w:rFonts w:ascii="Calibri" w:hAnsi="Calibri" w:cs="Calibri"/>
          <w:sz w:val="24"/>
          <w:szCs w:val="24"/>
          <w:lang w:val="en-US"/>
        </w:rPr>
        <w:t xml:space="preserve"> complex. </w:t>
      </w:r>
      <w:r w:rsidR="00053998">
        <w:rPr>
          <w:rFonts w:ascii="Calibri" w:hAnsi="Calibri" w:cs="Calibri"/>
          <w:sz w:val="24"/>
          <w:szCs w:val="24"/>
          <w:lang w:val="en-US"/>
        </w:rPr>
        <w:t xml:space="preserve">In agricultural systems that utilize tillage and/or herbicides, </w:t>
      </w:r>
      <w:r>
        <w:rPr>
          <w:rFonts w:ascii="Calibri" w:hAnsi="Calibri" w:cs="Calibri"/>
          <w:sz w:val="24"/>
          <w:szCs w:val="24"/>
          <w:lang w:val="en-US"/>
        </w:rPr>
        <w:t>studies have found fall cover cropping has a minimal impact on weed pressure</w:t>
      </w:r>
      <w:r w:rsidR="00053998">
        <w:rPr>
          <w:rFonts w:ascii="Calibri" w:hAnsi="Calibri" w:cs="Calibri"/>
          <w:sz w:val="24"/>
          <w:szCs w:val="24"/>
          <w:lang w:val="en-US"/>
        </w:rPr>
        <w:t xml:space="preserve"> </w:t>
      </w:r>
      <w:r w:rsidR="00053998">
        <w:rPr>
          <w:rFonts w:ascii="Calibri" w:hAnsi="Calibri" w:cs="Calibri"/>
          <w:sz w:val="24"/>
          <w:szCs w:val="24"/>
          <w:lang w:val="en-US"/>
        </w:rPr>
        <w:fldChar w:fldCharType="begin"/>
      </w:r>
      <w:r w:rsidR="00053998">
        <w:rPr>
          <w:rFonts w:ascii="Calibri" w:hAnsi="Calibri" w:cs="Calibri"/>
          <w:sz w:val="24"/>
          <w:szCs w:val="24"/>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00053998">
        <w:rPr>
          <w:rFonts w:ascii="Calibri" w:hAnsi="Calibri" w:cs="Calibri"/>
          <w:sz w:val="24"/>
          <w:szCs w:val="24"/>
          <w:lang w:val="en-US"/>
        </w:rPr>
        <w:fldChar w:fldCharType="separate"/>
      </w:r>
      <w:r w:rsidR="00053998" w:rsidRPr="00053998">
        <w:rPr>
          <w:rFonts w:ascii="Calibri" w:hAnsi="Calibri" w:cs="Calibri"/>
          <w:sz w:val="24"/>
          <w:lang w:val="en-US"/>
        </w:rPr>
        <w:t>(Adeux et al., 2023; Rouge et al., 2023)</w:t>
      </w:r>
      <w:r w:rsidR="00053998">
        <w:rPr>
          <w:rFonts w:ascii="Calibri" w:hAnsi="Calibri" w:cs="Calibri"/>
          <w:sz w:val="24"/>
          <w:szCs w:val="24"/>
          <w:lang w:val="en-US"/>
        </w:rPr>
        <w:fldChar w:fldCharType="end"/>
      </w:r>
      <w:r w:rsidR="00053998">
        <w:rPr>
          <w:rFonts w:ascii="Calibri" w:hAnsi="Calibri" w:cs="Calibri"/>
          <w:sz w:val="24"/>
          <w:szCs w:val="24"/>
          <w:lang w:val="en-US"/>
        </w:rPr>
        <w:t>.</w:t>
      </w:r>
      <w:r>
        <w:rPr>
          <w:rFonts w:ascii="Calibri" w:hAnsi="Calibri" w:cs="Calibri"/>
          <w:sz w:val="24"/>
          <w:szCs w:val="24"/>
          <w:lang w:val="en-US"/>
        </w:rPr>
        <w:t xml:space="preserve"> Organic systems likewise experience complex interactions and tradeoffs between cover crop use, tillage, and weed management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{"citationID":"BwCQcxXb","properties":{"formattedCitation":"(Melander et al., 2016)","plainCitation":"(Melander et al., 2016)","noteIndex":0},"citationItems":[{"id":1496,"uris":["http://zotero.org/users/3599437/items/6N86SJ5S"],"itemData":{"id":1496,"type":"article-journal","abstract":"Fertility building measures are important components in improving the productivity of organic cropping systems without livestock. However, some measures seem to be incompatible with the control of perennial weeds that can have adverse effects such as significant weed competition. The influence of fertility building measures (N2-fixing crops in the crop sequence, cover crops and manuring) and the abundance of perennial weeds were studied in a long-term crop rotation experiment at two locations in Denmark. The aim was to gain insight into the factors that influence the growth of perennial weed species occurring in mixed stands. Data were obtained from three cycles of four-year arable crop rotations comprising various cash crops in rotations with and without annual whole-year grass-clover as green manure and subjected to four treatment combinations: with and without animal manure and with and without cover crops. Severe outbreaks of perennial weed problems did not occur at the location that had the highest soil fertility, whereas the other site demonstrated dynamic growth of Cirsium arvense and Elytrigia repens. Grain legumes tended to promote the growth of C. arvense, while manuring was neutral to C. arvense but beneficial to E. repens. Cover crops assisted the growth of E. repens since prolonged mechanical interventions were not possible. Compatibility was only achieved with grass-clover and C. arvense, meaning that green manure crops suitable for cutting and mulching could offer an important management option against C. arvense but not against E. repens.","container-title":"Agriculture, Ecosystems &amp; Environment","DOI":"10.1016/j.agee.2016.01.016","ISSN":"0167-8809","journalAbbreviation":"Agriculture, Ecosystems &amp; Environment","page":"184-192","source":"ScienceDirect","title":"Incompatibility between fertility building measures and the management of perennial weeds in organic cropping systems","volume":"220","author":[{"family":"Melander","given":"Bo"},{"family":"Rasmussen","given":"Ilse A."},{"family":"Olesen","given":"Jørgen E."}],"issued":{"date-parts":[["2016",3,15]]}}}],"schema":"https://github.com/citation-style-language/schema/raw/master/csl-citation.json"} </w:instrText>
      </w:r>
      <w:r>
        <w:rPr>
          <w:rFonts w:ascii="Calibri" w:hAnsi="Calibri" w:cs="Calibri"/>
          <w:sz w:val="24"/>
          <w:szCs w:val="24"/>
          <w:lang w:val="en-US"/>
        </w:rPr>
        <w:fldChar w:fldCharType="separate"/>
      </w:r>
      <w:r w:rsidRPr="00336BAD">
        <w:rPr>
          <w:rFonts w:ascii="Calibri" w:hAnsi="Calibri" w:cs="Calibri"/>
          <w:sz w:val="24"/>
          <w:lang w:val="en-US"/>
        </w:rPr>
        <w:t>(Melander et al., 2016)</w:t>
      </w:r>
      <w:r>
        <w:rPr>
          <w:rFonts w:ascii="Calibri" w:hAnsi="Calibri" w:cs="Calibri"/>
          <w:sz w:val="24"/>
          <w:szCs w:val="24"/>
          <w:lang w:val="en-US"/>
        </w:rPr>
        <w:fldChar w:fldCharType="end"/>
      </w:r>
      <w:r>
        <w:rPr>
          <w:rFonts w:ascii="Calibri" w:hAnsi="Calibri" w:cs="Calibri"/>
          <w:sz w:val="24"/>
          <w:szCs w:val="24"/>
          <w:lang w:val="en-US"/>
        </w:rPr>
        <w:t xml:space="preserve">. </w:t>
      </w:r>
      <w:r w:rsidR="00336BAD">
        <w:rPr>
          <w:rFonts w:ascii="Calibri" w:hAnsi="Calibri" w:cs="Calibri"/>
          <w:sz w:val="24"/>
          <w:szCs w:val="24"/>
          <w:lang w:val="en-US"/>
        </w:rPr>
        <w:t>To our knowledge there are few assessments of the fall vegetation communities that include metrics</w:t>
      </w:r>
      <w:r w:rsidR="00053998">
        <w:rPr>
          <w:rFonts w:ascii="Calibri" w:hAnsi="Calibri" w:cs="Calibri"/>
          <w:sz w:val="24"/>
          <w:szCs w:val="24"/>
          <w:lang w:val="en-US"/>
        </w:rPr>
        <w:t xml:space="preserve"> </w:t>
      </w:r>
    </w:p>
    <w:p w14:paraId="196D324D" w14:textId="77777777" w:rsidR="00B730C3" w:rsidRPr="003E205E" w:rsidRDefault="00B730C3" w:rsidP="00B730C3">
      <w:pPr>
        <w:rPr>
          <w:rFonts w:ascii="Calibri" w:hAnsi="Calibri" w:cs="Calibri"/>
          <w:b/>
          <w:bCs/>
          <w:sz w:val="24"/>
          <w:szCs w:val="24"/>
          <w:lang w:val="en-US"/>
        </w:rPr>
      </w:pPr>
    </w:p>
    <w:p w14:paraId="725438F3"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Non-crop vegetation can provide value. Especially fall vegetation, as it will be controlled in the spring before planting with tillage or herbicides</w:t>
      </w:r>
    </w:p>
    <w:p w14:paraId="2419BD1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Cover crops</w:t>
      </w:r>
    </w:p>
    <w:p w14:paraId="0A77C3BF"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Volunteers</w:t>
      </w:r>
    </w:p>
    <w:p w14:paraId="2F9D2631"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Weeds can provide services</w:t>
      </w:r>
    </w:p>
    <w:p w14:paraId="3ACEFB4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Especially fall vegetation, as it will be controlled in the spring before planting with Tillage or herbicides</w:t>
      </w:r>
    </w:p>
    <w:p w14:paraId="318B4FC1"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Protect soil from erosion</w:t>
      </w:r>
    </w:p>
    <w:p w14:paraId="487F5AF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Reduce nitrate leaching</w:t>
      </w:r>
    </w:p>
    <w:p w14:paraId="58D22E0B"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Plant diversity</w:t>
      </w:r>
    </w:p>
    <w:p w14:paraId="123D3431" w14:textId="77777777" w:rsidR="00B730C3" w:rsidRPr="003E205E" w:rsidRDefault="00B730C3" w:rsidP="00B730C3">
      <w:pPr>
        <w:pStyle w:val="ListParagraph"/>
        <w:numPr>
          <w:ilvl w:val="2"/>
          <w:numId w:val="1"/>
        </w:numPr>
        <w:rPr>
          <w:rFonts w:ascii="Calibri" w:hAnsi="Calibri" w:cs="Calibri"/>
          <w:sz w:val="24"/>
          <w:szCs w:val="24"/>
          <w:lang w:val="en-US"/>
        </w:rPr>
      </w:pPr>
      <w:proofErr w:type="gramStart"/>
      <w:r w:rsidRPr="003E205E">
        <w:rPr>
          <w:rFonts w:ascii="Calibri" w:hAnsi="Calibri" w:cs="Calibri"/>
          <w:sz w:val="24"/>
          <w:szCs w:val="24"/>
          <w:lang w:val="en-US"/>
        </w:rPr>
        <w:t>Paper</w:t>
      </w:r>
      <w:proofErr w:type="gramEnd"/>
      <w:r w:rsidRPr="003E205E">
        <w:rPr>
          <w:rFonts w:ascii="Calibri" w:hAnsi="Calibri" w:cs="Calibri"/>
          <w:sz w:val="24"/>
          <w:szCs w:val="24"/>
          <w:lang w:val="en-US"/>
        </w:rPr>
        <w:t xml:space="preserve"> I reviewed showed weedy control had more diversity</w:t>
      </w:r>
    </w:p>
    <w:p w14:paraId="5107E742"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Ways of quantifying value</w:t>
      </w:r>
    </w:p>
    <w:p w14:paraId="373FB64E"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Often location specific</w:t>
      </w:r>
    </w:p>
    <w:p w14:paraId="22419452"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Nothing that is particularly easy</w:t>
      </w:r>
    </w:p>
    <w:p w14:paraId="48E3DA4A"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t xml:space="preserve">Used </w:t>
      </w:r>
      <w:proofErr w:type="spellStart"/>
      <w:r w:rsidRPr="003E205E">
        <w:rPr>
          <w:rFonts w:ascii="Calibri" w:hAnsi="Calibri" w:cs="Calibri"/>
          <w:sz w:val="24"/>
          <w:szCs w:val="24"/>
          <w:lang w:val="en-US"/>
        </w:rPr>
        <w:t>Yvoz</w:t>
      </w:r>
      <w:proofErr w:type="spellEnd"/>
      <w:r w:rsidRPr="003E205E">
        <w:rPr>
          <w:rFonts w:ascii="Calibri" w:hAnsi="Calibri" w:cs="Calibri"/>
          <w:sz w:val="24"/>
          <w:szCs w:val="24"/>
          <w:lang w:val="en-US"/>
        </w:rPr>
        <w:t>, they provided field-based values to drive their estimates</w:t>
      </w:r>
    </w:p>
    <w:p w14:paraId="683A342E" w14:textId="77777777" w:rsidR="00B730C3" w:rsidRPr="003E205E"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Need to understand more here</w:t>
      </w:r>
    </w:p>
    <w:p w14:paraId="1BF0A6C0" w14:textId="77777777" w:rsidR="00B730C3" w:rsidRPr="003E205E" w:rsidRDefault="00B730C3" w:rsidP="00B730C3">
      <w:pPr>
        <w:rPr>
          <w:rFonts w:ascii="Calibri" w:hAnsi="Calibri" w:cs="Calibri"/>
          <w:sz w:val="24"/>
          <w:szCs w:val="24"/>
          <w:lang w:val="en-US"/>
        </w:rPr>
      </w:pPr>
      <w:r w:rsidRPr="003E205E">
        <w:rPr>
          <w:rFonts w:ascii="Calibri" w:hAnsi="Calibri" w:cs="Calibri"/>
          <w:sz w:val="24"/>
          <w:szCs w:val="24"/>
          <w:lang w:val="en-US"/>
        </w:rPr>
        <w:t>Values needed from fall coverage</w:t>
      </w:r>
    </w:p>
    <w:p w14:paraId="7A39C5A6" w14:textId="77777777" w:rsidR="00B730C3" w:rsidRPr="003E205E" w:rsidRDefault="00B730C3" w:rsidP="00B730C3">
      <w:pPr>
        <w:pStyle w:val="ListParagraph"/>
        <w:numPr>
          <w:ilvl w:val="0"/>
          <w:numId w:val="1"/>
        </w:numPr>
        <w:rPr>
          <w:rFonts w:ascii="Calibri" w:hAnsi="Calibri" w:cs="Calibri"/>
          <w:sz w:val="24"/>
          <w:szCs w:val="24"/>
          <w:lang w:val="en-US"/>
        </w:rPr>
      </w:pPr>
      <w:r w:rsidRPr="003E205E">
        <w:rPr>
          <w:rFonts w:ascii="Calibri" w:hAnsi="Calibri" w:cs="Calibri"/>
          <w:sz w:val="24"/>
          <w:szCs w:val="24"/>
          <w:lang w:val="en-US"/>
        </w:rPr>
        <w:lastRenderedPageBreak/>
        <w:t>Soil cover to protect from erosion</w:t>
      </w:r>
    </w:p>
    <w:p w14:paraId="15607076" w14:textId="77777777" w:rsidR="00B730C3" w:rsidRDefault="00B730C3" w:rsidP="00B730C3">
      <w:pPr>
        <w:pStyle w:val="ListParagraph"/>
        <w:numPr>
          <w:ilvl w:val="1"/>
          <w:numId w:val="1"/>
        </w:numPr>
        <w:rPr>
          <w:rFonts w:ascii="Calibri" w:hAnsi="Calibri" w:cs="Calibri"/>
          <w:sz w:val="24"/>
          <w:szCs w:val="24"/>
          <w:lang w:val="en-US"/>
        </w:rPr>
      </w:pPr>
      <w:r w:rsidRPr="003E205E">
        <w:rPr>
          <w:rFonts w:ascii="Calibri" w:hAnsi="Calibri" w:cs="Calibri"/>
          <w:sz w:val="24"/>
          <w:szCs w:val="24"/>
          <w:lang w:val="en-US"/>
        </w:rPr>
        <w:t xml:space="preserve">Root structure may also contribute (cover crop and erosion paper </w:t>
      </w:r>
      <w:r w:rsidRPr="00B730C3">
        <w:rPr>
          <w:rFonts w:ascii="Calibri" w:hAnsi="Calibri" w:cs="Calibri"/>
          <w:sz w:val="24"/>
          <w:szCs w:val="24"/>
          <w:lang w:val="en-US"/>
        </w:rPr>
        <w:fldChar w:fldCharType="begin"/>
      </w:r>
      <w:r w:rsidRPr="003E205E">
        <w:rPr>
          <w:rFonts w:ascii="Calibri" w:hAnsi="Calibri" w:cs="Calibri"/>
          <w:sz w:val="24"/>
          <w:szCs w:val="24"/>
          <w:lang w:val="en-US"/>
        </w:rPr>
        <w:instrText xml:space="preserve"> ADDIN ZOTERO_ITEM CSL_CITATION {"citationID":"Jmphs75X","properties":{"formattedCitation":"(De Baets et al., 2011)","plainCitation":"(De Baets et al., 2011)","noteIndex":0},"citationItems":[{"id":1329,"uris":["http://zotero.org/users/3599437/items/JU4VBL58"],"itemData":{"id":1329,"type":"article-journal","abstract":"Cover crops are a very effective erosion control and environmental conservation technique. When cover crops freeze at the beginning of the winter period, the above-ground biomass becomes less effective in protecting the soil from water erosion, but roots can still play an important role in improving soil strength. However, information on root properties of common cover crops growing in tempera</w:instrText>
      </w:r>
      <w:r w:rsidRPr="00B730C3">
        <w:rPr>
          <w:rFonts w:ascii="Calibri" w:hAnsi="Calibri" w:cs="Calibri"/>
          <w:sz w:val="24"/>
          <w:szCs w:val="24"/>
          <w:lang w:val="en-US"/>
        </w:rPr>
        <w:instrText xml:space="preserve">te climates (e.g. Sinapis alba (white mustard), Phacelia tanacetifoli (phacelia), Lolium perenne (ryegrass), Avena sativa (oats), Secale cereale (rye), Raphanus sativus subsp. oleiferus (fodder radish)) is very scarce. Therefore, root density distribution with soil depth and the erosion-reducing effect of these cover crops during concentrated flow erosion were assessed by conducting root auger measurements and controlled concentrated flow experiments with 0.1m topsoil samples. The results indicate that root density of the studied cover crops ranges between 1.02 for phacelia and 2.95kg m−3 for ryegrass. Cover crops with thick roots (e.g. white mustard and fodder radish) are less effective than cover crops with fine-branched roots (e.g. ryegrass and rye) in preventing soil losses by concentrated flow erosion. Moreover, after frost, the erosion-reducing potential of phacelia and oats roots decreased. Amoeba diagrams, taking into account both below-ground and above-ground plant characteristics, identified ryegrass, rye, oats and white mustard as the most suitable species for controlling concentrated flow erosion.","container-title":"CATENA","DOI":"10.1016/j.catena.2011.01.009","ISSN":"0341-8162","issue":"3","journalAbbreviation":"CATENA","page":"237-244","source":"ScienceDirect","title":"Cover crops and their erosion-reducing effects during concentrated flow erosion","volume":"85","author":[{"family":"De Baets","given":"S."},{"family":"Poesen","given":"J."},{"family":"Meersmans","given":"J."},{"family":"Serlet","given":"L."}],"issued":{"date-parts":[["2011",6,1]]}}}],"schema":"https://github.com/citation-style-language/schema/raw/master/csl-citation.json"} </w:instrText>
      </w:r>
      <w:r w:rsidRPr="00B730C3">
        <w:rPr>
          <w:rFonts w:ascii="Calibri" w:hAnsi="Calibri" w:cs="Calibri"/>
          <w:sz w:val="24"/>
          <w:szCs w:val="24"/>
          <w:lang w:val="en-US"/>
        </w:rPr>
        <w:fldChar w:fldCharType="separate"/>
      </w:r>
      <w:r w:rsidRPr="00B730C3">
        <w:rPr>
          <w:rFonts w:ascii="Calibri" w:hAnsi="Calibri" w:cs="Calibri"/>
          <w:sz w:val="24"/>
          <w:szCs w:val="24"/>
          <w:lang w:val="en-US"/>
        </w:rPr>
        <w:t>(De Baets et al., 2011)</w:t>
      </w:r>
      <w:r w:rsidRPr="00B730C3">
        <w:rPr>
          <w:rFonts w:ascii="Calibri" w:hAnsi="Calibri" w:cs="Calibri"/>
          <w:sz w:val="24"/>
          <w:szCs w:val="24"/>
          <w:lang w:val="en-US"/>
        </w:rPr>
        <w:fldChar w:fldCharType="end"/>
      </w:r>
      <w:r w:rsidRPr="00B730C3">
        <w:rPr>
          <w:rFonts w:ascii="Calibri" w:hAnsi="Calibri" w:cs="Calibri"/>
          <w:sz w:val="24"/>
          <w:szCs w:val="24"/>
          <w:lang w:val="en-US"/>
        </w:rPr>
        <w:t xml:space="preserve"> but difficult to predict roots in mixed stand</w:t>
      </w:r>
    </w:p>
    <w:p w14:paraId="7A029B84" w14:textId="7E42293F" w:rsidR="00A9025D" w:rsidRPr="00B730C3" w:rsidRDefault="00A9025D"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 xml:space="preserve">Soil cover of weeds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Pr>
          <w:rFonts w:ascii="Calibri" w:hAnsi="Calibri" w:cs="Calibri"/>
          <w:sz w:val="24"/>
          <w:szCs w:val="24"/>
          <w:lang w:val="en-US"/>
        </w:rPr>
        <w:fldChar w:fldCharType="separate"/>
      </w:r>
      <w:r w:rsidRPr="00A9025D">
        <w:rPr>
          <w:rFonts w:ascii="Calibri" w:hAnsi="Calibri" w:cs="Calibri"/>
          <w:sz w:val="24"/>
          <w:lang w:val="en-US"/>
        </w:rPr>
        <w:t>(Moreau et al., 2020)</w:t>
      </w:r>
      <w:r>
        <w:rPr>
          <w:rFonts w:ascii="Calibri" w:hAnsi="Calibri" w:cs="Calibri"/>
          <w:sz w:val="24"/>
          <w:szCs w:val="24"/>
          <w:lang w:val="en-US"/>
        </w:rPr>
        <w:fldChar w:fldCharType="end"/>
      </w:r>
    </w:p>
    <w:p w14:paraId="2FC71BC9"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soil carbon</w:t>
      </w:r>
    </w:p>
    <w:p w14:paraId="0481BB59" w14:textId="77777777" w:rsidR="00B730C3" w:rsidRPr="00B730C3" w:rsidRDefault="00B730C3" w:rsidP="00B730C3">
      <w:pPr>
        <w:pStyle w:val="ListParagraph"/>
        <w:numPr>
          <w:ilvl w:val="1"/>
          <w:numId w:val="1"/>
        </w:numPr>
        <w:rPr>
          <w:rFonts w:ascii="Calibri" w:hAnsi="Calibri" w:cs="Calibri"/>
          <w:sz w:val="24"/>
          <w:szCs w:val="24"/>
          <w:lang w:val="en-US"/>
        </w:rPr>
      </w:pPr>
      <w:r w:rsidRPr="00B730C3">
        <w:rPr>
          <w:rFonts w:ascii="Calibri" w:hAnsi="Calibri" w:cs="Calibri"/>
          <w:sz w:val="24"/>
          <w:szCs w:val="24"/>
          <w:lang w:val="en-US"/>
        </w:rPr>
        <w:t xml:space="preserve">Soil organic carbon increases positively associated with biomass </w:t>
      </w:r>
      <w:r w:rsidRPr="00B730C3">
        <w:rPr>
          <w:rFonts w:ascii="Calibri" w:hAnsi="Calibri" w:cs="Calibri"/>
          <w:sz w:val="24"/>
          <w:szCs w:val="24"/>
          <w:lang w:val="en-US"/>
        </w:rPr>
        <w:fldChar w:fldCharType="begin"/>
      </w:r>
      <w:r w:rsidRPr="00B730C3">
        <w:rPr>
          <w:rFonts w:ascii="Calibri" w:hAnsi="Calibri" w:cs="Calibri"/>
          <w:sz w:val="24"/>
          <w:szCs w:val="24"/>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Pr="00B730C3">
        <w:rPr>
          <w:rFonts w:ascii="Calibri" w:hAnsi="Calibri" w:cs="Calibri"/>
          <w:sz w:val="24"/>
          <w:szCs w:val="24"/>
          <w:lang w:val="en-US"/>
        </w:rPr>
        <w:fldChar w:fldCharType="separate"/>
      </w:r>
      <w:r w:rsidRPr="00DE4ABA">
        <w:rPr>
          <w:rFonts w:ascii="Calibri" w:hAnsi="Calibri" w:cs="Calibri"/>
          <w:sz w:val="24"/>
          <w:szCs w:val="24"/>
          <w:lang w:val="en-US"/>
        </w:rPr>
        <w:t>(Jian et al., 2020)</w:t>
      </w:r>
      <w:r w:rsidRPr="00B730C3">
        <w:rPr>
          <w:rFonts w:ascii="Calibri" w:hAnsi="Calibri" w:cs="Calibri"/>
          <w:sz w:val="24"/>
          <w:szCs w:val="24"/>
          <w:lang w:val="en-US"/>
        </w:rPr>
        <w:fldChar w:fldCharType="end"/>
      </w:r>
    </w:p>
    <w:p w14:paraId="7FFD0A30" w14:textId="77777777" w:rsidR="00B730C3" w:rsidRPr="00B730C3" w:rsidRDefault="00B730C3" w:rsidP="00B730C3">
      <w:pPr>
        <w:pStyle w:val="ListParagraph"/>
        <w:numPr>
          <w:ilvl w:val="0"/>
          <w:numId w:val="1"/>
        </w:numPr>
        <w:rPr>
          <w:rFonts w:ascii="Calibri" w:hAnsi="Calibri" w:cs="Calibri"/>
          <w:sz w:val="24"/>
          <w:szCs w:val="24"/>
          <w:lang w:val="en-US"/>
        </w:rPr>
      </w:pPr>
      <w:r w:rsidRPr="00B730C3">
        <w:rPr>
          <w:rFonts w:ascii="Calibri" w:hAnsi="Calibri" w:cs="Calibri"/>
          <w:sz w:val="24"/>
          <w:szCs w:val="24"/>
          <w:lang w:val="en-US"/>
        </w:rPr>
        <w:t>Contributions to reduced nitrate leaching</w:t>
      </w:r>
    </w:p>
    <w:p w14:paraId="297CD0DF" w14:textId="10D549F7" w:rsidR="00B730C3" w:rsidRPr="00B730C3" w:rsidRDefault="00DE4ABA" w:rsidP="00B730C3">
      <w:pPr>
        <w:pStyle w:val="ListParagraph"/>
        <w:numPr>
          <w:ilvl w:val="1"/>
          <w:numId w:val="1"/>
        </w:numPr>
        <w:rPr>
          <w:rFonts w:ascii="Calibri" w:hAnsi="Calibri" w:cs="Calibri"/>
          <w:sz w:val="24"/>
          <w:szCs w:val="24"/>
          <w:lang w:val="en-US"/>
        </w:rPr>
      </w:pPr>
      <w:r>
        <w:rPr>
          <w:rFonts w:ascii="Calibri" w:hAnsi="Calibri" w:cs="Calibri"/>
          <w:sz w:val="24"/>
          <w:szCs w:val="24"/>
          <w:lang w:val="en-US"/>
        </w:rPr>
        <w:t>CC s</w:t>
      </w:r>
      <w:r w:rsidR="00B730C3" w:rsidRPr="00B730C3">
        <w:rPr>
          <w:rFonts w:ascii="Calibri" w:hAnsi="Calibri" w:cs="Calibri"/>
          <w:sz w:val="24"/>
          <w:szCs w:val="24"/>
          <w:lang w:val="en-US"/>
        </w:rPr>
        <w:t>hoot biomass</w:t>
      </w:r>
      <w:r>
        <w:rPr>
          <w:rFonts w:ascii="Calibri" w:hAnsi="Calibri" w:cs="Calibri"/>
          <w:sz w:val="24"/>
          <w:szCs w:val="24"/>
          <w:lang w:val="en-US"/>
        </w:rPr>
        <w:t>, fall biomass in general</w:t>
      </w:r>
      <w:r w:rsidR="00B730C3" w:rsidRPr="00B730C3">
        <w:rPr>
          <w:rFonts w:ascii="Calibri" w:hAnsi="Calibri" w:cs="Calibri"/>
          <w:sz w:val="24"/>
          <w:szCs w:val="24"/>
          <w:lang w:val="en-US"/>
        </w:rPr>
        <w:t xml:space="preserve"> </w:t>
      </w:r>
      <w:r w:rsidR="00B730C3" w:rsidRPr="00B730C3">
        <w:rPr>
          <w:rFonts w:ascii="Calibri" w:hAnsi="Calibri" w:cs="Calibri"/>
          <w:sz w:val="24"/>
          <w:szCs w:val="24"/>
          <w:lang w:val="en-US"/>
        </w:rPr>
        <w:fldChar w:fldCharType="begin"/>
      </w:r>
      <w:r w:rsidR="00A9025D">
        <w:rPr>
          <w:rFonts w:ascii="Calibri" w:hAnsi="Calibri" w:cs="Calibri"/>
          <w:sz w:val="24"/>
          <w:szCs w:val="24"/>
          <w:lang w:val="en-US"/>
        </w:rPr>
        <w:instrText xml:space="preserve"> ADDIN ZOTERO_ITEM CSL_CITATION {"citationID":"MHxSSmGt","properties":{"formattedCitation":"(Thapa et al., 2018; Wortman, 2016)","plainCitation":"(Thapa et al., 2018; Wortman, 2016)","noteIndex":0},"citationItems":[{"id":1326,"uris":["http://zotero.org/users/3599437/items/VNKI6VPA"],"itemData":{"id":1326,"type":"article-journal","abstract":"Cover crops are well recognized as a tool to reduce NO3− leaching from agroecosystems. However, their effectiveness varies from site to site and year to year depending on soil, cash and cover crop management, and climate. We conducted a meta-analysis using 238 observations from 28 studies (i) to assess the overall effect of cover crops on NO3− leaching and subsequent crop yields, and (ii) to examine how soil, cash and cover crop management, and climate impact the effect of non-leguminous cover crops on NO3− leaching. There is a clear indication that nonleguminous cover crops can substantially reduce NO3− leaching into freshwater systems, on average by 56%. Nonlegume–legume cover crop mixtures reduced NO3− leaching as effectively as nonlegumes, but significantly more than legumes. The lack of variance information in most published literature prevents greater insight into the degree to which cover crops can improve water quality. Among the factors investigated, we identified cover crop planting dates, shoot biomass, and precipitation relative to long-term mean precipitation as potential drivers for the observed variability in nonleguminous cover crop effectiveness in reducing NO3− leaching. We found evidence indicating greater reduction in NO3− leaching with nonleguminous cover crops on coarse-textured soils and during years of low precipitation (&lt;90% of the long-term normal). Earlier fall planting and greater nonleguminous shoot biomass further reduced NO3− leaching. Overall, this meta-analysis confirms many prior studies showing that nonleguminous cover crops are an effective way to reduce NO3− leaching and should be integrated into cropping systems to improve water quality. Core Ideas Nonleguminous cover crops reduced NO3− leaching by 56% over no cover crop controls. Nonlegume–legume mixtures reduced NO3− leaching equivalent to nonlegumes, but significantly more than legumes. Cover crop planting date, shoot biomass, and precipitation affected nonlegume effects on NO3− leaching. Nonlegumes reduced NO3− leaching more effectively on coarse-textured soils and in drier years. Earlier planting dates and greater shoot biomass enhanced NO3− leaching reductions with nonlegumes.","container-title":"Journal of Environmental Quality","DOI":"10.2134/jeq2018.03.0107","ISSN":"1537-2537","issue":"6","language":"en","license":"Copyright © by the American Society of Agronomy, Crop Science Society of America, and Soil Science Society of America, Inc.","note":"_eprint: https://onlinelibrary.wiley.com/doi/pdf/10.2134/jeq2018.03.0107","page":"1400-1411","source":"Wiley Online Library","title":"Cover Crops Reduce Nitrate Leaching in Agroecosystems:A Global Meta-Analysis","title-short":"Cover Crops Reduce Nitrate Leaching in Agroecosystems","volume":"47","author":[{"family":"Thapa","given":"Resham"},{"family":"Mirsky","given":"Steven B."},{"family":"Tully","given":"Katherine L."}],"issued":{"date-parts":[["2018"]]}}},{"id":1505,"uris":["http://zotero.org/users/3599437/items/CXPARHVG"],"itemData":{"id":1505,"type":"article-journal","abstract":"Nitrogen loss from croplands is a major environmental problem with human health and ecosystem consequences. Cover crops are planted during the fallow period between cash crops to provide a number of ecosystem services and are a popular tool for nitrogen reduction. Unfortunately, on-farm adoption of cover crops in the USA is limited to less than 2 % of land area in most regions. Naturally occurring weeds, if left unmanaged between cash crops (i.e., “weedy fallow”), may provide similar ecosystem services (e.g., nitrogen reduction) as cover crops. To test this hypothesis, a meta-analysis of 17 studies was conducted to compare potential nitrogen loss (inorganic soil nitrogen or leachate nitrogen) from fallow annual cropping systems managed with cover crops, weeds, and bare soil. A potential nitrogen loss response ratio (e.g., leachate nitrogen from bare soil relative to weedy fallow) was determined for independent paired observations in each study, and factors influencing nitrogen loss across all studies were determined with 95 % bootstrap confidence intervals and meta-regression analysis. Results suggest that potential nitrogen loss from croplands is 60 % greater in bare soil compared to weedy fallow fields. Cover crops further reduced potential nitrogen loss by 26 % compared to weedy fallow, and the nitrogen reduction potential of cover crops (relative to weedy fallow) likely increases with greater biomass accumulation of the cover crop. While cover crops were more effective in mitigating potential nitrogen loss, weedy fallow may provide greater net benefits on a regional scale if there were fewer barriers to farmer adoption. The weedy fallow strategy for nitrogen reduction has several potential pitfalls (e.g., propagation of noxious or herbicide-resistant weedy species), but this meta-analysis demonstrates that fallow weeds provide an important ecosystem service and policy-makers should consider revising conservation incentive programs accordingly.","container-title":"Agronomy for Sustainable Development","DOI":"10.1007/s13593-016-0397-3","ISSN":"1773-0155","issue":"4","journalAbbreviation":"Agron. Sustain. Dev.","language":"en","page":"61","source":"Springer Link","title":"Weedy fallow as an alternative strategy for reducing nitrogen loss from annual cropping systems","volume":"36","author":[{"family":"Wortman","given":"Sam E."}],"issued":{"date-parts":[["2016",10,20]]}}}],"schema":"https://github.com/citation-style-language/schema/raw/master/csl-citation.json"} </w:instrText>
      </w:r>
      <w:r w:rsidR="00B730C3" w:rsidRPr="00B730C3">
        <w:rPr>
          <w:rFonts w:ascii="Calibri" w:hAnsi="Calibri" w:cs="Calibri"/>
          <w:sz w:val="24"/>
          <w:szCs w:val="24"/>
          <w:lang w:val="en-US"/>
        </w:rPr>
        <w:fldChar w:fldCharType="separate"/>
      </w:r>
      <w:r w:rsidR="00A9025D" w:rsidRPr="00A9025D">
        <w:rPr>
          <w:rFonts w:ascii="Calibri" w:hAnsi="Calibri" w:cs="Calibri"/>
          <w:sz w:val="24"/>
          <w:lang w:val="en-US"/>
        </w:rPr>
        <w:t>(Thapa et al., 2018; Wortman, 2016)</w:t>
      </w:r>
      <w:r w:rsidR="00B730C3" w:rsidRPr="00B730C3">
        <w:rPr>
          <w:rFonts w:ascii="Calibri" w:hAnsi="Calibri" w:cs="Calibri"/>
          <w:sz w:val="24"/>
          <w:szCs w:val="24"/>
          <w:lang w:val="en-US"/>
        </w:rPr>
        <w:fldChar w:fldCharType="end"/>
      </w:r>
    </w:p>
    <w:p w14:paraId="730C8D58" w14:textId="77777777" w:rsidR="00FF440C" w:rsidRDefault="00FF440C" w:rsidP="00B730C3">
      <w:pPr>
        <w:rPr>
          <w:rFonts w:ascii="Calibri" w:hAnsi="Calibri" w:cs="Calibri"/>
          <w:sz w:val="24"/>
          <w:szCs w:val="24"/>
          <w:lang w:val="en-US"/>
        </w:rPr>
      </w:pPr>
    </w:p>
    <w:p w14:paraId="6BC874A1" w14:textId="33C08ACB" w:rsidR="00275DFF" w:rsidRDefault="00275DFF" w:rsidP="00B730C3">
      <w:pPr>
        <w:rPr>
          <w:rFonts w:ascii="Calibri" w:hAnsi="Calibri" w:cs="Calibri"/>
          <w:sz w:val="24"/>
          <w:szCs w:val="24"/>
          <w:lang w:val="en-US"/>
        </w:rPr>
      </w:pPr>
      <w:r>
        <w:rPr>
          <w:rFonts w:ascii="Calibri" w:hAnsi="Calibri" w:cs="Calibri"/>
          <w:sz w:val="24"/>
          <w:szCs w:val="24"/>
          <w:lang w:val="en-US"/>
        </w:rPr>
        <w:t xml:space="preserve">Which are the </w:t>
      </w:r>
      <w:r w:rsidRPr="00275DFF">
        <w:rPr>
          <w:rFonts w:ascii="Calibri" w:hAnsi="Calibri" w:cs="Calibri"/>
          <w:sz w:val="24"/>
          <w:szCs w:val="24"/>
          <w:lang w:val="en-US"/>
        </w:rPr>
        <w:t>species capable of setting seeds during the fallow period</w:t>
      </w:r>
      <w:r>
        <w:rPr>
          <w:rFonts w:ascii="Calibri" w:hAnsi="Calibri" w:cs="Calibri"/>
          <w:sz w:val="24"/>
          <w:szCs w:val="24"/>
          <w:lang w:val="en-US"/>
        </w:rPr>
        <w:t xml:space="preserve">? </w:t>
      </w:r>
      <w:proofErr w:type="spellStart"/>
      <w:r>
        <w:rPr>
          <w:rFonts w:ascii="Calibri" w:hAnsi="Calibri" w:cs="Calibri"/>
          <w:sz w:val="24"/>
          <w:szCs w:val="24"/>
          <w:lang w:val="en-US"/>
        </w:rPr>
        <w:t>Adeux</w:t>
      </w:r>
      <w:proofErr w:type="spellEnd"/>
      <w:r>
        <w:rPr>
          <w:rFonts w:ascii="Calibri" w:hAnsi="Calibri" w:cs="Calibri"/>
          <w:sz w:val="24"/>
          <w:szCs w:val="24"/>
          <w:lang w:val="en-US"/>
        </w:rPr>
        <w:t xml:space="preserve"> et al. 2023</w:t>
      </w:r>
    </w:p>
    <w:p w14:paraId="40504062" w14:textId="66F2BD4A" w:rsidR="00275DFF" w:rsidRDefault="00275DFF" w:rsidP="00B730C3">
      <w:pPr>
        <w:rPr>
          <w:rFonts w:ascii="Calibri" w:hAnsi="Calibri" w:cs="Calibri"/>
          <w:sz w:val="24"/>
          <w:szCs w:val="24"/>
          <w:lang w:val="en-US"/>
        </w:rPr>
      </w:pPr>
      <w:r>
        <w:rPr>
          <w:rFonts w:ascii="Calibri" w:hAnsi="Calibri" w:cs="Calibri"/>
          <w:sz w:val="24"/>
          <w:szCs w:val="24"/>
          <w:lang w:val="en-US"/>
        </w:rPr>
        <w:t>Need to add info on each of the 16 weed species. Flowering time, germination season</w:t>
      </w:r>
    </w:p>
    <w:p w14:paraId="7E68DA54" w14:textId="64D71D3D" w:rsidR="00371162" w:rsidRDefault="00371162" w:rsidP="00B730C3">
      <w:pPr>
        <w:rPr>
          <w:rFonts w:ascii="Calibri" w:hAnsi="Calibri" w:cs="Calibri"/>
          <w:sz w:val="24"/>
          <w:szCs w:val="24"/>
          <w:lang w:val="en-US"/>
        </w:rPr>
      </w:pPr>
      <w:r w:rsidRPr="00371162">
        <w:rPr>
          <w:rFonts w:ascii="Calibri" w:hAnsi="Calibri" w:cs="Calibri"/>
          <w:sz w:val="24"/>
          <w:szCs w:val="24"/>
          <w:lang w:val="en-US"/>
        </w:rPr>
        <w:t>Cover crops contribute little to weed management in herbicide and tillage-based cropping systems</w:t>
      </w:r>
      <w:r>
        <w:rPr>
          <w:rFonts w:ascii="Calibri" w:hAnsi="Calibri" w:cs="Calibri"/>
          <w:sz w:val="24"/>
          <w:szCs w:val="24"/>
          <w:lang w:val="en-US"/>
        </w:rPr>
        <w:t xml:space="preserve"> </w:t>
      </w:r>
      <w:r>
        <w:rPr>
          <w:rFonts w:ascii="Calibri" w:hAnsi="Calibri" w:cs="Calibri"/>
          <w:sz w:val="24"/>
          <w:szCs w:val="24"/>
          <w:lang w:val="en-US"/>
        </w:rPr>
        <w:fldChar w:fldCharType="begin"/>
      </w:r>
      <w:r>
        <w:rPr>
          <w:rFonts w:ascii="Calibri" w:hAnsi="Calibri" w:cs="Calibri"/>
          <w:sz w:val="24"/>
          <w:szCs w:val="24"/>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Pr>
          <w:rFonts w:ascii="Calibri" w:hAnsi="Calibri" w:cs="Calibri"/>
          <w:sz w:val="24"/>
          <w:szCs w:val="24"/>
          <w:lang w:val="en-US"/>
        </w:rPr>
        <w:fldChar w:fldCharType="separate"/>
      </w:r>
      <w:r w:rsidRPr="00371162">
        <w:rPr>
          <w:rFonts w:ascii="Calibri" w:hAnsi="Calibri" w:cs="Calibri"/>
          <w:sz w:val="24"/>
          <w:lang w:val="en-US"/>
        </w:rPr>
        <w:t>(Adeux et al., 2023, 2021)</w:t>
      </w:r>
      <w:r>
        <w:rPr>
          <w:rFonts w:ascii="Calibri" w:hAnsi="Calibri" w:cs="Calibri"/>
          <w:sz w:val="24"/>
          <w:szCs w:val="24"/>
          <w:lang w:val="en-US"/>
        </w:rPr>
        <w:fldChar w:fldCharType="end"/>
      </w:r>
    </w:p>
    <w:p w14:paraId="77ECF1A5" w14:textId="75FEEB95" w:rsidR="00E519B2" w:rsidRPr="00E519B2" w:rsidRDefault="00E519B2" w:rsidP="00E519B2">
      <w:pPr>
        <w:rPr>
          <w:rFonts w:ascii="Calibri" w:hAnsi="Calibri" w:cs="Calibri"/>
          <w:sz w:val="24"/>
          <w:szCs w:val="24"/>
          <w:lang w:val="en-US"/>
        </w:rPr>
      </w:pPr>
      <w:r w:rsidRPr="00E519B2">
        <w:rPr>
          <w:rFonts w:ascii="Calibri" w:hAnsi="Calibri" w:cs="Calibri"/>
          <w:sz w:val="24"/>
          <w:szCs w:val="24"/>
          <w:lang w:val="en-US"/>
        </w:rPr>
        <w:t xml:space="preserve">“Cover crops may not play an essential role for weed management in no-till and herbicide-free systems, particularly at low levels of cover crop biomass production.” </w:t>
      </w:r>
      <w:r w:rsidRPr="00CF29E1">
        <w:rPr>
          <w:rFonts w:ascii="Calibri" w:hAnsi="Calibri" w:cs="Calibri"/>
          <w:sz w:val="24"/>
          <w:szCs w:val="24"/>
          <w:lang w:val="en-US"/>
        </w:rPr>
        <w:t>(Rouge et al., 2023, p. 1)</w:t>
      </w:r>
      <w:r>
        <w:rPr>
          <w:rFonts w:ascii="Calibri" w:hAnsi="Calibri" w:cs="Calibri"/>
          <w:sz w:val="24"/>
          <w:szCs w:val="24"/>
        </w:rPr>
        <w:fldChar w:fldCharType="begin"/>
      </w:r>
      <w:r w:rsidRPr="00CF29E1">
        <w:rPr>
          <w:rFonts w:ascii="Calibri" w:hAnsi="Calibri" w:cs="Calibri"/>
          <w:sz w:val="24"/>
          <w:szCs w:val="24"/>
          <w:lang w:val="en-US"/>
        </w:rPr>
        <w:instrText xml:space="preserve"> ADDIN ZOTERO_ITEM CSL_CITATION {"citationID":"bt789pMx","properties":{"formattedCitation":"(Rouge et al., 2023)","plainCitation":"(Rouge et al., 2023)","noteIndex":0},"citationItems":[{"id":394,"uris":["http://zotero.org/users/3599437/items/77YT7T2T"],"itemData":{"id":394,"type":"article-journal","abstract":"The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w:instrText>
      </w:r>
      <w:r>
        <w:rPr>
          <w:rFonts w:ascii="Calibri" w:hAnsi="Calibri" w:cs="Calibri"/>
          <w:sz w:val="24"/>
          <w:szCs w:val="24"/>
        </w:rPr>
        <w:instrText xml:space="preserve">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w:instrText>
      </w:r>
      <w:r w:rsidRPr="00E519B2">
        <w:rPr>
          <w:rFonts w:ascii="Calibri" w:hAnsi="Calibri" w:cs="Calibri"/>
          <w:sz w:val="24"/>
          <w:szCs w:val="24"/>
          <w:lang w:val="en-US"/>
        </w:rPr>
        <w:instrText xml:space="preserve">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Pr>
          <w:rFonts w:ascii="Calibri" w:hAnsi="Calibri" w:cs="Calibri"/>
          <w:sz w:val="24"/>
          <w:szCs w:val="24"/>
        </w:rPr>
        <w:fldChar w:fldCharType="separate"/>
      </w:r>
      <w:r w:rsidRPr="00E519B2">
        <w:rPr>
          <w:rFonts w:ascii="Calibri" w:hAnsi="Calibri" w:cs="Calibri"/>
          <w:sz w:val="24"/>
          <w:lang w:val="en-US"/>
        </w:rPr>
        <w:t>(Rouge et al., 2023)</w:t>
      </w:r>
      <w:r>
        <w:rPr>
          <w:rFonts w:ascii="Calibri" w:hAnsi="Calibri" w:cs="Calibri"/>
          <w:sz w:val="24"/>
          <w:szCs w:val="24"/>
        </w:rPr>
        <w:fldChar w:fldCharType="end"/>
      </w:r>
      <w:r w:rsidRPr="00E519B2">
        <w:rPr>
          <w:rFonts w:ascii="Calibri" w:hAnsi="Calibri" w:cs="Calibri"/>
          <w:sz w:val="24"/>
          <w:szCs w:val="24"/>
          <w:lang w:val="en-US"/>
        </w:rPr>
        <w:t xml:space="preserve">. </w:t>
      </w:r>
      <w:proofErr w:type="gramStart"/>
      <w:r w:rsidRPr="00E519B2">
        <w:rPr>
          <w:rFonts w:ascii="Calibri" w:hAnsi="Calibri" w:cs="Calibri"/>
          <w:sz w:val="24"/>
          <w:szCs w:val="24"/>
          <w:lang w:val="en-US"/>
        </w:rPr>
        <w:t>So</w:t>
      </w:r>
      <w:proofErr w:type="gramEnd"/>
      <w:r w:rsidRPr="00E519B2">
        <w:rPr>
          <w:rFonts w:ascii="Calibri" w:hAnsi="Calibri" w:cs="Calibri"/>
          <w:sz w:val="24"/>
          <w:szCs w:val="24"/>
          <w:lang w:val="en-US"/>
        </w:rPr>
        <w:t xml:space="preserve"> when using herbicides and/or t</w:t>
      </w:r>
      <w:r>
        <w:rPr>
          <w:rFonts w:ascii="Calibri" w:hAnsi="Calibri" w:cs="Calibri"/>
          <w:sz w:val="24"/>
          <w:szCs w:val="24"/>
          <w:lang w:val="en-US"/>
        </w:rPr>
        <w:t xml:space="preserve">illage, carryover impacts of cc may be minimal. </w:t>
      </w:r>
      <w:proofErr w:type="gramStart"/>
      <w:r>
        <w:rPr>
          <w:rFonts w:ascii="Calibri" w:hAnsi="Calibri" w:cs="Calibri"/>
          <w:sz w:val="24"/>
          <w:szCs w:val="24"/>
          <w:lang w:val="en-US"/>
        </w:rPr>
        <w:t>So</w:t>
      </w:r>
      <w:proofErr w:type="gramEnd"/>
      <w:r>
        <w:rPr>
          <w:rFonts w:ascii="Calibri" w:hAnsi="Calibri" w:cs="Calibri"/>
          <w:sz w:val="24"/>
          <w:szCs w:val="24"/>
          <w:lang w:val="en-US"/>
        </w:rPr>
        <w:t xml:space="preserve"> let’s focus on their impacts during the fall, recognizing the multiple goals fall vegetation may help meet. </w:t>
      </w:r>
    </w:p>
    <w:p w14:paraId="2F94F927" w14:textId="77777777" w:rsidR="00E519B2" w:rsidRPr="00E519B2" w:rsidRDefault="00E519B2" w:rsidP="00B730C3">
      <w:pPr>
        <w:rPr>
          <w:rFonts w:ascii="Calibri" w:hAnsi="Calibri" w:cs="Calibri"/>
          <w:sz w:val="24"/>
          <w:szCs w:val="24"/>
          <w:lang w:val="en-US"/>
        </w:rPr>
      </w:pPr>
    </w:p>
    <w:p w14:paraId="1FE7800A" w14:textId="77777777" w:rsidR="00275DFF" w:rsidRPr="00E519B2" w:rsidRDefault="00275DFF" w:rsidP="00B730C3">
      <w:pPr>
        <w:rPr>
          <w:rFonts w:ascii="Calibri" w:hAnsi="Calibri" w:cs="Calibri"/>
          <w:sz w:val="24"/>
          <w:szCs w:val="24"/>
          <w:lang w:val="en-US"/>
        </w:rPr>
      </w:pPr>
    </w:p>
    <w:p w14:paraId="5CD406A7" w14:textId="77777777" w:rsidR="00A70C8E" w:rsidRPr="00CF29E1" w:rsidRDefault="00A70C8E" w:rsidP="00A70C8E">
      <w:pPr>
        <w:pStyle w:val="Heading1"/>
        <w:rPr>
          <w:lang w:val="en-US"/>
        </w:rPr>
      </w:pPr>
      <w:r w:rsidRPr="00CF29E1">
        <w:rPr>
          <w:lang w:val="en-US"/>
        </w:rPr>
        <w:t>Materials and Methods</w:t>
      </w:r>
    </w:p>
    <w:p w14:paraId="4D101C38" w14:textId="77777777" w:rsidR="00A70C8E" w:rsidRPr="00CF29E1" w:rsidRDefault="00A70C8E" w:rsidP="00A70C8E">
      <w:pPr>
        <w:pStyle w:val="Heading2"/>
        <w:rPr>
          <w:lang w:val="en-US"/>
        </w:rPr>
      </w:pPr>
      <w:r w:rsidRPr="00CF29E1">
        <w:rPr>
          <w:lang w:val="en-US"/>
        </w:rPr>
        <w:t>Field management</w:t>
      </w:r>
    </w:p>
    <w:p w14:paraId="7E176B3A" w14:textId="77777777" w:rsidR="00A70C8E" w:rsidRPr="00E519B2" w:rsidRDefault="00A70C8E" w:rsidP="00A70C8E">
      <w:r w:rsidRPr="00CF29E1">
        <w:rPr>
          <w:lang w:val="en-US"/>
        </w:rPr>
        <w:t xml:space="preserve">This study was conducted within a larger long-term crop rotation and tillage experiment which was established in 2002 on a sandy loam at Flakkebjerg Research Centre, Denmark (55.317, 11.400) and is still running. </w:t>
      </w:r>
      <w:r w:rsidRPr="00CF29E1">
        <w:rPr>
          <w:color w:val="FF0000"/>
          <w:lang w:val="en-US"/>
        </w:rPr>
        <w:t>Averaged across the trial site</w:t>
      </w:r>
      <w:r w:rsidRPr="00CF29E1">
        <w:rPr>
          <w:lang w:val="en-US"/>
        </w:rPr>
        <w:t xml:space="preserve">, </w:t>
      </w:r>
      <w:commentRangeStart w:id="0"/>
      <w:r w:rsidRPr="00CF29E1">
        <w:rPr>
          <w:lang w:val="en-US"/>
        </w:rPr>
        <w:t>soil texture is 14.7% clay (&lt;2 mm), 13.7% silt (2-20 mm), 42.6% fine sand (20-200 mm), and 27% coarse sand (200-2000 mm), with 1.2% organic carbon content (0-25 cm).</w:t>
      </w:r>
      <w:commentRangeEnd w:id="0"/>
      <w:r>
        <w:rPr>
          <w:rStyle w:val="CommentReference"/>
        </w:rPr>
        <w:commentReference w:id="0"/>
      </w:r>
      <w:r w:rsidRPr="00CF29E1">
        <w:rPr>
          <w:lang w:val="en-US"/>
        </w:rPr>
        <w:t xml:space="preserve"> </w:t>
      </w:r>
      <w:r w:rsidRPr="00CF29E1">
        <w:rPr>
          <w:color w:val="FF0000"/>
          <w:lang w:val="en-US"/>
        </w:rPr>
        <w:t xml:space="preserve"> </w:t>
      </w:r>
      <w:r w:rsidRPr="00CF29E1">
        <w:rPr>
          <w:lang w:val="en-US"/>
        </w:rPr>
        <w:t>The overall experimental design is a split-split plot with four replications. The main plot factor is cropping system (four levels), the sub-plot is primary tillage system (four levels</w:t>
      </w:r>
      <w:proofErr w:type="gramStart"/>
      <w:r w:rsidRPr="00CF29E1">
        <w:rPr>
          <w:lang w:val="en-US"/>
        </w:rPr>
        <w:t>)</w:t>
      </w:r>
      <w:proofErr w:type="gramEnd"/>
      <w:r w:rsidRPr="00CF29E1">
        <w:rPr>
          <w:lang w:val="en-US"/>
        </w:rPr>
        <w:t xml:space="preserve"> and the sub-sub-plot (six levels) was established to accommodate various sub-treatments within rotation and tillage combinations (see for example Melander et al. </w:t>
      </w:r>
      <w:r w:rsidRPr="00E519B2">
        <w:t xml:space="preserve">(2008)). </w:t>
      </w:r>
    </w:p>
    <w:p w14:paraId="77362F28" w14:textId="0180ABA5" w:rsidR="007477A1" w:rsidRPr="00E519B2" w:rsidRDefault="007477A1" w:rsidP="007477A1">
      <w:pPr>
        <w:pStyle w:val="Heading3"/>
      </w:pPr>
      <w:proofErr w:type="spellStart"/>
      <w:r w:rsidRPr="00E519B2">
        <w:t>Study</w:t>
      </w:r>
      <w:proofErr w:type="spellEnd"/>
      <w:r w:rsidRPr="00E519B2">
        <w:t xml:space="preserve"> design</w:t>
      </w:r>
    </w:p>
    <w:p w14:paraId="63799CEF" w14:textId="75DD08B9" w:rsidR="00A70C8E" w:rsidRDefault="00A70C8E" w:rsidP="00A70C8E">
      <w:pPr>
        <w:rPr>
          <w:lang w:val="en-US"/>
        </w:rPr>
      </w:pPr>
      <w:proofErr w:type="gramStart"/>
      <w:r w:rsidRPr="00CF29E1">
        <w:rPr>
          <w:lang w:val="en-US"/>
        </w:rPr>
        <w:t>For the purpose of</w:t>
      </w:r>
      <w:proofErr w:type="gramEnd"/>
      <w:r w:rsidRPr="00CF29E1">
        <w:rPr>
          <w:lang w:val="en-US"/>
        </w:rPr>
        <w:t xml:space="preserve"> the present study, two cropping systems were selected that had the same sequence of crops but with different straw management: straw removed or retained. The cash crop sequence during the present study was spring barley (</w:t>
      </w:r>
      <w:r w:rsidRPr="00CF29E1">
        <w:rPr>
          <w:i/>
          <w:iCs/>
          <w:lang w:val="en-US"/>
        </w:rPr>
        <w:t xml:space="preserve">Hordeum vulgare </w:t>
      </w:r>
      <w:r w:rsidRPr="00CF29E1">
        <w:rPr>
          <w:lang w:val="en-US"/>
        </w:rPr>
        <w:t>L.) sown 19 April 2018, spring oat (</w:t>
      </w:r>
      <w:r w:rsidRPr="00CF29E1">
        <w:rPr>
          <w:i/>
          <w:iCs/>
          <w:lang w:val="en-US"/>
        </w:rPr>
        <w:t>Avena sativa</w:t>
      </w:r>
      <w:r w:rsidRPr="00CF29E1">
        <w:rPr>
          <w:lang w:val="en-US"/>
        </w:rPr>
        <w:t xml:space="preserve"> L.) sown 4 April 2019 and faba beans (</w:t>
      </w:r>
      <w:r w:rsidRPr="00CF29E1">
        <w:rPr>
          <w:i/>
          <w:iCs/>
          <w:lang w:val="en-US"/>
        </w:rPr>
        <w:t>Vicia faba</w:t>
      </w:r>
      <w:r w:rsidRPr="00CF29E1">
        <w:rPr>
          <w:lang w:val="en-US"/>
        </w:rPr>
        <w:t xml:space="preserve"> L.) sown 15 April 2020. Therefore, in the present study, straw management composed the main-plot treatment. </w:t>
      </w:r>
      <w:r w:rsidRPr="00CF29E1">
        <w:rPr>
          <w:lang w:val="en-US"/>
        </w:rPr>
        <w:lastRenderedPageBreak/>
        <w:t>Tillage sub-plots were 5 meters wide and 40 m long. Each tillage sub-plot was divided into two columns with three sub-subplots arranged within each column for a total of six sub-sub-plots tha</w:t>
      </w:r>
      <w:r>
        <w:rPr>
          <w:lang w:val="en-US"/>
        </w:rPr>
        <w:t xml:space="preserve">t were 2.5 m wide and 12.5 m long (see supplementary material for a visual aid). One of the six sub-subplots was reserved for other sampling efforts, and </w:t>
      </w:r>
      <w:r w:rsidR="003B60EC">
        <w:rPr>
          <w:lang w:val="en-US"/>
        </w:rPr>
        <w:t xml:space="preserve">a </w:t>
      </w:r>
      <w:r>
        <w:rPr>
          <w:lang w:val="en-US"/>
        </w:rPr>
        <w:t>cover crop system</w:t>
      </w:r>
      <w:r w:rsidR="003B60EC">
        <w:rPr>
          <w:lang w:val="en-US"/>
        </w:rPr>
        <w:t xml:space="preserve"> treatment</w:t>
      </w:r>
      <w:r>
        <w:rPr>
          <w:lang w:val="en-US"/>
        </w:rPr>
        <w:t xml:space="preserve"> (five levels) was applied to the remaining five</w:t>
      </w:r>
      <w:r w:rsidR="003B60EC">
        <w:rPr>
          <w:lang w:val="en-US"/>
        </w:rPr>
        <w:t xml:space="preserve"> sub-subplots</w:t>
      </w:r>
      <w:r>
        <w:rPr>
          <w:lang w:val="en-US"/>
        </w:rPr>
        <w:t>. In summary, th</w:t>
      </w:r>
      <w:r w:rsidR="003B60EC">
        <w:rPr>
          <w:lang w:val="en-US"/>
        </w:rPr>
        <w:t>is</w:t>
      </w:r>
      <w:r>
        <w:rPr>
          <w:lang w:val="en-US"/>
        </w:rPr>
        <w:t xml:space="preserve"> experiment included all combinations of two straw-managements, three primary tillage systems, and five cover crop systems for a total of 30 treatments. </w:t>
      </w:r>
    </w:p>
    <w:p w14:paraId="51C7E422" w14:textId="28615AAB" w:rsidR="007477A1" w:rsidRDefault="007477A1" w:rsidP="007477A1">
      <w:pPr>
        <w:pStyle w:val="Heading3"/>
        <w:rPr>
          <w:lang w:val="en-US"/>
        </w:rPr>
      </w:pPr>
      <w:r>
        <w:rPr>
          <w:lang w:val="en-US"/>
        </w:rPr>
        <w:t>Straw and tillage treatments</w:t>
      </w:r>
    </w:p>
    <w:p w14:paraId="4D24793F" w14:textId="48C6C82D" w:rsidR="00844404" w:rsidRPr="003544E9" w:rsidRDefault="00A70C8E" w:rsidP="00844404">
      <w:pPr>
        <w:rPr>
          <w:lang w:val="en-US"/>
        </w:rPr>
      </w:pPr>
      <w:r w:rsidRPr="00922D1E">
        <w:rPr>
          <w:lang w:val="en-US"/>
        </w:rPr>
        <w:t xml:space="preserve">The same straw managements and categorical tillage </w:t>
      </w:r>
      <w:r>
        <w:rPr>
          <w:lang w:val="en-US"/>
        </w:rPr>
        <w:t>system</w:t>
      </w:r>
      <w:r w:rsidRPr="00922D1E">
        <w:rPr>
          <w:lang w:val="en-US"/>
        </w:rPr>
        <w:t xml:space="preserve"> (no tillage, non-inversion</w:t>
      </w:r>
      <w:r>
        <w:rPr>
          <w:lang w:val="en-US"/>
        </w:rPr>
        <w:t>, inversion)</w:t>
      </w:r>
      <w:r w:rsidRPr="00922D1E">
        <w:rPr>
          <w:lang w:val="en-US"/>
        </w:rPr>
        <w:t xml:space="preserve"> have been in the same sub-plots since 2002</w:t>
      </w:r>
      <w:r>
        <w:rPr>
          <w:lang w:val="en-US"/>
        </w:rPr>
        <w:t xml:space="preserve">. In the straw-removal treatments, following harvest of a small grain the residue (e.g., straw) was removed using a </w:t>
      </w:r>
      <w:commentRangeStart w:id="1"/>
      <w:r w:rsidRPr="00922D1E">
        <w:rPr>
          <w:color w:val="FF0000"/>
          <w:lang w:val="en-US"/>
        </w:rPr>
        <w:t>MACHINE</w:t>
      </w:r>
      <w:commentRangeEnd w:id="1"/>
      <w:r w:rsidR="00782730">
        <w:rPr>
          <w:rStyle w:val="CommentReference"/>
        </w:rPr>
        <w:commentReference w:id="1"/>
      </w:r>
      <w:r>
        <w:rPr>
          <w:lang w:val="en-US"/>
        </w:rPr>
        <w:t xml:space="preserve">, resulting in removal of approximately </w:t>
      </w:r>
      <w:commentRangeStart w:id="2"/>
      <w:r w:rsidRPr="00922D1E">
        <w:rPr>
          <w:color w:val="FF0000"/>
          <w:lang w:val="en-US"/>
        </w:rPr>
        <w:t>X</w:t>
      </w:r>
      <w:commentRangeEnd w:id="2"/>
      <w:r w:rsidR="00782730">
        <w:rPr>
          <w:rStyle w:val="CommentReference"/>
        </w:rPr>
        <w:commentReference w:id="2"/>
      </w:r>
      <w:r w:rsidRPr="00922D1E">
        <w:rPr>
          <w:color w:val="FF0000"/>
          <w:lang w:val="en-US"/>
        </w:rPr>
        <w:t xml:space="preserve">% </w:t>
      </w:r>
      <w:r>
        <w:rPr>
          <w:lang w:val="en-US"/>
        </w:rPr>
        <w:t>of the biomass (</w:t>
      </w:r>
      <w:r w:rsidRPr="00922D1E">
        <w:rPr>
          <w:color w:val="FF0000"/>
          <w:lang w:val="en-US"/>
        </w:rPr>
        <w:t xml:space="preserve">do we have any pictures of the straw retained and straw removed treatments, so we can see </w:t>
      </w:r>
      <w:r w:rsidR="00782730">
        <w:rPr>
          <w:color w:val="FF0000"/>
          <w:lang w:val="en-US"/>
        </w:rPr>
        <w:t xml:space="preserve">how </w:t>
      </w:r>
      <w:r w:rsidRPr="00922D1E">
        <w:rPr>
          <w:color w:val="FF0000"/>
          <w:lang w:val="en-US"/>
        </w:rPr>
        <w:t>the ground was still covered by little bits of straw after straw removal?</w:t>
      </w:r>
      <w:r>
        <w:rPr>
          <w:lang w:val="en-US"/>
        </w:rPr>
        <w:t>). In the straw-retained treatments, harvest residue was allowed to remain in the field. T</w:t>
      </w:r>
      <w:r w:rsidRPr="00922D1E">
        <w:rPr>
          <w:lang w:val="en-US"/>
        </w:rPr>
        <w:t xml:space="preserve">he exact machinery </w:t>
      </w:r>
      <w:r>
        <w:rPr>
          <w:lang w:val="en-US"/>
        </w:rPr>
        <w:t>and timing of operations for ea</w:t>
      </w:r>
      <w:r w:rsidRPr="00922D1E">
        <w:rPr>
          <w:lang w:val="en-US"/>
        </w:rPr>
        <w:t xml:space="preserve">ch </w:t>
      </w:r>
      <w:r>
        <w:rPr>
          <w:lang w:val="en-US"/>
        </w:rPr>
        <w:t xml:space="preserve">categorical </w:t>
      </w:r>
      <w:r w:rsidRPr="00922D1E">
        <w:rPr>
          <w:lang w:val="en-US"/>
        </w:rPr>
        <w:t>tillage treatment ha</w:t>
      </w:r>
      <w:r>
        <w:rPr>
          <w:lang w:val="en-US"/>
        </w:rPr>
        <w:t>ve</w:t>
      </w:r>
      <w:r w:rsidRPr="00922D1E">
        <w:rPr>
          <w:lang w:val="en-US"/>
        </w:rPr>
        <w:t xml:space="preserve"> varied </w:t>
      </w:r>
      <w:r>
        <w:rPr>
          <w:lang w:val="en-US"/>
        </w:rPr>
        <w:t>since 2002</w:t>
      </w:r>
      <w:r w:rsidRPr="00922D1E">
        <w:rPr>
          <w:lang w:val="en-US"/>
        </w:rPr>
        <w:t xml:space="preserve"> (Scherner et al., 2016; Hansen et al., 2010).</w:t>
      </w:r>
      <w:r>
        <w:rPr>
          <w:lang w:val="en-US"/>
        </w:rPr>
        <w:t xml:space="preserve"> </w:t>
      </w:r>
      <w:r w:rsidR="007E32D7">
        <w:rPr>
          <w:lang w:val="en-US"/>
        </w:rPr>
        <w:t xml:space="preserve">In the present experiment (2018-2020), plots under the </w:t>
      </w:r>
      <w:r>
        <w:rPr>
          <w:lang w:val="en-US"/>
        </w:rPr>
        <w:t xml:space="preserve">inversion tillage </w:t>
      </w:r>
      <w:r w:rsidR="007E32D7">
        <w:rPr>
          <w:lang w:val="en-US"/>
        </w:rPr>
        <w:t>treatment</w:t>
      </w:r>
      <w:r>
        <w:rPr>
          <w:lang w:val="en-US"/>
        </w:rPr>
        <w:t xml:space="preserve"> </w:t>
      </w:r>
      <w:r w:rsidR="007E32D7">
        <w:rPr>
          <w:lang w:val="en-US"/>
        </w:rPr>
        <w:t>were</w:t>
      </w:r>
      <w:r w:rsidR="003B60EC">
        <w:rPr>
          <w:lang w:val="en-US"/>
        </w:rPr>
        <w:t xml:space="preserve"> moldboard plowed to </w:t>
      </w:r>
      <w:r w:rsidR="007E32D7">
        <w:rPr>
          <w:lang w:val="en-US"/>
        </w:rPr>
        <w:t xml:space="preserve">a depth of </w:t>
      </w:r>
      <w:r w:rsidR="003B60EC">
        <w:rPr>
          <w:lang w:val="en-US"/>
        </w:rPr>
        <w:t>20 cm</w:t>
      </w:r>
      <w:r w:rsidR="007E32D7">
        <w:rPr>
          <w:lang w:val="en-US"/>
        </w:rPr>
        <w:t xml:space="preserve"> </w:t>
      </w:r>
      <w:r w:rsidR="003B60EC">
        <w:rPr>
          <w:lang w:val="en-US"/>
        </w:rPr>
        <w:t xml:space="preserve">in the fall and harrowed to 3-4 cm depth </w:t>
      </w:r>
      <w:r w:rsidR="007E32D7">
        <w:rPr>
          <w:lang w:val="en-US"/>
        </w:rPr>
        <w:t xml:space="preserve">in the spring </w:t>
      </w:r>
      <w:r w:rsidR="003B60EC">
        <w:rPr>
          <w:lang w:val="en-US"/>
        </w:rPr>
        <w:t>before cash crop planting</w:t>
      </w:r>
      <w:r w:rsidR="007E32D7">
        <w:rPr>
          <w:lang w:val="en-US"/>
        </w:rPr>
        <w:t xml:space="preserve">; </w:t>
      </w:r>
      <w:bookmarkStart w:id="3" w:name="_Hlk190689290"/>
      <w:r w:rsidR="007E32D7">
        <w:rPr>
          <w:lang w:val="en-US"/>
        </w:rPr>
        <w:t>c</w:t>
      </w:r>
      <w:proofErr w:type="spellStart"/>
      <w:r w:rsidR="007E32D7">
        <w:rPr>
          <w:lang w:val="en-GB"/>
        </w:rPr>
        <w:t>rops</w:t>
      </w:r>
      <w:proofErr w:type="spellEnd"/>
      <w:r w:rsidR="007E32D7">
        <w:rPr>
          <w:lang w:val="en-GB"/>
        </w:rPr>
        <w:t xml:space="preserve"> were then sown with a</w:t>
      </w:r>
      <w:r w:rsidR="007E32D7" w:rsidRPr="007653A2">
        <w:rPr>
          <w:lang w:val="en-GB"/>
        </w:rPr>
        <w:t xml:space="preserve"> traditional seed drill (</w:t>
      </w:r>
      <w:proofErr w:type="spellStart"/>
      <w:r w:rsidR="007E32D7" w:rsidRPr="007653A2">
        <w:rPr>
          <w:lang w:val="en-GB"/>
        </w:rPr>
        <w:t>Nordsten</w:t>
      </w:r>
      <w:proofErr w:type="spellEnd"/>
      <w:r w:rsidR="007E32D7" w:rsidRPr="007653A2">
        <w:rPr>
          <w:lang w:val="en-GB"/>
        </w:rPr>
        <w:t xml:space="preserve"> Lift-o-</w:t>
      </w:r>
      <w:proofErr w:type="spellStart"/>
      <w:r w:rsidR="007E32D7" w:rsidRPr="007653A2">
        <w:rPr>
          <w:lang w:val="en-GB"/>
        </w:rPr>
        <w:t>matic</w:t>
      </w:r>
      <w:proofErr w:type="spellEnd"/>
      <w:r w:rsidR="007E32D7" w:rsidRPr="007653A2">
        <w:rPr>
          <w:lang w:val="en-GB"/>
        </w:rPr>
        <w:t xml:space="preserve"> CLH300) </w:t>
      </w:r>
      <w:r w:rsidR="007E32D7">
        <w:rPr>
          <w:lang w:val="en-GB"/>
        </w:rPr>
        <w:t xml:space="preserve">with </w:t>
      </w:r>
      <w:commentRangeStart w:id="4"/>
      <w:r w:rsidR="007E32D7">
        <w:rPr>
          <w:lang w:val="en-GB"/>
        </w:rPr>
        <w:t>row spacings of 12.5 cm</w:t>
      </w:r>
      <w:commentRangeEnd w:id="4"/>
      <w:r w:rsidR="00D54833">
        <w:rPr>
          <w:rStyle w:val="CommentReference"/>
        </w:rPr>
        <w:commentReference w:id="4"/>
      </w:r>
      <w:r w:rsidR="007E32D7">
        <w:rPr>
          <w:lang w:val="en-GB"/>
        </w:rPr>
        <w:t xml:space="preserve">. </w:t>
      </w:r>
      <w:r w:rsidR="00844404" w:rsidRPr="00922D1E">
        <w:rPr>
          <w:lang w:val="en-US"/>
        </w:rPr>
        <w:t xml:space="preserve">For </w:t>
      </w:r>
      <w:r w:rsidR="00844404">
        <w:rPr>
          <w:lang w:val="en-US"/>
        </w:rPr>
        <w:t xml:space="preserve">the non-inversion tillage system, </w:t>
      </w:r>
      <w:proofErr w:type="gramStart"/>
      <w:r w:rsidR="00844404" w:rsidRPr="00922D1E">
        <w:rPr>
          <w:lang w:val="en-US"/>
        </w:rPr>
        <w:t xml:space="preserve">a </w:t>
      </w:r>
      <w:r w:rsidR="00844404" w:rsidRPr="00922D1E">
        <w:rPr>
          <w:vertAlign w:val="subscript"/>
          <w:lang w:val="en-US"/>
        </w:rPr>
        <w:t xml:space="preserve"> </w:t>
      </w:r>
      <w:r w:rsidR="00844404" w:rsidRPr="00922D1E">
        <w:rPr>
          <w:lang w:val="en-GB"/>
        </w:rPr>
        <w:t>Horsch</w:t>
      </w:r>
      <w:proofErr w:type="gramEnd"/>
      <w:r w:rsidR="00844404" w:rsidRPr="00922D1E">
        <w:rPr>
          <w:lang w:val="en-GB"/>
        </w:rPr>
        <w:t xml:space="preserve"> Terrano 3 FX stubble tine cultivator </w:t>
      </w:r>
      <w:r w:rsidR="00844404">
        <w:rPr>
          <w:lang w:val="en-GB"/>
        </w:rPr>
        <w:t xml:space="preserve"> was used to </w:t>
      </w:r>
      <w:r w:rsidR="007E32D7">
        <w:rPr>
          <w:lang w:val="en-GB"/>
        </w:rPr>
        <w:t xml:space="preserve">till to a depth </w:t>
      </w:r>
      <w:commentRangeStart w:id="5"/>
      <w:r w:rsidR="00844404">
        <w:rPr>
          <w:lang w:val="en-GB"/>
        </w:rPr>
        <w:t xml:space="preserve">8-10 cm </w:t>
      </w:r>
      <w:r w:rsidR="007E32D7">
        <w:rPr>
          <w:lang w:val="en-GB"/>
        </w:rPr>
        <w:t xml:space="preserve">in the spring </w:t>
      </w:r>
      <w:r w:rsidR="00844404">
        <w:rPr>
          <w:lang w:val="en-GB"/>
        </w:rPr>
        <w:t>before cash crop planting</w:t>
      </w:r>
      <w:commentRangeEnd w:id="5"/>
      <w:r w:rsidR="00D54833">
        <w:rPr>
          <w:rStyle w:val="CommentReference"/>
        </w:rPr>
        <w:commentReference w:id="5"/>
      </w:r>
      <w:r w:rsidR="00844404">
        <w:rPr>
          <w:lang w:val="en-GB"/>
        </w:rPr>
        <w:t xml:space="preserve">. In both the no-till and non-inversion tillage systems, crops were sown </w:t>
      </w:r>
      <w:r w:rsidR="00844404" w:rsidRPr="007653A2">
        <w:rPr>
          <w:lang w:val="en-GB"/>
        </w:rPr>
        <w:t>with a chisel coulter (</w:t>
      </w:r>
      <w:proofErr w:type="spellStart"/>
      <w:r w:rsidR="00844404" w:rsidRPr="007653A2">
        <w:rPr>
          <w:lang w:val="en-GB"/>
        </w:rPr>
        <w:t>Horsch</w:t>
      </w:r>
      <w:proofErr w:type="spellEnd"/>
      <w:r w:rsidR="00844404" w:rsidRPr="007653A2">
        <w:rPr>
          <w:lang w:val="en-GB"/>
        </w:rPr>
        <w:t xml:space="preserve"> </w:t>
      </w:r>
      <w:proofErr w:type="spellStart"/>
      <w:r w:rsidR="00844404" w:rsidRPr="007653A2">
        <w:rPr>
          <w:lang w:val="en-GB"/>
        </w:rPr>
        <w:t>Airseeder</w:t>
      </w:r>
      <w:proofErr w:type="spellEnd"/>
      <w:r w:rsidR="00844404" w:rsidRPr="007653A2">
        <w:rPr>
          <w:lang w:val="en-GB"/>
        </w:rPr>
        <w:t xml:space="preserve"> CO 3)</w:t>
      </w:r>
      <w:r w:rsidR="00844404">
        <w:rPr>
          <w:lang w:val="en-GB"/>
        </w:rPr>
        <w:t xml:space="preserve"> with row spacings of 17.5 cm for spring oats, spring barley, and </w:t>
      </w:r>
      <w:commentRangeStart w:id="6"/>
      <w:r w:rsidR="00844404" w:rsidRPr="007653A2">
        <w:rPr>
          <w:color w:val="FF0000"/>
          <w:lang w:val="en-GB"/>
        </w:rPr>
        <w:t>faba beans</w:t>
      </w:r>
      <w:commentRangeEnd w:id="6"/>
      <w:r w:rsidR="00D54833">
        <w:rPr>
          <w:rStyle w:val="CommentReference"/>
        </w:rPr>
        <w:commentReference w:id="6"/>
      </w:r>
      <w:r w:rsidR="00844404">
        <w:rPr>
          <w:lang w:val="en-GB"/>
        </w:rPr>
        <w:t>.</w:t>
      </w:r>
      <w:r w:rsidR="00CF29E1">
        <w:rPr>
          <w:lang w:val="en-GB"/>
        </w:rPr>
        <w:t xml:space="preserve"> Row spacings were different </w:t>
      </w:r>
      <w:r w:rsidR="003544E9">
        <w:rPr>
          <w:lang w:val="en-GB"/>
        </w:rPr>
        <w:t xml:space="preserve">for the inversion tillage system </w:t>
      </w:r>
      <w:r w:rsidR="00CF29E1">
        <w:rPr>
          <w:lang w:val="en-GB"/>
        </w:rPr>
        <w:t xml:space="preserve">due to </w:t>
      </w:r>
      <w:proofErr w:type="gramStart"/>
      <w:r w:rsidR="00CF29E1">
        <w:rPr>
          <w:lang w:val="en-GB"/>
        </w:rPr>
        <w:t xml:space="preserve">equipment, </w:t>
      </w:r>
      <w:r w:rsidR="003544E9">
        <w:rPr>
          <w:lang w:val="en-GB"/>
        </w:rPr>
        <w:t>but</w:t>
      </w:r>
      <w:proofErr w:type="gramEnd"/>
      <w:r w:rsidR="003544E9">
        <w:rPr>
          <w:lang w:val="en-GB"/>
        </w:rPr>
        <w:t xml:space="preserve"> was r</w:t>
      </w:r>
      <w:r w:rsidR="00CF29E1">
        <w:rPr>
          <w:lang w:val="en-GB"/>
        </w:rPr>
        <w:t>epresent</w:t>
      </w:r>
      <w:r w:rsidR="003544E9">
        <w:rPr>
          <w:lang w:val="en-GB"/>
        </w:rPr>
        <w:t>ative of</w:t>
      </w:r>
      <w:r w:rsidR="00CF29E1">
        <w:rPr>
          <w:lang w:val="en-GB"/>
        </w:rPr>
        <w:t xml:space="preserve"> typical production environments for each tillage system </w:t>
      </w:r>
      <w:r w:rsidR="00CF29E1">
        <w:rPr>
          <w:lang w:val="en-US"/>
        </w:rPr>
        <w:t>(</w:t>
      </w:r>
      <w:r w:rsidR="00CF29E1">
        <w:rPr>
          <w:lang w:val="en-GB"/>
        </w:rPr>
        <w:t xml:space="preserve">CITE). </w:t>
      </w:r>
    </w:p>
    <w:p w14:paraId="4ABFF24E" w14:textId="6443DE49" w:rsidR="007477A1" w:rsidRPr="007653A2" w:rsidRDefault="007477A1" w:rsidP="007477A1">
      <w:pPr>
        <w:pStyle w:val="Heading3"/>
        <w:rPr>
          <w:ins w:id="7" w:author="Bo Melander" w:date="2025-02-11T13:10:00Z" w16du:dateUtc="2025-02-11T12:10:00Z"/>
          <w:lang w:val="en-GB"/>
        </w:rPr>
      </w:pPr>
      <w:r>
        <w:rPr>
          <w:lang w:val="en-GB"/>
        </w:rPr>
        <w:t>Cover crop treatments</w:t>
      </w:r>
    </w:p>
    <w:bookmarkEnd w:id="3"/>
    <w:p w14:paraId="7E80695A" w14:textId="77777777" w:rsidR="00A70C8E" w:rsidRDefault="00A70C8E" w:rsidP="00A70C8E">
      <w:pPr>
        <w:rPr>
          <w:lang w:val="en-US"/>
        </w:rPr>
      </w:pPr>
      <w:r>
        <w:rPr>
          <w:lang w:val="en-US"/>
        </w:rPr>
        <w:t>Starting in 2018, five cover crop systems were randomly applied to the sub-sub</w:t>
      </w:r>
      <w:ins w:id="8" w:author="Bo Melander" w:date="2025-02-11T13:53:00Z" w16du:dateUtc="2025-02-11T12:53:00Z">
        <w:r>
          <w:rPr>
            <w:lang w:val="en-US"/>
          </w:rPr>
          <w:t>-</w:t>
        </w:r>
      </w:ins>
      <w:r w:rsidRPr="00E976D6">
        <w:rPr>
          <w:lang w:val="en-US"/>
        </w:rPr>
        <w:t>plots (</w:t>
      </w:r>
      <w:r w:rsidRPr="00E976D6">
        <w:rPr>
          <w:b/>
          <w:bCs/>
          <w:lang w:val="en-US"/>
        </w:rPr>
        <w:t xml:space="preserve">Table </w:t>
      </w:r>
      <w:r>
        <w:rPr>
          <w:b/>
          <w:bCs/>
          <w:lang w:val="en-US"/>
        </w:rPr>
        <w:t>1</w:t>
      </w:r>
      <w:r w:rsidRPr="00871A14">
        <w:rPr>
          <w:b/>
          <w:bCs/>
          <w:lang w:val="en-US"/>
        </w:rPr>
        <w:t>).</w:t>
      </w:r>
      <w:r>
        <w:rPr>
          <w:lang w:val="en-US"/>
        </w:rPr>
        <w:t xml:space="preserve"> The same sub-sub</w:t>
      </w:r>
      <w:ins w:id="9" w:author="Bo Melander" w:date="2025-02-11T13:53:00Z" w16du:dateUtc="2025-02-11T12:53:00Z">
        <w:r>
          <w:rPr>
            <w:lang w:val="en-US"/>
          </w:rPr>
          <w:t>-</w:t>
        </w:r>
      </w:ins>
      <w:r>
        <w:rPr>
          <w:lang w:val="en-US"/>
        </w:rPr>
        <w:t xml:space="preserve">plot treatments were maintained for 2018 and 2019. The sampling area for all measurements </w:t>
      </w:r>
      <w:proofErr w:type="gramStart"/>
      <w:r>
        <w:rPr>
          <w:lang w:val="en-US"/>
        </w:rPr>
        <w:t>was located in</w:t>
      </w:r>
      <w:proofErr w:type="gramEnd"/>
      <w:r>
        <w:rPr>
          <w:lang w:val="en-US"/>
        </w:rPr>
        <w:t xml:space="preserve"> the inner 1.5 m x 10 m area of the sub-sub-plots. </w:t>
      </w:r>
    </w:p>
    <w:p w14:paraId="1F56AF3D" w14:textId="77777777" w:rsidR="00A70C8E" w:rsidRDefault="00A70C8E" w:rsidP="00A70C8E">
      <w:pPr>
        <w:rPr>
          <w:lang w:val="en-US"/>
        </w:rPr>
      </w:pPr>
      <w:r>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A70C8E" w:rsidRPr="00E02EB6" w14:paraId="4D841BA6" w14:textId="77777777" w:rsidTr="00024D79">
        <w:tc>
          <w:tcPr>
            <w:tcW w:w="1555" w:type="dxa"/>
            <w:vAlign w:val="center"/>
          </w:tcPr>
          <w:p w14:paraId="5B8D6F48" w14:textId="77777777" w:rsidR="00A70C8E" w:rsidRDefault="00A70C8E" w:rsidP="00024D79">
            <w:pPr>
              <w:jc w:val="center"/>
              <w:rPr>
                <w:lang w:val="en-US"/>
              </w:rPr>
            </w:pPr>
            <w:r>
              <w:rPr>
                <w:lang w:val="en-US"/>
              </w:rPr>
              <w:t>Cover crop system name</w:t>
            </w:r>
          </w:p>
        </w:tc>
        <w:tc>
          <w:tcPr>
            <w:tcW w:w="2126" w:type="dxa"/>
            <w:vAlign w:val="center"/>
          </w:tcPr>
          <w:p w14:paraId="5BF2F8DE" w14:textId="77777777" w:rsidR="00A70C8E" w:rsidRDefault="00A70C8E" w:rsidP="00024D79">
            <w:pPr>
              <w:jc w:val="center"/>
              <w:rPr>
                <w:lang w:val="en-US"/>
              </w:rPr>
            </w:pPr>
            <w:r>
              <w:rPr>
                <w:lang w:val="en-US"/>
              </w:rPr>
              <w:t>Cover crop</w:t>
            </w:r>
          </w:p>
        </w:tc>
        <w:tc>
          <w:tcPr>
            <w:tcW w:w="1843" w:type="dxa"/>
            <w:vAlign w:val="center"/>
          </w:tcPr>
          <w:p w14:paraId="13424314" w14:textId="77777777" w:rsidR="00A70C8E" w:rsidRDefault="00A70C8E" w:rsidP="00024D79">
            <w:pPr>
              <w:jc w:val="center"/>
              <w:rPr>
                <w:lang w:val="en-US"/>
              </w:rPr>
            </w:pPr>
            <w:r>
              <w:rPr>
                <w:lang w:val="en-US"/>
              </w:rPr>
              <w:t>Seeding rate</w:t>
            </w:r>
          </w:p>
        </w:tc>
        <w:tc>
          <w:tcPr>
            <w:tcW w:w="2976" w:type="dxa"/>
            <w:vAlign w:val="center"/>
          </w:tcPr>
          <w:p w14:paraId="7014155A" w14:textId="77777777" w:rsidR="00A70C8E" w:rsidRDefault="00A70C8E" w:rsidP="00024D79">
            <w:pPr>
              <w:jc w:val="center"/>
              <w:rPr>
                <w:lang w:val="en-US"/>
              </w:rPr>
            </w:pPr>
            <w:r>
              <w:rPr>
                <w:lang w:val="en-US"/>
              </w:rPr>
              <w:t>Seeding method and timing</w:t>
            </w:r>
          </w:p>
        </w:tc>
      </w:tr>
      <w:tr w:rsidR="00A70C8E" w:rsidRPr="00CF29E1" w14:paraId="69998B1C" w14:textId="77777777" w:rsidTr="00024D79">
        <w:tc>
          <w:tcPr>
            <w:tcW w:w="1555" w:type="dxa"/>
            <w:vAlign w:val="center"/>
          </w:tcPr>
          <w:p w14:paraId="6025962E" w14:textId="77777777" w:rsidR="00A70C8E" w:rsidRDefault="00A70C8E" w:rsidP="00024D79">
            <w:pPr>
              <w:jc w:val="center"/>
              <w:rPr>
                <w:lang w:val="en-US"/>
              </w:rPr>
            </w:pPr>
            <w:r>
              <w:rPr>
                <w:lang w:val="en-US"/>
              </w:rPr>
              <w:t>Mix-early</w:t>
            </w:r>
          </w:p>
        </w:tc>
        <w:tc>
          <w:tcPr>
            <w:tcW w:w="2126" w:type="dxa"/>
            <w:vMerge w:val="restart"/>
            <w:vAlign w:val="center"/>
          </w:tcPr>
          <w:p w14:paraId="1CFF4B9D" w14:textId="77777777" w:rsidR="00A70C8E" w:rsidRPr="001D2342" w:rsidRDefault="00A70C8E" w:rsidP="00024D79">
            <w:pPr>
              <w:jc w:val="center"/>
              <w:rPr>
                <w:lang w:val="en-US"/>
              </w:rPr>
            </w:pPr>
            <w:r>
              <w:rPr>
                <w:lang w:val="en-US"/>
              </w:rPr>
              <w:t xml:space="preserve">Perennial ryegrass </w:t>
            </w:r>
            <w:r w:rsidRPr="001D2342">
              <w:rPr>
                <w:i/>
                <w:iCs/>
                <w:lang w:val="en-US"/>
              </w:rPr>
              <w:t>(</w:t>
            </w:r>
            <w:r>
              <w:rPr>
                <w:i/>
                <w:iCs/>
                <w:lang w:val="en-US"/>
              </w:rPr>
              <w:t xml:space="preserve">grass; </w:t>
            </w:r>
            <w:r w:rsidRPr="001D2342">
              <w:rPr>
                <w:i/>
                <w:iCs/>
                <w:lang w:val="en-US"/>
              </w:rPr>
              <w:t xml:space="preserve">Lolium </w:t>
            </w:r>
            <w:proofErr w:type="spellStart"/>
            <w:r w:rsidRPr="001D2342">
              <w:rPr>
                <w:i/>
                <w:iCs/>
                <w:lang w:val="en-US"/>
              </w:rPr>
              <w:t>perenne</w:t>
            </w:r>
            <w:proofErr w:type="spellEnd"/>
            <w:r w:rsidRPr="001D2342">
              <w:rPr>
                <w:i/>
                <w:iCs/>
                <w:lang w:val="en-US"/>
              </w:rPr>
              <w:t>)</w:t>
            </w:r>
            <w:r>
              <w:rPr>
                <w:lang w:val="en-US"/>
              </w:rPr>
              <w:t xml:space="preserve"> and red clover </w:t>
            </w:r>
            <w:r w:rsidRPr="001D2342">
              <w:rPr>
                <w:i/>
                <w:iCs/>
                <w:lang w:val="en-US"/>
              </w:rPr>
              <w:t>(</w:t>
            </w:r>
            <w:r>
              <w:rPr>
                <w:i/>
                <w:iCs/>
                <w:lang w:val="en-US"/>
              </w:rPr>
              <w:t xml:space="preserve">clover; </w:t>
            </w:r>
            <w:r w:rsidRPr="001D2342">
              <w:rPr>
                <w:i/>
                <w:iCs/>
                <w:lang w:val="en-US"/>
              </w:rPr>
              <w:t xml:space="preserve">Trifolium </w:t>
            </w:r>
            <w:r>
              <w:rPr>
                <w:i/>
                <w:iCs/>
                <w:lang w:val="en-US"/>
              </w:rPr>
              <w:t>pratense</w:t>
            </w:r>
            <w:r w:rsidRPr="001D2342">
              <w:rPr>
                <w:i/>
                <w:iCs/>
                <w:lang w:val="en-US"/>
              </w:rPr>
              <w:t>)</w:t>
            </w:r>
          </w:p>
        </w:tc>
        <w:tc>
          <w:tcPr>
            <w:tcW w:w="1843" w:type="dxa"/>
            <w:vMerge w:val="restart"/>
            <w:vAlign w:val="center"/>
          </w:tcPr>
          <w:p w14:paraId="090484E7" w14:textId="77777777" w:rsidR="00A70C8E" w:rsidRDefault="00A70C8E" w:rsidP="00024D79">
            <w:pPr>
              <w:jc w:val="center"/>
              <w:rPr>
                <w:lang w:val="en-US"/>
              </w:rPr>
            </w:pPr>
            <w:r>
              <w:rPr>
                <w:lang w:val="en-US"/>
              </w:rPr>
              <w:t>3 kg ha</w:t>
            </w:r>
            <w:r w:rsidRPr="004158F6">
              <w:rPr>
                <w:vertAlign w:val="superscript"/>
                <w:lang w:val="en-US"/>
              </w:rPr>
              <w:t>-1</w:t>
            </w:r>
            <w:r>
              <w:rPr>
                <w:lang w:val="en-US"/>
              </w:rPr>
              <w:t xml:space="preserve"> grass + 8 kg clover ha</w:t>
            </w:r>
            <w:r w:rsidRPr="004158F6">
              <w:rPr>
                <w:vertAlign w:val="superscript"/>
                <w:lang w:val="en-US"/>
              </w:rPr>
              <w:t>-1</w:t>
            </w:r>
          </w:p>
        </w:tc>
        <w:tc>
          <w:tcPr>
            <w:tcW w:w="2976" w:type="dxa"/>
            <w:vAlign w:val="center"/>
          </w:tcPr>
          <w:p w14:paraId="0D6B549C" w14:textId="77777777" w:rsidR="00A70C8E" w:rsidRDefault="00A70C8E" w:rsidP="00024D79">
            <w:pPr>
              <w:jc w:val="center"/>
              <w:rPr>
                <w:lang w:val="en-US"/>
              </w:rPr>
            </w:pPr>
            <w:r>
              <w:rPr>
                <w:lang w:val="en-US"/>
              </w:rPr>
              <w:t>Sown 1 cm deep in 12.5 cm rows between cash crop rows shortly after cash crop planting</w:t>
            </w:r>
          </w:p>
        </w:tc>
      </w:tr>
      <w:tr w:rsidR="00A70C8E" w:rsidRPr="00CF29E1" w14:paraId="46A1FE34" w14:textId="77777777" w:rsidTr="00024D79">
        <w:tc>
          <w:tcPr>
            <w:tcW w:w="1555" w:type="dxa"/>
            <w:vAlign w:val="center"/>
          </w:tcPr>
          <w:p w14:paraId="427A91FB" w14:textId="77777777" w:rsidR="00A70C8E" w:rsidRDefault="00A70C8E" w:rsidP="00024D79">
            <w:pPr>
              <w:jc w:val="center"/>
              <w:rPr>
                <w:lang w:val="en-US"/>
              </w:rPr>
            </w:pPr>
            <w:r>
              <w:rPr>
                <w:lang w:val="en-US"/>
              </w:rPr>
              <w:t>Mix-mid</w:t>
            </w:r>
          </w:p>
        </w:tc>
        <w:tc>
          <w:tcPr>
            <w:tcW w:w="2126" w:type="dxa"/>
            <w:vMerge/>
            <w:vAlign w:val="center"/>
          </w:tcPr>
          <w:p w14:paraId="733F17BB" w14:textId="77777777" w:rsidR="00A70C8E" w:rsidRDefault="00A70C8E" w:rsidP="00024D79">
            <w:pPr>
              <w:jc w:val="center"/>
              <w:rPr>
                <w:lang w:val="en-US"/>
              </w:rPr>
            </w:pPr>
          </w:p>
        </w:tc>
        <w:tc>
          <w:tcPr>
            <w:tcW w:w="1843" w:type="dxa"/>
            <w:vMerge/>
            <w:vAlign w:val="center"/>
          </w:tcPr>
          <w:p w14:paraId="567E610F" w14:textId="77777777" w:rsidR="00A70C8E" w:rsidRDefault="00A70C8E" w:rsidP="00024D79">
            <w:pPr>
              <w:jc w:val="center"/>
              <w:rPr>
                <w:lang w:val="en-US"/>
              </w:rPr>
            </w:pPr>
          </w:p>
        </w:tc>
        <w:tc>
          <w:tcPr>
            <w:tcW w:w="2976" w:type="dxa"/>
            <w:vAlign w:val="center"/>
          </w:tcPr>
          <w:p w14:paraId="495E6DAA" w14:textId="494080CA" w:rsidR="00A70C8E" w:rsidRDefault="00A70C8E" w:rsidP="00024D79">
            <w:pPr>
              <w:jc w:val="center"/>
              <w:rPr>
                <w:lang w:val="en-US"/>
              </w:rPr>
            </w:pPr>
            <w:r w:rsidRPr="00782730">
              <w:rPr>
                <w:lang w:val="en-US"/>
              </w:rPr>
              <w:t>Broadcast into standing crop approx</w:t>
            </w:r>
            <w:r w:rsidR="00D54833" w:rsidRPr="00782730">
              <w:rPr>
                <w:lang w:val="en-US"/>
              </w:rPr>
              <w:t>imately</w:t>
            </w:r>
            <w:r w:rsidRPr="00782730">
              <w:rPr>
                <w:lang w:val="en-US"/>
              </w:rPr>
              <w:t xml:space="preserve"> 14 days before expected cash crop harvest</w:t>
            </w:r>
          </w:p>
        </w:tc>
      </w:tr>
      <w:tr w:rsidR="00A70C8E" w:rsidRPr="00CF29E1" w14:paraId="49E1C5D0" w14:textId="77777777" w:rsidTr="00024D79">
        <w:tc>
          <w:tcPr>
            <w:tcW w:w="1555" w:type="dxa"/>
            <w:vAlign w:val="center"/>
          </w:tcPr>
          <w:p w14:paraId="4FA1FCDD" w14:textId="77777777" w:rsidR="00A70C8E" w:rsidRDefault="00A70C8E" w:rsidP="00024D79">
            <w:pPr>
              <w:jc w:val="center"/>
              <w:rPr>
                <w:lang w:val="en-US"/>
              </w:rPr>
            </w:pPr>
            <w:r>
              <w:rPr>
                <w:lang w:val="en-US"/>
              </w:rPr>
              <w:t>Radish-mid</w:t>
            </w:r>
          </w:p>
        </w:tc>
        <w:tc>
          <w:tcPr>
            <w:tcW w:w="2126" w:type="dxa"/>
            <w:vMerge w:val="restart"/>
            <w:vAlign w:val="center"/>
          </w:tcPr>
          <w:p w14:paraId="146E7A50" w14:textId="77777777" w:rsidR="00A70C8E" w:rsidRDefault="00A70C8E" w:rsidP="00024D79">
            <w:pPr>
              <w:jc w:val="center"/>
              <w:rPr>
                <w:lang w:val="en-US"/>
              </w:rPr>
            </w:pPr>
            <w:r>
              <w:rPr>
                <w:lang w:val="en-US"/>
              </w:rPr>
              <w:t xml:space="preserve">Fodder radish </w:t>
            </w:r>
            <w:r w:rsidRPr="001D2342">
              <w:rPr>
                <w:i/>
                <w:iCs/>
                <w:lang w:val="en-US"/>
              </w:rPr>
              <w:t>(Raphanus sativus)</w:t>
            </w:r>
          </w:p>
        </w:tc>
        <w:tc>
          <w:tcPr>
            <w:tcW w:w="1843" w:type="dxa"/>
            <w:vMerge w:val="restart"/>
            <w:vAlign w:val="center"/>
          </w:tcPr>
          <w:p w14:paraId="6D57023C" w14:textId="77777777" w:rsidR="00A70C8E" w:rsidRDefault="00A70C8E" w:rsidP="00024D79">
            <w:pPr>
              <w:jc w:val="center"/>
              <w:rPr>
                <w:lang w:val="en-US"/>
              </w:rPr>
            </w:pPr>
            <w:r>
              <w:rPr>
                <w:lang w:val="en-US"/>
              </w:rPr>
              <w:t>14 kg ha</w:t>
            </w:r>
            <w:r w:rsidRPr="004158F6">
              <w:rPr>
                <w:vertAlign w:val="superscript"/>
                <w:lang w:val="en-US"/>
              </w:rPr>
              <w:t>-1</w:t>
            </w:r>
          </w:p>
        </w:tc>
        <w:tc>
          <w:tcPr>
            <w:tcW w:w="2976" w:type="dxa"/>
            <w:vAlign w:val="center"/>
          </w:tcPr>
          <w:p w14:paraId="3DFDBA53" w14:textId="77777777" w:rsidR="00A70C8E" w:rsidRDefault="00A70C8E" w:rsidP="00024D79">
            <w:pPr>
              <w:jc w:val="center"/>
              <w:rPr>
                <w:lang w:val="en-US"/>
              </w:rPr>
            </w:pPr>
            <w:r>
              <w:rPr>
                <w:lang w:val="en-US"/>
              </w:rPr>
              <w:t>Broadcast into standing crop approx. 14 days before expected crop harvest</w:t>
            </w:r>
          </w:p>
        </w:tc>
      </w:tr>
      <w:tr w:rsidR="00A70C8E" w:rsidRPr="00CF29E1" w14:paraId="5DB034BC" w14:textId="77777777" w:rsidTr="00024D79">
        <w:tc>
          <w:tcPr>
            <w:tcW w:w="1555" w:type="dxa"/>
            <w:vAlign w:val="center"/>
          </w:tcPr>
          <w:p w14:paraId="756E9739" w14:textId="77777777" w:rsidR="00A70C8E" w:rsidRDefault="00A70C8E" w:rsidP="00024D79">
            <w:pPr>
              <w:jc w:val="center"/>
              <w:rPr>
                <w:lang w:val="en-US"/>
              </w:rPr>
            </w:pPr>
            <w:r>
              <w:rPr>
                <w:lang w:val="en-US"/>
              </w:rPr>
              <w:lastRenderedPageBreak/>
              <w:t>Radish-late</w:t>
            </w:r>
          </w:p>
        </w:tc>
        <w:tc>
          <w:tcPr>
            <w:tcW w:w="2126" w:type="dxa"/>
            <w:vMerge/>
            <w:vAlign w:val="center"/>
          </w:tcPr>
          <w:p w14:paraId="2EAC5DAB" w14:textId="77777777" w:rsidR="00A70C8E" w:rsidRDefault="00A70C8E" w:rsidP="00024D79">
            <w:pPr>
              <w:jc w:val="center"/>
              <w:rPr>
                <w:lang w:val="en-US"/>
              </w:rPr>
            </w:pPr>
          </w:p>
        </w:tc>
        <w:tc>
          <w:tcPr>
            <w:tcW w:w="1843" w:type="dxa"/>
            <w:vMerge/>
            <w:vAlign w:val="center"/>
          </w:tcPr>
          <w:p w14:paraId="25923B9E" w14:textId="77777777" w:rsidR="00A70C8E" w:rsidRDefault="00A70C8E" w:rsidP="00024D79">
            <w:pPr>
              <w:jc w:val="center"/>
              <w:rPr>
                <w:lang w:val="en-US"/>
              </w:rPr>
            </w:pPr>
          </w:p>
        </w:tc>
        <w:tc>
          <w:tcPr>
            <w:tcW w:w="2976" w:type="dxa"/>
            <w:vAlign w:val="center"/>
          </w:tcPr>
          <w:p w14:paraId="7605F5B6" w14:textId="77777777" w:rsidR="00A70C8E" w:rsidRDefault="00A70C8E" w:rsidP="00024D79">
            <w:pPr>
              <w:jc w:val="center"/>
              <w:rPr>
                <w:lang w:val="en-US"/>
              </w:rPr>
            </w:pPr>
            <w:r>
              <w:rPr>
                <w:lang w:val="en-US"/>
              </w:rPr>
              <w:t>Broadcast into the crop stubble post crop harvest</w:t>
            </w:r>
          </w:p>
        </w:tc>
      </w:tr>
      <w:tr w:rsidR="00A70C8E" w:rsidRPr="001D2342" w14:paraId="3D3A3A7E" w14:textId="77777777" w:rsidTr="00024D79">
        <w:tc>
          <w:tcPr>
            <w:tcW w:w="1555" w:type="dxa"/>
            <w:vAlign w:val="center"/>
          </w:tcPr>
          <w:p w14:paraId="4BE4069C" w14:textId="77777777" w:rsidR="00A70C8E" w:rsidRDefault="00A70C8E" w:rsidP="00024D79">
            <w:pPr>
              <w:jc w:val="center"/>
              <w:rPr>
                <w:lang w:val="en-US"/>
              </w:rPr>
            </w:pPr>
            <w:r>
              <w:rPr>
                <w:lang w:val="en-US"/>
              </w:rPr>
              <w:t>No CC</w:t>
            </w:r>
          </w:p>
        </w:tc>
        <w:tc>
          <w:tcPr>
            <w:tcW w:w="2126" w:type="dxa"/>
            <w:vAlign w:val="center"/>
          </w:tcPr>
          <w:p w14:paraId="05DE613F" w14:textId="77777777" w:rsidR="00A70C8E" w:rsidRDefault="00A70C8E" w:rsidP="00024D79">
            <w:pPr>
              <w:jc w:val="center"/>
              <w:rPr>
                <w:lang w:val="en-US"/>
              </w:rPr>
            </w:pPr>
            <w:r>
              <w:rPr>
                <w:lang w:val="en-US"/>
              </w:rPr>
              <w:t>-</w:t>
            </w:r>
          </w:p>
        </w:tc>
        <w:tc>
          <w:tcPr>
            <w:tcW w:w="1843" w:type="dxa"/>
            <w:vAlign w:val="center"/>
          </w:tcPr>
          <w:p w14:paraId="3F4567CF" w14:textId="77777777" w:rsidR="00A70C8E" w:rsidRDefault="00A70C8E" w:rsidP="00024D79">
            <w:pPr>
              <w:jc w:val="center"/>
              <w:rPr>
                <w:lang w:val="en-US"/>
              </w:rPr>
            </w:pPr>
            <w:r>
              <w:rPr>
                <w:lang w:val="en-US"/>
              </w:rPr>
              <w:t>-</w:t>
            </w:r>
          </w:p>
        </w:tc>
        <w:tc>
          <w:tcPr>
            <w:tcW w:w="2976" w:type="dxa"/>
            <w:vAlign w:val="center"/>
          </w:tcPr>
          <w:p w14:paraId="64AC3355" w14:textId="77777777" w:rsidR="00A70C8E" w:rsidRDefault="00A70C8E" w:rsidP="00024D79">
            <w:pPr>
              <w:jc w:val="center"/>
              <w:rPr>
                <w:lang w:val="en-US"/>
              </w:rPr>
            </w:pPr>
            <w:r>
              <w:rPr>
                <w:lang w:val="en-US"/>
              </w:rPr>
              <w:t>-</w:t>
            </w:r>
          </w:p>
        </w:tc>
      </w:tr>
    </w:tbl>
    <w:p w14:paraId="7DE2BBDA" w14:textId="77777777" w:rsidR="00A70C8E" w:rsidRDefault="00A70C8E" w:rsidP="00A70C8E">
      <w:pPr>
        <w:rPr>
          <w:lang w:val="en-US"/>
        </w:rPr>
      </w:pPr>
    </w:p>
    <w:p w14:paraId="3E2638A8" w14:textId="365E04D8" w:rsidR="007477A1" w:rsidRDefault="007477A1" w:rsidP="007477A1">
      <w:pPr>
        <w:pStyle w:val="Heading3"/>
        <w:rPr>
          <w:lang w:val="en-US"/>
        </w:rPr>
      </w:pPr>
      <w:r>
        <w:rPr>
          <w:lang w:val="en-GB"/>
        </w:rPr>
        <w:t>Fertilizer and herbicides</w:t>
      </w:r>
    </w:p>
    <w:p w14:paraId="7E4D905B" w14:textId="3C703EA2" w:rsidR="00A70C8E" w:rsidRDefault="00D54833" w:rsidP="00A70C8E">
      <w:pPr>
        <w:rPr>
          <w:lang w:val="en-GB"/>
        </w:rPr>
      </w:pPr>
      <w:r>
        <w:rPr>
          <w:lang w:val="en-US"/>
        </w:rPr>
        <w:t xml:space="preserve">Mineral fertilizer </w:t>
      </w:r>
      <w:commentRangeStart w:id="10"/>
      <w:r>
        <w:rPr>
          <w:lang w:val="en-US"/>
        </w:rPr>
        <w:t xml:space="preserve">was </w:t>
      </w:r>
      <w:r w:rsidR="007477A1">
        <w:rPr>
          <w:lang w:val="en-US"/>
        </w:rPr>
        <w:t xml:space="preserve">broadcast </w:t>
      </w:r>
      <w:commentRangeEnd w:id="10"/>
      <w:r w:rsidR="007477A1">
        <w:rPr>
          <w:rStyle w:val="CommentReference"/>
        </w:rPr>
        <w:commentReference w:id="10"/>
      </w:r>
      <w:r w:rsidR="007477A1">
        <w:rPr>
          <w:lang w:val="en-US"/>
        </w:rPr>
        <w:t>on spring barley plots on 17 April 2018 (</w:t>
      </w:r>
      <w:r w:rsidR="00A70C8E">
        <w:rPr>
          <w:lang w:val="en-GB"/>
        </w:rPr>
        <w:t>126 kg N ha</w:t>
      </w:r>
      <w:r w:rsidR="00A70C8E" w:rsidRPr="004158F6">
        <w:rPr>
          <w:vertAlign w:val="superscript"/>
          <w:lang w:val="en-GB"/>
        </w:rPr>
        <w:t>-1</w:t>
      </w:r>
      <w:r w:rsidR="00A70C8E">
        <w:rPr>
          <w:lang w:val="en-GB"/>
        </w:rPr>
        <w:t>, 24 kg P ha</w:t>
      </w:r>
      <w:r w:rsidR="00A70C8E" w:rsidRPr="007A2CDE">
        <w:rPr>
          <w:vertAlign w:val="superscript"/>
          <w:lang w:val="en-GB"/>
        </w:rPr>
        <w:t>-1</w:t>
      </w:r>
      <w:r w:rsidR="00A70C8E">
        <w:rPr>
          <w:lang w:val="en-GB"/>
        </w:rPr>
        <w:t xml:space="preserve"> and 60 kg K ha</w:t>
      </w:r>
      <w:r w:rsidR="00A70C8E" w:rsidRPr="007A2CDE">
        <w:rPr>
          <w:vertAlign w:val="superscript"/>
          <w:lang w:val="en-GB"/>
        </w:rPr>
        <w:t>-1</w:t>
      </w:r>
      <w:r>
        <w:rPr>
          <w:lang w:val="en-GB"/>
        </w:rPr>
        <w:t>)</w:t>
      </w:r>
      <w:r w:rsidR="007477A1">
        <w:rPr>
          <w:lang w:val="en-GB"/>
        </w:rPr>
        <w:t xml:space="preserve">; on spring oat plots on </w:t>
      </w:r>
      <w:r>
        <w:rPr>
          <w:lang w:val="en-GB"/>
        </w:rPr>
        <w:t>3 April 2019</w:t>
      </w:r>
      <w:r w:rsidR="007477A1">
        <w:rPr>
          <w:lang w:val="en-GB"/>
        </w:rPr>
        <w:t xml:space="preserve"> (80</w:t>
      </w:r>
      <w:r w:rsidR="00A70C8E">
        <w:rPr>
          <w:lang w:val="en-GB"/>
        </w:rPr>
        <w:t xml:space="preserve"> kg N ha</w:t>
      </w:r>
      <w:r w:rsidR="00A70C8E" w:rsidRPr="007A2CDE">
        <w:rPr>
          <w:vertAlign w:val="superscript"/>
          <w:lang w:val="en-GB"/>
        </w:rPr>
        <w:t>-1</w:t>
      </w:r>
      <w:r w:rsidR="00A70C8E">
        <w:rPr>
          <w:lang w:val="en-GB"/>
        </w:rPr>
        <w:t>, 15 kg P ha</w:t>
      </w:r>
      <w:r w:rsidR="00A70C8E" w:rsidRPr="007A2CDE">
        <w:rPr>
          <w:vertAlign w:val="superscript"/>
          <w:lang w:val="en-GB"/>
        </w:rPr>
        <w:t>-1</w:t>
      </w:r>
      <w:r w:rsidR="00A70C8E">
        <w:rPr>
          <w:lang w:val="en-GB"/>
        </w:rPr>
        <w:t xml:space="preserve"> and 38 kg K ha</w:t>
      </w:r>
      <w:r w:rsidR="00A70C8E" w:rsidRPr="007A2CDE">
        <w:rPr>
          <w:vertAlign w:val="superscript"/>
          <w:lang w:val="en-GB"/>
        </w:rPr>
        <w:t>-1</w:t>
      </w:r>
      <w:r w:rsidR="00A70C8E">
        <w:rPr>
          <w:lang w:val="en-GB"/>
        </w:rPr>
        <w:t xml:space="preserve"> </w:t>
      </w:r>
      <w:r w:rsidR="007477A1">
        <w:rPr>
          <w:lang w:val="en-GB"/>
        </w:rPr>
        <w:t xml:space="preserve">); and on </w:t>
      </w:r>
      <w:r w:rsidR="00A70C8E">
        <w:rPr>
          <w:lang w:val="en-GB"/>
        </w:rPr>
        <w:t xml:space="preserve">faba beans </w:t>
      </w:r>
      <w:r w:rsidR="007477A1">
        <w:rPr>
          <w:lang w:val="en-GB"/>
        </w:rPr>
        <w:t xml:space="preserve">on 15 April 2020 </w:t>
      </w:r>
      <w:r>
        <w:rPr>
          <w:lang w:val="en-GB"/>
        </w:rPr>
        <w:t>(32 kg P ha</w:t>
      </w:r>
      <w:r w:rsidRPr="007A2CDE">
        <w:rPr>
          <w:vertAlign w:val="superscript"/>
          <w:lang w:val="en-GB"/>
        </w:rPr>
        <w:t>-1</w:t>
      </w:r>
      <w:r>
        <w:rPr>
          <w:vertAlign w:val="superscript"/>
          <w:lang w:val="en-GB"/>
        </w:rPr>
        <w:t xml:space="preserve"> </w:t>
      </w:r>
      <w:r>
        <w:rPr>
          <w:lang w:val="en-GB"/>
        </w:rPr>
        <w:t>and 80 kg K ha</w:t>
      </w:r>
      <w:r w:rsidRPr="007A2CDE">
        <w:rPr>
          <w:vertAlign w:val="superscript"/>
          <w:lang w:val="en-GB"/>
        </w:rPr>
        <w:t>-1</w:t>
      </w:r>
      <w:r>
        <w:rPr>
          <w:lang w:val="en-GB"/>
        </w:rPr>
        <w:t>)</w:t>
      </w:r>
      <w:r w:rsidR="00A70C8E">
        <w:rPr>
          <w:lang w:val="en-GB"/>
        </w:rPr>
        <w:t xml:space="preserve">. </w:t>
      </w:r>
    </w:p>
    <w:p w14:paraId="5F8BB64B" w14:textId="350AF06A" w:rsidR="00964670" w:rsidRDefault="00782730" w:rsidP="00A70C8E">
      <w:pPr>
        <w:rPr>
          <w:lang w:val="en-GB"/>
        </w:rPr>
      </w:pPr>
      <w:r>
        <w:rPr>
          <w:lang w:val="en-GB"/>
        </w:rPr>
        <w:t>Supplemental table</w:t>
      </w:r>
      <w:r w:rsidR="00AD5622">
        <w:rPr>
          <w:lang w:val="en-GB"/>
        </w:rPr>
        <w:t xml:space="preserve"> X. Product and active ingredients in each herbicide package applied.</w:t>
      </w:r>
    </w:p>
    <w:tbl>
      <w:tblPr>
        <w:tblStyle w:val="TableGrid"/>
        <w:tblW w:w="0" w:type="auto"/>
        <w:tblLook w:val="04A0" w:firstRow="1" w:lastRow="0" w:firstColumn="1" w:lastColumn="0" w:noHBand="0" w:noVBand="1"/>
      </w:tblPr>
      <w:tblGrid>
        <w:gridCol w:w="1199"/>
        <w:gridCol w:w="3180"/>
        <w:gridCol w:w="4637"/>
      </w:tblGrid>
      <w:tr w:rsidR="00964670" w:rsidRPr="00CF29E1" w14:paraId="3749693F" w14:textId="77777777" w:rsidTr="00B41B1E">
        <w:tc>
          <w:tcPr>
            <w:tcW w:w="988" w:type="dxa"/>
          </w:tcPr>
          <w:p w14:paraId="2BAC81C3" w14:textId="7B6E26F8" w:rsidR="00964670" w:rsidRPr="00782730" w:rsidRDefault="00782730" w:rsidP="00A70C8E">
            <w:pPr>
              <w:rPr>
                <w:b/>
                <w:bCs/>
                <w:lang w:val="en-GB"/>
              </w:rPr>
            </w:pPr>
            <w:r w:rsidRPr="00782730">
              <w:rPr>
                <w:b/>
                <w:bCs/>
                <w:lang w:val="en-GB"/>
              </w:rPr>
              <w:t>Herbicide Package (HP)</w:t>
            </w:r>
          </w:p>
        </w:tc>
        <w:tc>
          <w:tcPr>
            <w:tcW w:w="3260" w:type="dxa"/>
          </w:tcPr>
          <w:p w14:paraId="13FADBFA" w14:textId="12023328" w:rsidR="00964670" w:rsidRPr="00782730" w:rsidRDefault="00964670" w:rsidP="00A70C8E">
            <w:pPr>
              <w:rPr>
                <w:b/>
                <w:bCs/>
                <w:lang w:val="en-GB"/>
              </w:rPr>
            </w:pPr>
            <w:r w:rsidRPr="00782730">
              <w:rPr>
                <w:b/>
                <w:bCs/>
                <w:lang w:val="en-GB"/>
              </w:rPr>
              <w:t>Product name and application amount</w:t>
            </w:r>
          </w:p>
        </w:tc>
        <w:tc>
          <w:tcPr>
            <w:tcW w:w="4768" w:type="dxa"/>
          </w:tcPr>
          <w:p w14:paraId="19D5B9E6" w14:textId="19FF30BF" w:rsidR="00964670" w:rsidRPr="00782730" w:rsidRDefault="00964670" w:rsidP="00A70C8E">
            <w:pPr>
              <w:rPr>
                <w:b/>
                <w:bCs/>
                <w:lang w:val="en-GB"/>
              </w:rPr>
            </w:pPr>
            <w:r w:rsidRPr="00782730">
              <w:rPr>
                <w:b/>
                <w:bCs/>
                <w:lang w:val="en-GB"/>
              </w:rPr>
              <w:t>Active ingredient name, CAS identification number, and application amount</w:t>
            </w:r>
          </w:p>
        </w:tc>
      </w:tr>
      <w:tr w:rsidR="00964670" w14:paraId="3D26679E" w14:textId="77777777" w:rsidTr="00B41B1E">
        <w:tc>
          <w:tcPr>
            <w:tcW w:w="988" w:type="dxa"/>
          </w:tcPr>
          <w:p w14:paraId="165774AD" w14:textId="4BD9E650" w:rsidR="00964670" w:rsidRDefault="00964670" w:rsidP="00A70C8E">
            <w:pPr>
              <w:rPr>
                <w:lang w:val="en-GB"/>
              </w:rPr>
            </w:pPr>
            <w:r>
              <w:rPr>
                <w:lang w:val="en-GB"/>
              </w:rPr>
              <w:t>HP1</w:t>
            </w:r>
          </w:p>
        </w:tc>
        <w:tc>
          <w:tcPr>
            <w:tcW w:w="3260" w:type="dxa"/>
          </w:tcPr>
          <w:p w14:paraId="3423BBB5" w14:textId="7563071A" w:rsidR="00964670" w:rsidRDefault="00964670" w:rsidP="00A70C8E">
            <w:pPr>
              <w:rPr>
                <w:lang w:val="en-GB"/>
              </w:rPr>
            </w:pPr>
            <w:r>
              <w:rPr>
                <w:lang w:val="en-GB"/>
              </w:rPr>
              <w:t>2</w:t>
            </w:r>
            <w:r w:rsidR="0087481D">
              <w:rPr>
                <w:lang w:val="en-GB"/>
              </w:rPr>
              <w:t>.1</w:t>
            </w:r>
            <w:r>
              <w:rPr>
                <w:lang w:val="en-GB"/>
              </w:rPr>
              <w:t xml:space="preserve"> L ha-1 Roundup Flex XXL </w:t>
            </w:r>
          </w:p>
        </w:tc>
        <w:tc>
          <w:tcPr>
            <w:tcW w:w="4768" w:type="dxa"/>
          </w:tcPr>
          <w:p w14:paraId="59E4E4B2" w14:textId="72BC5B21" w:rsidR="00964670" w:rsidRDefault="00964670" w:rsidP="00A70C8E">
            <w:pPr>
              <w:rPr>
                <w:lang w:val="en-GB"/>
              </w:rPr>
            </w:pPr>
            <w:r>
              <w:rPr>
                <w:lang w:val="en-GB"/>
              </w:rPr>
              <w:t xml:space="preserve">1000 g ha-1 glyphosate; CAS </w:t>
            </w:r>
            <w:r w:rsidRPr="00EF514A">
              <w:rPr>
                <w:lang w:val="en-US"/>
              </w:rPr>
              <w:t>1071-83-6</w:t>
            </w:r>
          </w:p>
        </w:tc>
      </w:tr>
      <w:tr w:rsidR="0087481D" w14:paraId="2A26C6BA" w14:textId="77777777" w:rsidTr="00B41B1E">
        <w:tc>
          <w:tcPr>
            <w:tcW w:w="988" w:type="dxa"/>
          </w:tcPr>
          <w:p w14:paraId="2EF6026F" w14:textId="1AEC978D" w:rsidR="0087481D" w:rsidRDefault="0087481D" w:rsidP="0087481D">
            <w:pPr>
              <w:rPr>
                <w:lang w:val="en-GB"/>
              </w:rPr>
            </w:pPr>
            <w:r>
              <w:rPr>
                <w:lang w:val="en-GB"/>
              </w:rPr>
              <w:t>HP2</w:t>
            </w:r>
          </w:p>
        </w:tc>
        <w:tc>
          <w:tcPr>
            <w:tcW w:w="3260" w:type="dxa"/>
          </w:tcPr>
          <w:p w14:paraId="2EC83591" w14:textId="20E5152E" w:rsidR="0087481D" w:rsidRDefault="0087481D" w:rsidP="0087481D">
            <w:pPr>
              <w:rPr>
                <w:lang w:val="en-GB"/>
              </w:rPr>
            </w:pPr>
            <w:r>
              <w:rPr>
                <w:lang w:val="en-GB"/>
              </w:rPr>
              <w:t xml:space="preserve">2.5 L ha-1 Roundup Flex XXL </w:t>
            </w:r>
          </w:p>
        </w:tc>
        <w:tc>
          <w:tcPr>
            <w:tcW w:w="4768" w:type="dxa"/>
          </w:tcPr>
          <w:p w14:paraId="51BBBBF7" w14:textId="0F6A3944" w:rsidR="0087481D" w:rsidRDefault="0087481D" w:rsidP="0087481D">
            <w:pPr>
              <w:rPr>
                <w:lang w:val="en-GB"/>
              </w:rPr>
            </w:pPr>
            <w:r>
              <w:rPr>
                <w:lang w:val="en-GB"/>
              </w:rPr>
              <w:t xml:space="preserve">1200 g ha-1 glyphosate; CAS </w:t>
            </w:r>
            <w:r w:rsidRPr="00EF514A">
              <w:rPr>
                <w:lang w:val="en-US"/>
              </w:rPr>
              <w:t>1071-83-6</w:t>
            </w:r>
          </w:p>
        </w:tc>
      </w:tr>
      <w:tr w:rsidR="0087481D" w:rsidRPr="00CF29E1" w14:paraId="2BA15297" w14:textId="77777777" w:rsidTr="00B41B1E">
        <w:tc>
          <w:tcPr>
            <w:tcW w:w="988" w:type="dxa"/>
          </w:tcPr>
          <w:p w14:paraId="0561E1E8" w14:textId="75100D39" w:rsidR="0087481D" w:rsidRDefault="0087481D" w:rsidP="0087481D">
            <w:pPr>
              <w:rPr>
                <w:lang w:val="en-GB"/>
              </w:rPr>
            </w:pPr>
            <w:r>
              <w:rPr>
                <w:lang w:val="en-GB"/>
              </w:rPr>
              <w:t>HP3</w:t>
            </w:r>
          </w:p>
        </w:tc>
        <w:tc>
          <w:tcPr>
            <w:tcW w:w="3260" w:type="dxa"/>
          </w:tcPr>
          <w:p w14:paraId="17243C07" w14:textId="7DDC9EB1" w:rsidR="0087481D" w:rsidRDefault="0087481D" w:rsidP="0087481D">
            <w:pPr>
              <w:rPr>
                <w:lang w:val="en-GB"/>
              </w:rPr>
            </w:pPr>
            <w:r>
              <w:rPr>
                <w:lang w:val="en-GB"/>
              </w:rPr>
              <w:t xml:space="preserve">12 g </w:t>
            </w:r>
            <w:r w:rsidRPr="00964670">
              <w:rPr>
                <w:lang w:val="en-GB"/>
              </w:rPr>
              <w:t>ha</w:t>
            </w:r>
            <w:r w:rsidRPr="00964670">
              <w:rPr>
                <w:vertAlign w:val="superscript"/>
                <w:lang w:val="en-GB"/>
              </w:rPr>
              <w:t xml:space="preserve">-1 </w:t>
            </w:r>
            <w:r>
              <w:rPr>
                <w:lang w:val="en-GB"/>
              </w:rPr>
              <w:t xml:space="preserve">Harmony SX + </w:t>
            </w:r>
          </w:p>
        </w:tc>
        <w:tc>
          <w:tcPr>
            <w:tcW w:w="4768" w:type="dxa"/>
          </w:tcPr>
          <w:p w14:paraId="641F9B9A" w14:textId="1D561C27" w:rsidR="0087481D" w:rsidRDefault="0087481D" w:rsidP="0087481D">
            <w:pPr>
              <w:rPr>
                <w:lang w:val="en-GB"/>
              </w:rPr>
            </w:pPr>
            <w:r>
              <w:rPr>
                <w:lang w:val="en-GB"/>
              </w:rPr>
              <w:t xml:space="preserve">6 g ha-1 </w:t>
            </w:r>
            <w:proofErr w:type="spellStart"/>
            <w:r>
              <w:rPr>
                <w:lang w:val="en-GB"/>
              </w:rPr>
              <w:t>thifensulfuron</w:t>
            </w:r>
            <w:proofErr w:type="spellEnd"/>
            <w:r>
              <w:rPr>
                <w:lang w:val="en-GB"/>
              </w:rPr>
              <w:t xml:space="preserve">-methyl; CAS </w:t>
            </w:r>
            <w:r w:rsidRPr="00F71074">
              <w:rPr>
                <w:lang w:val="en-US"/>
              </w:rPr>
              <w:t>79277-27-3</w:t>
            </w:r>
          </w:p>
        </w:tc>
      </w:tr>
      <w:tr w:rsidR="0087481D" w14:paraId="725AD33F" w14:textId="77777777" w:rsidTr="00B41B1E">
        <w:tc>
          <w:tcPr>
            <w:tcW w:w="988" w:type="dxa"/>
          </w:tcPr>
          <w:p w14:paraId="7F95B27F" w14:textId="77777777" w:rsidR="0087481D" w:rsidRDefault="0087481D" w:rsidP="0087481D">
            <w:pPr>
              <w:rPr>
                <w:lang w:val="en-GB"/>
              </w:rPr>
            </w:pPr>
          </w:p>
        </w:tc>
        <w:tc>
          <w:tcPr>
            <w:tcW w:w="3260" w:type="dxa"/>
          </w:tcPr>
          <w:p w14:paraId="2CEDBF3A" w14:textId="13C0EA1C" w:rsidR="0087481D" w:rsidRDefault="0087481D" w:rsidP="0087481D">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37CDEF1C" w14:textId="775E1E87" w:rsidR="0087481D" w:rsidRDefault="0087481D" w:rsidP="0087481D">
            <w:pPr>
              <w:rPr>
                <w:lang w:val="en-GB"/>
              </w:rPr>
            </w:pPr>
            <w:r>
              <w:rPr>
                <w:lang w:val="en-GB"/>
              </w:rPr>
              <w:t xml:space="preserve">- </w:t>
            </w:r>
          </w:p>
        </w:tc>
      </w:tr>
      <w:tr w:rsidR="0087481D" w14:paraId="7CE09E2B" w14:textId="77777777" w:rsidTr="00B41B1E">
        <w:tc>
          <w:tcPr>
            <w:tcW w:w="988" w:type="dxa"/>
          </w:tcPr>
          <w:p w14:paraId="66EA370E" w14:textId="1698EE10" w:rsidR="0087481D" w:rsidRDefault="0087481D" w:rsidP="0087481D">
            <w:pPr>
              <w:rPr>
                <w:lang w:val="en-GB"/>
              </w:rPr>
            </w:pPr>
            <w:r>
              <w:rPr>
                <w:lang w:val="en-GB"/>
              </w:rPr>
              <w:t>HP4</w:t>
            </w:r>
          </w:p>
        </w:tc>
        <w:tc>
          <w:tcPr>
            <w:tcW w:w="3260" w:type="dxa"/>
          </w:tcPr>
          <w:p w14:paraId="424F09E0" w14:textId="430CA7BA" w:rsidR="0087481D" w:rsidRDefault="0087481D" w:rsidP="0087481D">
            <w:pPr>
              <w:rPr>
                <w:lang w:val="en-GB"/>
              </w:rPr>
            </w:pPr>
            <w:r>
              <w:rPr>
                <w:lang w:val="en-GB"/>
              </w:rPr>
              <w:t>0.25 L ha</w:t>
            </w:r>
            <w:r w:rsidRPr="002D6E0C">
              <w:rPr>
                <w:vertAlign w:val="superscript"/>
                <w:lang w:val="en-GB"/>
              </w:rPr>
              <w:t>-1</w:t>
            </w:r>
            <w:r>
              <w:rPr>
                <w:lang w:val="en-GB"/>
              </w:rPr>
              <w:t xml:space="preserve"> </w:t>
            </w:r>
            <w:proofErr w:type="spellStart"/>
            <w:r>
              <w:rPr>
                <w:lang w:val="en-GB"/>
              </w:rPr>
              <w:t>Starane</w:t>
            </w:r>
            <w:proofErr w:type="spellEnd"/>
            <w:r>
              <w:rPr>
                <w:lang w:val="en-GB"/>
              </w:rPr>
              <w:t xml:space="preserve"> 333 HL plus </w:t>
            </w:r>
          </w:p>
        </w:tc>
        <w:tc>
          <w:tcPr>
            <w:tcW w:w="4768" w:type="dxa"/>
          </w:tcPr>
          <w:p w14:paraId="6D3A9E87" w14:textId="7287A011" w:rsidR="0087481D" w:rsidRDefault="0087481D" w:rsidP="0087481D">
            <w:pPr>
              <w:rPr>
                <w:lang w:val="en-GB"/>
              </w:rPr>
            </w:pPr>
            <w:r>
              <w:rPr>
                <w:lang w:val="en-GB"/>
              </w:rPr>
              <w:t xml:space="preserve">83 g ha-1 </w:t>
            </w:r>
            <w:proofErr w:type="spellStart"/>
            <w:r>
              <w:rPr>
                <w:lang w:val="en-GB"/>
              </w:rPr>
              <w:t>fluroxypyr</w:t>
            </w:r>
            <w:proofErr w:type="spellEnd"/>
            <w:r>
              <w:rPr>
                <w:lang w:val="en-GB"/>
              </w:rPr>
              <w:t xml:space="preserve"> (CAS </w:t>
            </w:r>
            <w:r w:rsidRPr="001114A3">
              <w:rPr>
                <w:lang w:val="en-US"/>
              </w:rPr>
              <w:t>69377-81-7</w:t>
            </w:r>
            <w:r>
              <w:rPr>
                <w:lang w:val="en-US"/>
              </w:rPr>
              <w:t>)</w:t>
            </w:r>
          </w:p>
        </w:tc>
      </w:tr>
      <w:tr w:rsidR="0087481D" w:rsidRPr="00CF29E1" w14:paraId="6B23DF06" w14:textId="77777777" w:rsidTr="00B41B1E">
        <w:tc>
          <w:tcPr>
            <w:tcW w:w="988" w:type="dxa"/>
          </w:tcPr>
          <w:p w14:paraId="5098B33D" w14:textId="77777777" w:rsidR="0087481D" w:rsidRDefault="0087481D" w:rsidP="0087481D">
            <w:pPr>
              <w:rPr>
                <w:lang w:val="en-GB"/>
              </w:rPr>
            </w:pPr>
          </w:p>
        </w:tc>
        <w:tc>
          <w:tcPr>
            <w:tcW w:w="3260" w:type="dxa"/>
          </w:tcPr>
          <w:p w14:paraId="0D211E41" w14:textId="1F5E1DF1" w:rsidR="0087481D" w:rsidRDefault="0087481D" w:rsidP="0087481D">
            <w:pPr>
              <w:rPr>
                <w:lang w:val="en-GB"/>
              </w:rPr>
            </w:pPr>
            <w:r>
              <w:rPr>
                <w:lang w:val="en-GB"/>
              </w:rPr>
              <w:t>0.03 L ha</w:t>
            </w:r>
            <w:r w:rsidRPr="00232073">
              <w:rPr>
                <w:vertAlign w:val="superscript"/>
                <w:lang w:val="en-GB"/>
              </w:rPr>
              <w:t>-1</w:t>
            </w:r>
            <w:r>
              <w:rPr>
                <w:lang w:val="en-GB"/>
              </w:rPr>
              <w:t xml:space="preserve"> Hussar OD </w:t>
            </w:r>
          </w:p>
        </w:tc>
        <w:tc>
          <w:tcPr>
            <w:tcW w:w="4768" w:type="dxa"/>
          </w:tcPr>
          <w:p w14:paraId="4A925717" w14:textId="7ECB9972" w:rsidR="0087481D" w:rsidRDefault="0087481D" w:rsidP="0087481D">
            <w:pPr>
              <w:rPr>
                <w:lang w:val="en-GB"/>
              </w:rPr>
            </w:pPr>
            <w:r>
              <w:rPr>
                <w:lang w:val="en-GB"/>
              </w:rPr>
              <w:t xml:space="preserve">3 g ha-1 </w:t>
            </w:r>
            <w:proofErr w:type="spellStart"/>
            <w:r>
              <w:rPr>
                <w:lang w:val="en-GB"/>
              </w:rPr>
              <w:t>mefenpyr</w:t>
            </w:r>
            <w:proofErr w:type="spellEnd"/>
            <w:r>
              <w:rPr>
                <w:lang w:val="en-GB"/>
              </w:rPr>
              <w:t xml:space="preserve">-diethyl (CAS </w:t>
            </w:r>
            <w:r w:rsidRPr="00964670">
              <w:rPr>
                <w:lang w:val="en-US"/>
              </w:rPr>
              <w:t>135590-91-9</w:t>
            </w:r>
            <w:r>
              <w:rPr>
                <w:lang w:val="en-US"/>
              </w:rPr>
              <w:t>) and 1 g ha-1</w:t>
            </w:r>
            <w:r w:rsidRPr="00964670">
              <w:rPr>
                <w:lang w:val="en-US"/>
              </w:rPr>
              <w:t xml:space="preserve"> </w:t>
            </w:r>
            <w:proofErr w:type="spellStart"/>
            <w:r>
              <w:rPr>
                <w:lang w:val="en-GB"/>
              </w:rPr>
              <w:t>iodosulfuron</w:t>
            </w:r>
            <w:proofErr w:type="spellEnd"/>
            <w:r>
              <w:rPr>
                <w:lang w:val="en-GB"/>
              </w:rPr>
              <w:t xml:space="preserve">-methyl-Na (CAS </w:t>
            </w:r>
            <w:r w:rsidRPr="00964670">
              <w:rPr>
                <w:lang w:val="en-US"/>
              </w:rPr>
              <w:t>144550-36-7</w:t>
            </w:r>
            <w:r>
              <w:rPr>
                <w:lang w:val="en-US"/>
              </w:rPr>
              <w:t>)</w:t>
            </w:r>
          </w:p>
        </w:tc>
      </w:tr>
      <w:tr w:rsidR="0087481D" w14:paraId="568D4A30" w14:textId="77777777" w:rsidTr="00B41B1E">
        <w:tc>
          <w:tcPr>
            <w:tcW w:w="988" w:type="dxa"/>
          </w:tcPr>
          <w:p w14:paraId="5A739D53" w14:textId="77777777" w:rsidR="0087481D" w:rsidRDefault="0087481D" w:rsidP="0087481D">
            <w:pPr>
              <w:rPr>
                <w:lang w:val="en-GB"/>
              </w:rPr>
            </w:pPr>
          </w:p>
        </w:tc>
        <w:tc>
          <w:tcPr>
            <w:tcW w:w="3260" w:type="dxa"/>
          </w:tcPr>
          <w:p w14:paraId="20676A5F" w14:textId="2E5B1EF9" w:rsidR="0087481D" w:rsidRDefault="0087481D" w:rsidP="0087481D">
            <w:pPr>
              <w:rPr>
                <w:lang w:val="en-GB"/>
              </w:rPr>
            </w:pPr>
            <w:r>
              <w:rPr>
                <w:lang w:val="en-GB"/>
              </w:rPr>
              <w:t xml:space="preserve">0.5 L ha-1 </w:t>
            </w:r>
            <w:proofErr w:type="spellStart"/>
            <w:r>
              <w:rPr>
                <w:lang w:val="en-GB"/>
              </w:rPr>
              <w:t>Renol</w:t>
            </w:r>
            <w:proofErr w:type="spellEnd"/>
            <w:r>
              <w:rPr>
                <w:lang w:val="en-GB"/>
              </w:rPr>
              <w:t xml:space="preserve"> (a penetrating oil)</w:t>
            </w:r>
          </w:p>
        </w:tc>
        <w:tc>
          <w:tcPr>
            <w:tcW w:w="4768" w:type="dxa"/>
          </w:tcPr>
          <w:p w14:paraId="3A688399" w14:textId="6582A8C2" w:rsidR="0087481D" w:rsidRDefault="0087481D" w:rsidP="0087481D">
            <w:pPr>
              <w:rPr>
                <w:lang w:val="en-GB"/>
              </w:rPr>
            </w:pPr>
            <w:r>
              <w:rPr>
                <w:lang w:val="en-GB"/>
              </w:rPr>
              <w:t xml:space="preserve">- </w:t>
            </w:r>
          </w:p>
        </w:tc>
      </w:tr>
      <w:tr w:rsidR="0087481D" w14:paraId="7CF06930" w14:textId="77777777" w:rsidTr="00B41B1E">
        <w:tc>
          <w:tcPr>
            <w:tcW w:w="988" w:type="dxa"/>
          </w:tcPr>
          <w:p w14:paraId="42F2D3F6" w14:textId="660CF04D" w:rsidR="0087481D" w:rsidRDefault="0087481D" w:rsidP="0087481D">
            <w:pPr>
              <w:rPr>
                <w:lang w:val="en-GB"/>
              </w:rPr>
            </w:pPr>
            <w:r>
              <w:rPr>
                <w:lang w:val="en-GB"/>
              </w:rPr>
              <w:t>HP5</w:t>
            </w:r>
          </w:p>
        </w:tc>
        <w:tc>
          <w:tcPr>
            <w:tcW w:w="3260" w:type="dxa"/>
          </w:tcPr>
          <w:p w14:paraId="78BA4B52" w14:textId="53AE424C" w:rsidR="0087481D" w:rsidRDefault="0087481D" w:rsidP="0087481D">
            <w:pPr>
              <w:rPr>
                <w:lang w:val="en-GB"/>
              </w:rPr>
            </w:pPr>
            <w:r>
              <w:rPr>
                <w:lang w:val="en-GB"/>
              </w:rPr>
              <w:t>1 L ha</w:t>
            </w:r>
            <w:r w:rsidRPr="00A94A1F">
              <w:rPr>
                <w:vertAlign w:val="superscript"/>
                <w:lang w:val="en-GB"/>
              </w:rPr>
              <w:t>-1</w:t>
            </w:r>
            <w:r>
              <w:rPr>
                <w:vertAlign w:val="superscript"/>
                <w:lang w:val="en-GB"/>
              </w:rPr>
              <w:t xml:space="preserve"> </w:t>
            </w:r>
            <w:proofErr w:type="spellStart"/>
            <w:r>
              <w:rPr>
                <w:lang w:val="en-GB"/>
              </w:rPr>
              <w:t>Metaxone</w:t>
            </w:r>
            <w:proofErr w:type="spellEnd"/>
          </w:p>
        </w:tc>
        <w:tc>
          <w:tcPr>
            <w:tcW w:w="4768" w:type="dxa"/>
          </w:tcPr>
          <w:p w14:paraId="1DE88985" w14:textId="38E767FB" w:rsidR="0087481D" w:rsidRPr="00B41B1E" w:rsidRDefault="0087481D" w:rsidP="0087481D">
            <w:pPr>
              <w:rPr>
                <w:lang w:val="en-US"/>
              </w:rPr>
            </w:pPr>
            <w:r>
              <w:rPr>
                <w:lang w:val="en-GB"/>
              </w:rPr>
              <w:t xml:space="preserve">750 g ha-1 MCPA (CAS </w:t>
            </w:r>
            <w:r w:rsidRPr="00B41B1E">
              <w:rPr>
                <w:lang w:val="en-US"/>
              </w:rPr>
              <w:t>94-74-6</w:t>
            </w:r>
            <w:r>
              <w:rPr>
                <w:lang w:val="en-US"/>
              </w:rPr>
              <w:t>)</w:t>
            </w:r>
          </w:p>
        </w:tc>
      </w:tr>
      <w:tr w:rsidR="0087481D" w14:paraId="65D7B649" w14:textId="77777777" w:rsidTr="00B41B1E">
        <w:tc>
          <w:tcPr>
            <w:tcW w:w="988" w:type="dxa"/>
          </w:tcPr>
          <w:p w14:paraId="25582250" w14:textId="52C419AF" w:rsidR="0087481D" w:rsidRDefault="0087481D" w:rsidP="0087481D">
            <w:pPr>
              <w:rPr>
                <w:lang w:val="en-GB"/>
              </w:rPr>
            </w:pPr>
            <w:r>
              <w:rPr>
                <w:lang w:val="en-GB"/>
              </w:rPr>
              <w:t>HP6</w:t>
            </w:r>
          </w:p>
        </w:tc>
        <w:tc>
          <w:tcPr>
            <w:tcW w:w="3260" w:type="dxa"/>
          </w:tcPr>
          <w:p w14:paraId="41292956" w14:textId="3253CB62" w:rsidR="0087481D" w:rsidRDefault="0087481D" w:rsidP="0087481D">
            <w:pPr>
              <w:rPr>
                <w:lang w:val="en-GB"/>
              </w:rPr>
            </w:pPr>
            <w:r>
              <w:rPr>
                <w:lang w:val="en-GB"/>
              </w:rPr>
              <w:t>0.5 L ha</w:t>
            </w:r>
            <w:r w:rsidRPr="00F605CE">
              <w:rPr>
                <w:vertAlign w:val="superscript"/>
                <w:lang w:val="en-GB"/>
              </w:rPr>
              <w:t>-1</w:t>
            </w:r>
            <w:r>
              <w:rPr>
                <w:lang w:val="en-GB"/>
              </w:rPr>
              <w:t xml:space="preserve"> </w:t>
            </w:r>
            <w:proofErr w:type="spellStart"/>
            <w:r>
              <w:rPr>
                <w:lang w:val="en-GB"/>
              </w:rPr>
              <w:t>Starane</w:t>
            </w:r>
            <w:proofErr w:type="spellEnd"/>
            <w:r>
              <w:rPr>
                <w:lang w:val="en-GB"/>
              </w:rPr>
              <w:t xml:space="preserve"> XL </w:t>
            </w:r>
          </w:p>
        </w:tc>
        <w:tc>
          <w:tcPr>
            <w:tcW w:w="4768" w:type="dxa"/>
          </w:tcPr>
          <w:p w14:paraId="63238CA6" w14:textId="32782986" w:rsidR="0087481D" w:rsidRPr="0087481D" w:rsidRDefault="0087481D" w:rsidP="0087481D">
            <w:pPr>
              <w:rPr>
                <w:lang w:val="en-US"/>
              </w:rPr>
            </w:pPr>
            <w:r>
              <w:rPr>
                <w:lang w:val="en-GB"/>
              </w:rPr>
              <w:t xml:space="preserve">90 g ha-1 </w:t>
            </w:r>
            <w:proofErr w:type="spellStart"/>
            <w:r>
              <w:rPr>
                <w:lang w:val="en-GB"/>
              </w:rPr>
              <w:t>Fluroxypyr</w:t>
            </w:r>
            <w:proofErr w:type="spellEnd"/>
            <w:r>
              <w:rPr>
                <w:lang w:val="en-GB"/>
              </w:rPr>
              <w:t xml:space="preserve"> (CAS </w:t>
            </w:r>
            <w:r w:rsidRPr="0087481D">
              <w:rPr>
                <w:lang w:val="en-US"/>
              </w:rPr>
              <w:t>69377-81-7</w:t>
            </w:r>
            <w:r>
              <w:rPr>
                <w:lang w:val="en-US"/>
              </w:rPr>
              <w:t>)</w:t>
            </w:r>
          </w:p>
        </w:tc>
      </w:tr>
      <w:tr w:rsidR="0087481D" w:rsidRPr="00CF29E1" w14:paraId="52C3DF52" w14:textId="77777777" w:rsidTr="00B41B1E">
        <w:tc>
          <w:tcPr>
            <w:tcW w:w="988" w:type="dxa"/>
          </w:tcPr>
          <w:p w14:paraId="05FDC734" w14:textId="77777777" w:rsidR="0087481D" w:rsidRDefault="0087481D" w:rsidP="0087481D">
            <w:pPr>
              <w:rPr>
                <w:lang w:val="en-GB"/>
              </w:rPr>
            </w:pPr>
          </w:p>
        </w:tc>
        <w:tc>
          <w:tcPr>
            <w:tcW w:w="3260" w:type="dxa"/>
          </w:tcPr>
          <w:p w14:paraId="73CFBD60" w14:textId="07E02F27" w:rsidR="0087481D" w:rsidRDefault="0087481D" w:rsidP="0087481D">
            <w:pPr>
              <w:rPr>
                <w:lang w:val="en-GB"/>
              </w:rPr>
            </w:pPr>
            <w:r>
              <w:rPr>
                <w:lang w:val="en-GB"/>
              </w:rPr>
              <w:t>10 g ha</w:t>
            </w:r>
            <w:r w:rsidRPr="00F605CE">
              <w:rPr>
                <w:vertAlign w:val="superscript"/>
                <w:lang w:val="en-GB"/>
              </w:rPr>
              <w:t>-1</w:t>
            </w:r>
            <w:r>
              <w:rPr>
                <w:lang w:val="en-GB"/>
              </w:rPr>
              <w:t xml:space="preserve"> Trimmer SG</w:t>
            </w:r>
          </w:p>
        </w:tc>
        <w:tc>
          <w:tcPr>
            <w:tcW w:w="4768" w:type="dxa"/>
          </w:tcPr>
          <w:p w14:paraId="03A10184" w14:textId="4FCAFA87" w:rsidR="0087481D" w:rsidRDefault="0087481D" w:rsidP="0087481D">
            <w:pPr>
              <w:rPr>
                <w:lang w:val="en-GB"/>
              </w:rPr>
            </w:pPr>
            <w:r>
              <w:rPr>
                <w:lang w:val="en-GB"/>
              </w:rPr>
              <w:t xml:space="preserve">5 g ha-1 </w:t>
            </w:r>
            <w:proofErr w:type="spellStart"/>
            <w:r>
              <w:rPr>
                <w:lang w:val="en-GB"/>
              </w:rPr>
              <w:t>tribenuron</w:t>
            </w:r>
            <w:proofErr w:type="spellEnd"/>
            <w:r>
              <w:rPr>
                <w:lang w:val="en-GB"/>
              </w:rPr>
              <w:t xml:space="preserve">-methyl (CAS </w:t>
            </w:r>
            <w:r w:rsidRPr="0087481D">
              <w:rPr>
                <w:lang w:val="en-US"/>
              </w:rPr>
              <w:t>101200-48-0</w:t>
            </w:r>
            <w:r>
              <w:rPr>
                <w:lang w:val="en-GB"/>
              </w:rPr>
              <w:t>)</w:t>
            </w:r>
          </w:p>
        </w:tc>
      </w:tr>
      <w:tr w:rsidR="0087481D" w14:paraId="169D39F7" w14:textId="77777777" w:rsidTr="00B41B1E">
        <w:tc>
          <w:tcPr>
            <w:tcW w:w="988" w:type="dxa"/>
          </w:tcPr>
          <w:p w14:paraId="2C81B7EE" w14:textId="77777777" w:rsidR="0087481D" w:rsidRDefault="0087481D" w:rsidP="0087481D">
            <w:pPr>
              <w:rPr>
                <w:lang w:val="en-GB"/>
              </w:rPr>
            </w:pPr>
          </w:p>
        </w:tc>
        <w:tc>
          <w:tcPr>
            <w:tcW w:w="3260" w:type="dxa"/>
          </w:tcPr>
          <w:p w14:paraId="0779EFCB" w14:textId="76681CE3" w:rsidR="0087481D" w:rsidRDefault="0087481D" w:rsidP="0087481D">
            <w:pPr>
              <w:rPr>
                <w:lang w:val="en-GB"/>
              </w:rPr>
            </w:pPr>
            <w:r>
              <w:rPr>
                <w:lang w:val="en-GB"/>
              </w:rPr>
              <w:t xml:space="preserve">0.15 L ha-1 </w:t>
            </w:r>
            <w:proofErr w:type="spellStart"/>
            <w:r>
              <w:rPr>
                <w:lang w:val="en-GB"/>
              </w:rPr>
              <w:t>Agropol</w:t>
            </w:r>
            <w:proofErr w:type="spellEnd"/>
            <w:r>
              <w:rPr>
                <w:lang w:val="en-GB"/>
              </w:rPr>
              <w:t xml:space="preserve"> (a surfactant)</w:t>
            </w:r>
          </w:p>
        </w:tc>
        <w:tc>
          <w:tcPr>
            <w:tcW w:w="4768" w:type="dxa"/>
          </w:tcPr>
          <w:p w14:paraId="6BF0F96A" w14:textId="3F00FA5F" w:rsidR="0087481D" w:rsidRDefault="0087481D" w:rsidP="0087481D">
            <w:pPr>
              <w:rPr>
                <w:lang w:val="en-GB"/>
              </w:rPr>
            </w:pPr>
            <w:r>
              <w:rPr>
                <w:lang w:val="en-GB"/>
              </w:rPr>
              <w:t>-</w:t>
            </w:r>
          </w:p>
        </w:tc>
      </w:tr>
      <w:tr w:rsidR="0087481D" w14:paraId="7EF2CEF2" w14:textId="77777777" w:rsidTr="00B41B1E">
        <w:tc>
          <w:tcPr>
            <w:tcW w:w="988" w:type="dxa"/>
          </w:tcPr>
          <w:p w14:paraId="1753CD5F" w14:textId="3244B160" w:rsidR="0087481D" w:rsidRDefault="0087481D" w:rsidP="0087481D">
            <w:pPr>
              <w:rPr>
                <w:lang w:val="en-GB"/>
              </w:rPr>
            </w:pPr>
            <w:r>
              <w:rPr>
                <w:lang w:val="en-GB"/>
              </w:rPr>
              <w:t>HP7</w:t>
            </w:r>
          </w:p>
        </w:tc>
        <w:tc>
          <w:tcPr>
            <w:tcW w:w="3260" w:type="dxa"/>
          </w:tcPr>
          <w:p w14:paraId="04FA7667" w14:textId="6EBC1A69" w:rsidR="0087481D" w:rsidRDefault="000E21EA" w:rsidP="0087481D">
            <w:pPr>
              <w:rPr>
                <w:lang w:val="en-GB"/>
              </w:rPr>
            </w:pPr>
            <w:r>
              <w:rPr>
                <w:lang w:val="en-GB"/>
              </w:rPr>
              <w:t>0.5 L ha</w:t>
            </w:r>
            <w:r w:rsidRPr="00974453">
              <w:rPr>
                <w:vertAlign w:val="superscript"/>
                <w:lang w:val="en-GB"/>
              </w:rPr>
              <w:t>-1</w:t>
            </w:r>
            <w:r>
              <w:rPr>
                <w:lang w:val="en-GB"/>
              </w:rPr>
              <w:t xml:space="preserve"> Stomp CS </w:t>
            </w:r>
          </w:p>
        </w:tc>
        <w:tc>
          <w:tcPr>
            <w:tcW w:w="4768" w:type="dxa"/>
          </w:tcPr>
          <w:p w14:paraId="179D0C6F" w14:textId="411D31C8" w:rsidR="0087481D" w:rsidRDefault="000E21EA" w:rsidP="0087481D">
            <w:pPr>
              <w:rPr>
                <w:lang w:val="en-GB"/>
              </w:rPr>
            </w:pPr>
            <w:r>
              <w:rPr>
                <w:lang w:val="en-GB"/>
              </w:rPr>
              <w:t xml:space="preserve">228 g ha-1 pendimethalin (CAS </w:t>
            </w:r>
            <w:r w:rsidRPr="007D1D13">
              <w:rPr>
                <w:lang w:val="en-US"/>
              </w:rPr>
              <w:t>40487-42-1</w:t>
            </w:r>
            <w:r>
              <w:rPr>
                <w:lang w:val="en-GB"/>
              </w:rPr>
              <w:t>)</w:t>
            </w:r>
          </w:p>
        </w:tc>
      </w:tr>
      <w:tr w:rsidR="000E21EA" w14:paraId="270789EC" w14:textId="77777777" w:rsidTr="00B41B1E">
        <w:tc>
          <w:tcPr>
            <w:tcW w:w="988" w:type="dxa"/>
          </w:tcPr>
          <w:p w14:paraId="7F391116" w14:textId="77777777" w:rsidR="000E21EA" w:rsidRDefault="000E21EA" w:rsidP="0087481D">
            <w:pPr>
              <w:rPr>
                <w:lang w:val="en-GB"/>
              </w:rPr>
            </w:pPr>
          </w:p>
        </w:tc>
        <w:tc>
          <w:tcPr>
            <w:tcW w:w="3260" w:type="dxa"/>
          </w:tcPr>
          <w:p w14:paraId="4B517B38" w14:textId="706DA50E" w:rsidR="000E21EA" w:rsidRDefault="000E21EA" w:rsidP="0087481D">
            <w:pPr>
              <w:rPr>
                <w:lang w:val="en-GB"/>
              </w:rPr>
            </w:pPr>
            <w:r>
              <w:rPr>
                <w:lang w:val="en-GB"/>
              </w:rPr>
              <w:t>0.4 L ha</w:t>
            </w:r>
            <w:r w:rsidRPr="00AE61AA">
              <w:rPr>
                <w:vertAlign w:val="superscript"/>
                <w:lang w:val="en-GB"/>
              </w:rPr>
              <w:t>-1</w:t>
            </w:r>
            <w:r>
              <w:rPr>
                <w:vertAlign w:val="superscript"/>
                <w:lang w:val="en-GB"/>
              </w:rPr>
              <w:t xml:space="preserve"> </w:t>
            </w:r>
            <w:r>
              <w:rPr>
                <w:lang w:val="en-GB"/>
              </w:rPr>
              <w:t xml:space="preserve">Fighter 480 </w:t>
            </w:r>
          </w:p>
        </w:tc>
        <w:tc>
          <w:tcPr>
            <w:tcW w:w="4768" w:type="dxa"/>
          </w:tcPr>
          <w:p w14:paraId="0FF0E17F" w14:textId="7EC9E2FB" w:rsidR="000E21EA" w:rsidRDefault="000E21EA" w:rsidP="0087481D">
            <w:pPr>
              <w:rPr>
                <w:lang w:val="en-GB"/>
              </w:rPr>
            </w:pPr>
            <w:r>
              <w:rPr>
                <w:lang w:val="en-GB"/>
              </w:rPr>
              <w:t xml:space="preserve">192 g ha-1 </w:t>
            </w:r>
            <w:proofErr w:type="spellStart"/>
            <w:r>
              <w:rPr>
                <w:lang w:val="en-GB"/>
              </w:rPr>
              <w:t>bentazone</w:t>
            </w:r>
            <w:proofErr w:type="spellEnd"/>
            <w:r>
              <w:rPr>
                <w:lang w:val="en-GB"/>
              </w:rPr>
              <w:t xml:space="preserve"> (C</w:t>
            </w:r>
            <w:r w:rsidRPr="00023C12">
              <w:rPr>
                <w:lang w:val="en-US"/>
              </w:rPr>
              <w:t>AS 25057-89-0)</w:t>
            </w:r>
          </w:p>
        </w:tc>
      </w:tr>
      <w:tr w:rsidR="000E21EA" w14:paraId="74A6A801" w14:textId="77777777" w:rsidTr="00B41B1E">
        <w:tc>
          <w:tcPr>
            <w:tcW w:w="988" w:type="dxa"/>
          </w:tcPr>
          <w:p w14:paraId="4F6A7C21" w14:textId="4E3C04E9" w:rsidR="000E21EA" w:rsidRDefault="000E21EA" w:rsidP="0087481D">
            <w:pPr>
              <w:rPr>
                <w:lang w:val="en-GB"/>
              </w:rPr>
            </w:pPr>
            <w:r>
              <w:rPr>
                <w:lang w:val="en-GB"/>
              </w:rPr>
              <w:t>HP8</w:t>
            </w:r>
          </w:p>
        </w:tc>
        <w:tc>
          <w:tcPr>
            <w:tcW w:w="3260" w:type="dxa"/>
          </w:tcPr>
          <w:p w14:paraId="4328EB3C" w14:textId="38D7AC23" w:rsidR="000E21EA" w:rsidRDefault="000E21EA" w:rsidP="000E21EA">
            <w:pPr>
              <w:rPr>
                <w:lang w:val="en-GB"/>
              </w:rPr>
            </w:pPr>
            <w:r>
              <w:rPr>
                <w:lang w:val="en-GB"/>
              </w:rPr>
              <w:t>0.93 L ha</w:t>
            </w:r>
            <w:r w:rsidRPr="0083405F">
              <w:rPr>
                <w:vertAlign w:val="superscript"/>
                <w:lang w:val="en-GB"/>
              </w:rPr>
              <w:t>-1</w:t>
            </w:r>
            <w:r>
              <w:rPr>
                <w:lang w:val="en-GB"/>
              </w:rPr>
              <w:t xml:space="preserve">Agil 100 EC </w:t>
            </w:r>
          </w:p>
        </w:tc>
        <w:tc>
          <w:tcPr>
            <w:tcW w:w="4768" w:type="dxa"/>
          </w:tcPr>
          <w:p w14:paraId="44F39408" w14:textId="4884A908" w:rsidR="000E21EA" w:rsidRDefault="000E21EA" w:rsidP="000E21EA">
            <w:pPr>
              <w:rPr>
                <w:lang w:val="en-GB"/>
              </w:rPr>
            </w:pPr>
            <w:r>
              <w:rPr>
                <w:lang w:val="en-GB"/>
              </w:rPr>
              <w:t>93 g ha-1</w:t>
            </w:r>
            <w:r w:rsidRPr="00023C12">
              <w:rPr>
                <w:rFonts w:ascii="Roboto" w:hAnsi="Roboto"/>
                <w:color w:val="71777D"/>
                <w:sz w:val="21"/>
                <w:szCs w:val="21"/>
                <w:shd w:val="clear" w:color="auto" w:fill="FFFFFF"/>
                <w:lang w:val="en-US"/>
              </w:rPr>
              <w:t xml:space="preserve"> </w:t>
            </w:r>
            <w:r>
              <w:rPr>
                <w:rFonts w:ascii="Roboto" w:hAnsi="Roboto"/>
                <w:color w:val="71777D"/>
                <w:sz w:val="21"/>
                <w:szCs w:val="21"/>
                <w:shd w:val="clear" w:color="auto" w:fill="FFFFFF"/>
                <w:lang w:val="en-US"/>
              </w:rPr>
              <w:t>p</w:t>
            </w:r>
            <w:proofErr w:type="spellStart"/>
            <w:r>
              <w:rPr>
                <w:lang w:val="en-GB"/>
              </w:rPr>
              <w:t>ropaquizafop</w:t>
            </w:r>
            <w:proofErr w:type="spellEnd"/>
            <w:r w:rsidRPr="00023C12">
              <w:rPr>
                <w:lang w:val="en-US"/>
              </w:rPr>
              <w:t xml:space="preserve"> </w:t>
            </w:r>
            <w:r>
              <w:rPr>
                <w:lang w:val="en-US"/>
              </w:rPr>
              <w:t>(</w:t>
            </w:r>
            <w:r w:rsidRPr="00023C12">
              <w:rPr>
                <w:lang w:val="en-US"/>
              </w:rPr>
              <w:t>CAS 111479-05-1</w:t>
            </w:r>
            <w:r>
              <w:rPr>
                <w:lang w:val="en-GB"/>
              </w:rPr>
              <w:t>)</w:t>
            </w:r>
          </w:p>
          <w:p w14:paraId="13D53032" w14:textId="77777777" w:rsidR="000E21EA" w:rsidRDefault="000E21EA" w:rsidP="0087481D">
            <w:pPr>
              <w:rPr>
                <w:lang w:val="en-GB"/>
              </w:rPr>
            </w:pPr>
          </w:p>
        </w:tc>
      </w:tr>
    </w:tbl>
    <w:p w14:paraId="7D3B7CC7" w14:textId="77777777" w:rsidR="00964670" w:rsidRDefault="00964670" w:rsidP="00A70C8E">
      <w:pPr>
        <w:rPr>
          <w:lang w:val="en-GB"/>
        </w:rPr>
      </w:pPr>
    </w:p>
    <w:p w14:paraId="5B4F0AC0" w14:textId="426F2FF4" w:rsidR="00E3737B" w:rsidRPr="00E3737B" w:rsidRDefault="00EF514A" w:rsidP="00E3737B">
      <w:pPr>
        <w:rPr>
          <w:lang w:val="en-US"/>
        </w:rPr>
      </w:pPr>
      <w:r>
        <w:rPr>
          <w:lang w:val="en-GB"/>
        </w:rPr>
        <w:t xml:space="preserve">Herbicide treatments </w:t>
      </w:r>
      <w:r w:rsidR="00F71074">
        <w:rPr>
          <w:lang w:val="en-GB"/>
        </w:rPr>
        <w:t>reflected best practices and constraints imposed by both the tillage and cover crop system treatments.</w:t>
      </w:r>
      <w:r w:rsidR="00964670">
        <w:rPr>
          <w:lang w:val="en-GB"/>
        </w:rPr>
        <w:t xml:space="preserve"> Each herbicide package (HP) is described in detail in supplementary material. </w:t>
      </w:r>
      <w:r w:rsidR="007477A1">
        <w:rPr>
          <w:lang w:val="en-GB"/>
        </w:rPr>
        <w:t xml:space="preserve">In the non-inversion and no-till treatments, all plots were sprayed with </w:t>
      </w:r>
      <w:r w:rsidR="00964670">
        <w:rPr>
          <w:lang w:val="en-GB"/>
        </w:rPr>
        <w:t>HP1</w:t>
      </w:r>
      <w:r w:rsidR="0087481D">
        <w:rPr>
          <w:lang w:val="en-GB"/>
        </w:rPr>
        <w:t xml:space="preserve"> (2018, 2019) or HP2 (2020)</w:t>
      </w:r>
      <w:r>
        <w:rPr>
          <w:lang w:val="en-GB"/>
        </w:rPr>
        <w:t xml:space="preserve">. For the inversion tillage treatments, no herbicide was sprayed before cash crop planting. </w:t>
      </w:r>
      <w:r w:rsidR="00A70C8E">
        <w:rPr>
          <w:lang w:val="en-GB"/>
        </w:rPr>
        <w:t xml:space="preserve">In 2018 (spring barley), </w:t>
      </w:r>
      <w:r w:rsidR="00F71074">
        <w:rPr>
          <w:lang w:val="en-GB"/>
        </w:rPr>
        <w:t>to accommodate the presence of the grass and clover present in the Mix-early plots, those plots were sprayed on 16 May 2018 with an herbicide package that does not affect clover or grasses</w:t>
      </w:r>
      <w:r w:rsidR="00964670">
        <w:rPr>
          <w:lang w:val="en-GB"/>
        </w:rPr>
        <w:t xml:space="preserve"> (HP</w:t>
      </w:r>
      <w:r w:rsidR="0087481D">
        <w:rPr>
          <w:lang w:val="en-GB"/>
        </w:rPr>
        <w:t>3</w:t>
      </w:r>
      <w:r w:rsidR="00964670">
        <w:rPr>
          <w:lang w:val="en-GB"/>
        </w:rPr>
        <w:t>)</w:t>
      </w:r>
      <w:r w:rsidR="00B41B1E">
        <w:rPr>
          <w:lang w:val="en-GB"/>
        </w:rPr>
        <w:t>; a</w:t>
      </w:r>
      <w:r w:rsidR="001114A3">
        <w:rPr>
          <w:lang w:val="en-GB"/>
        </w:rPr>
        <w:t xml:space="preserve">ll other plots </w:t>
      </w:r>
      <w:r w:rsidR="00A70C8E">
        <w:rPr>
          <w:lang w:val="en-GB"/>
        </w:rPr>
        <w:t xml:space="preserve">were sprayed </w:t>
      </w:r>
      <w:r w:rsidR="00B41B1E">
        <w:rPr>
          <w:lang w:val="en-GB"/>
        </w:rPr>
        <w:t xml:space="preserve">the same day </w:t>
      </w:r>
      <w:r w:rsidR="001114A3">
        <w:rPr>
          <w:lang w:val="en-GB"/>
        </w:rPr>
        <w:t>with a different herbicide package</w:t>
      </w:r>
      <w:r w:rsidR="00B41B1E">
        <w:rPr>
          <w:lang w:val="en-GB"/>
        </w:rPr>
        <w:t xml:space="preserve"> (HP</w:t>
      </w:r>
      <w:r w:rsidR="0087481D">
        <w:rPr>
          <w:lang w:val="en-GB"/>
        </w:rPr>
        <w:t>4</w:t>
      </w:r>
      <w:r w:rsidR="00B41B1E">
        <w:rPr>
          <w:lang w:val="en-GB"/>
        </w:rPr>
        <w:t>)</w:t>
      </w:r>
      <w:r w:rsidR="00A70C8E">
        <w:rPr>
          <w:lang w:val="en-GB"/>
        </w:rPr>
        <w:t>. On 29 May 2018</w:t>
      </w:r>
      <w:r w:rsidR="00B41B1E">
        <w:rPr>
          <w:lang w:val="en-GB"/>
        </w:rPr>
        <w:t>,</w:t>
      </w:r>
      <w:r w:rsidR="00A70C8E">
        <w:rPr>
          <w:lang w:val="en-GB"/>
        </w:rPr>
        <w:t xml:space="preserve"> all plots except the Mix-early plots were sprayed</w:t>
      </w:r>
      <w:r w:rsidR="00905DB0">
        <w:rPr>
          <w:lang w:val="en-GB"/>
        </w:rPr>
        <w:t xml:space="preserve"> (</w:t>
      </w:r>
      <w:r w:rsidR="00B41B1E">
        <w:rPr>
          <w:lang w:val="en-GB"/>
        </w:rPr>
        <w:t>HP</w:t>
      </w:r>
      <w:r w:rsidR="0087481D">
        <w:rPr>
          <w:lang w:val="en-GB"/>
        </w:rPr>
        <w:t>5</w:t>
      </w:r>
      <w:r w:rsidR="00905DB0">
        <w:rPr>
          <w:lang w:val="en-GB"/>
        </w:rPr>
        <w:t>)</w:t>
      </w:r>
      <w:r w:rsidR="00B41B1E">
        <w:rPr>
          <w:lang w:val="en-GB"/>
        </w:rPr>
        <w:t xml:space="preserve"> </w:t>
      </w:r>
      <w:r w:rsidR="00A70C8E">
        <w:rPr>
          <w:lang w:val="en-GB"/>
        </w:rPr>
        <w:t>to control Canada thistle (</w:t>
      </w:r>
      <w:r w:rsidR="00A70C8E" w:rsidRPr="000E7519">
        <w:rPr>
          <w:i/>
          <w:iCs/>
          <w:lang w:val="en-GB"/>
        </w:rPr>
        <w:t>Cirsium arvense</w:t>
      </w:r>
      <w:r w:rsidR="00A70C8E">
        <w:rPr>
          <w:lang w:val="en-GB"/>
        </w:rPr>
        <w:t>)</w:t>
      </w:r>
      <w:r w:rsidR="00B41B1E">
        <w:rPr>
          <w:lang w:val="en-GB"/>
        </w:rPr>
        <w:t>.</w:t>
      </w:r>
      <w:r w:rsidR="00A70C8E">
        <w:rPr>
          <w:lang w:val="en-GB"/>
        </w:rPr>
        <w:t xml:space="preserve"> In 2019 (spring oat), on 14 May </w:t>
      </w:r>
      <w:r w:rsidR="00905DB0">
        <w:rPr>
          <w:lang w:val="en-GB"/>
        </w:rPr>
        <w:t>the Mix-early plots were again sprayed with the same herbicide package used in 2018 (HP</w:t>
      </w:r>
      <w:r w:rsidR="0087481D">
        <w:rPr>
          <w:lang w:val="en-GB"/>
        </w:rPr>
        <w:t>3</w:t>
      </w:r>
      <w:r w:rsidR="00905DB0">
        <w:rPr>
          <w:lang w:val="en-GB"/>
        </w:rPr>
        <w:t>) while all other plots were sprayed with a different package (HP</w:t>
      </w:r>
      <w:r w:rsidR="0087481D">
        <w:rPr>
          <w:lang w:val="en-GB"/>
        </w:rPr>
        <w:t>6</w:t>
      </w:r>
      <w:r w:rsidR="00905DB0">
        <w:rPr>
          <w:lang w:val="en-GB"/>
        </w:rPr>
        <w:t>)</w:t>
      </w:r>
      <w:r w:rsidR="00AD5622">
        <w:rPr>
          <w:lang w:val="en-GB"/>
        </w:rPr>
        <w:t xml:space="preserve"> </w:t>
      </w:r>
      <w:commentRangeStart w:id="11"/>
      <w:r w:rsidR="00AD5622">
        <w:rPr>
          <w:lang w:val="en-GB"/>
        </w:rPr>
        <w:t>to….</w:t>
      </w:r>
      <w:commentRangeEnd w:id="11"/>
      <w:r w:rsidR="00AD5622">
        <w:rPr>
          <w:rStyle w:val="CommentReference"/>
        </w:rPr>
        <w:commentReference w:id="11"/>
      </w:r>
      <w:r w:rsidR="00905DB0">
        <w:rPr>
          <w:lang w:val="en-GB"/>
        </w:rPr>
        <w:t xml:space="preserve">. </w:t>
      </w:r>
      <w:bookmarkStart w:id="12" w:name="_Hlk190689276"/>
      <w:r w:rsidR="007D1D13">
        <w:rPr>
          <w:lang w:val="en-GB"/>
        </w:rPr>
        <w:t xml:space="preserve">Following </w:t>
      </w:r>
      <w:r w:rsidR="00A70C8E">
        <w:rPr>
          <w:lang w:val="en-GB"/>
        </w:rPr>
        <w:t xml:space="preserve">faba bean </w:t>
      </w:r>
      <w:r w:rsidR="007D1D13">
        <w:rPr>
          <w:lang w:val="en-GB"/>
        </w:rPr>
        <w:t>planting</w:t>
      </w:r>
      <w:r w:rsidR="000E21EA">
        <w:rPr>
          <w:lang w:val="en-GB"/>
        </w:rPr>
        <w:t xml:space="preserve"> in 2020</w:t>
      </w:r>
      <w:r w:rsidR="007D1D13">
        <w:rPr>
          <w:lang w:val="en-GB"/>
        </w:rPr>
        <w:t xml:space="preserve">, all </w:t>
      </w:r>
      <w:r w:rsidR="00A70C8E">
        <w:rPr>
          <w:lang w:val="en-GB"/>
        </w:rPr>
        <w:t xml:space="preserve">plots were sprayed </w:t>
      </w:r>
      <w:r w:rsidR="000E21EA">
        <w:rPr>
          <w:lang w:val="en-GB"/>
        </w:rPr>
        <w:t xml:space="preserve">with HP7 </w:t>
      </w:r>
      <w:r w:rsidR="00A70C8E">
        <w:rPr>
          <w:lang w:val="en-GB"/>
        </w:rPr>
        <w:t xml:space="preserve">on 6 May 2020 and again on 20 May 2020. </w:t>
      </w:r>
      <w:r w:rsidR="00A70C8E">
        <w:rPr>
          <w:lang w:val="en-GB"/>
        </w:rPr>
        <w:lastRenderedPageBreak/>
        <w:t xml:space="preserve">On 2 June 2020, </w:t>
      </w:r>
      <w:r w:rsidR="000E21EA">
        <w:rPr>
          <w:lang w:val="en-GB"/>
        </w:rPr>
        <w:t xml:space="preserve">all plots were sprayed (HP8) to control </w:t>
      </w:r>
      <w:r w:rsidR="00A70C8E">
        <w:rPr>
          <w:lang w:val="en-GB"/>
        </w:rPr>
        <w:t>wild oat (</w:t>
      </w:r>
      <w:r w:rsidR="00A70C8E" w:rsidRPr="00954488">
        <w:rPr>
          <w:i/>
          <w:iCs/>
          <w:lang w:val="en-GB"/>
        </w:rPr>
        <w:t xml:space="preserve">Avena </w:t>
      </w:r>
      <w:proofErr w:type="spellStart"/>
      <w:r w:rsidR="00A70C8E" w:rsidRPr="00954488">
        <w:rPr>
          <w:i/>
          <w:iCs/>
          <w:lang w:val="en-GB"/>
        </w:rPr>
        <w:t>fatua</w:t>
      </w:r>
      <w:proofErr w:type="spellEnd"/>
      <w:r w:rsidR="00A70C8E">
        <w:rPr>
          <w:lang w:val="en-GB"/>
        </w:rPr>
        <w:t>)</w:t>
      </w:r>
      <w:r w:rsidR="000E21EA">
        <w:rPr>
          <w:lang w:val="en-GB"/>
        </w:rPr>
        <w:t>.</w:t>
      </w:r>
      <w:r w:rsidR="00A70C8E">
        <w:rPr>
          <w:lang w:val="en-GB"/>
        </w:rPr>
        <w:t xml:space="preserve"> </w:t>
      </w:r>
      <w:bookmarkEnd w:id="12"/>
      <w:r w:rsidR="00A70C8E">
        <w:rPr>
          <w:lang w:val="en-GB"/>
        </w:rPr>
        <w:t>All plots were managed identically for diseases and insect pests according to Danish standard recommendations and policies.</w:t>
      </w:r>
      <w:r w:rsidR="00E3737B">
        <w:rPr>
          <w:lang w:val="en-GB"/>
        </w:rPr>
        <w:t xml:space="preserve"> </w:t>
      </w:r>
      <w:r w:rsidR="00E3737B">
        <w:rPr>
          <w:lang w:val="en-US"/>
        </w:rPr>
        <w:t xml:space="preserve">Herbicide use data was translated into potential toxicity loads to society using the Danish Pesticide Load Indicator (PLI; </w:t>
      </w:r>
      <w:r w:rsidR="00E3737B">
        <w:rPr>
          <w:lang w:val="en-US"/>
        </w:rPr>
        <w:fldChar w:fldCharType="begin"/>
      </w:r>
      <w:r w:rsidR="00E3737B">
        <w:rPr>
          <w:lang w:val="en-US"/>
        </w:rPr>
        <w:instrText xml:space="preserve"> ADDIN ZOTERO_ITEM CSL_CITATION {"citationID":"M6Rsp5BQ","properties":{"formattedCitation":"(Kudsk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sidR="00E3737B">
        <w:rPr>
          <w:lang w:val="en-US"/>
        </w:rPr>
        <w:fldChar w:fldCharType="separate"/>
      </w:r>
      <w:r w:rsidR="00E3737B" w:rsidRPr="00E3737B">
        <w:rPr>
          <w:rFonts w:ascii="Aptos" w:hAnsi="Aptos"/>
          <w:lang w:val="en-US"/>
        </w:rPr>
        <w:t>(Kudsk et al., 2018)</w:t>
      </w:r>
      <w:r w:rsidR="00E3737B">
        <w:rPr>
          <w:lang w:val="en-US"/>
        </w:rPr>
        <w:fldChar w:fldCharType="end"/>
      </w:r>
      <w:r w:rsidR="00E3737B">
        <w:rPr>
          <w:lang w:val="en-US"/>
        </w:rPr>
        <w:t>).</w:t>
      </w:r>
    </w:p>
    <w:p w14:paraId="5817CB21" w14:textId="3E8F69A0" w:rsidR="00A70C8E" w:rsidRDefault="00A70C8E" w:rsidP="00A70C8E">
      <w:pPr>
        <w:rPr>
          <w:lang w:val="en-US"/>
        </w:rPr>
      </w:pPr>
      <w:r>
        <w:rPr>
          <w:lang w:val="en-US"/>
        </w:rPr>
        <w:t xml:space="preserve">The long-term experiment is rainfed, but in 2018 an exception was made due to an </w:t>
      </w:r>
      <w:r w:rsidR="000E21EA">
        <w:rPr>
          <w:lang w:val="en-US"/>
        </w:rPr>
        <w:t xml:space="preserve">extremely </w:t>
      </w:r>
      <w:r>
        <w:rPr>
          <w:lang w:val="en-US"/>
        </w:rPr>
        <w:t xml:space="preserve">hot and dry </w:t>
      </w:r>
      <w:r w:rsidR="000E21EA">
        <w:rPr>
          <w:lang w:val="en-US"/>
        </w:rPr>
        <w:t xml:space="preserve">early </w:t>
      </w:r>
      <w:r>
        <w:rPr>
          <w:lang w:val="en-US"/>
        </w:rPr>
        <w:t xml:space="preserve">growing season. </w:t>
      </w:r>
      <w:proofErr w:type="gramStart"/>
      <w:r>
        <w:rPr>
          <w:lang w:val="en-US"/>
        </w:rPr>
        <w:t>In order to</w:t>
      </w:r>
      <w:proofErr w:type="gramEnd"/>
      <w:r>
        <w:rPr>
          <w:lang w:val="en-US"/>
        </w:rPr>
        <w:t xml:space="preserve"> maintain the long-term viability of the experiment, all plots were irrigated with 25 mm in early June to ensure the early establishment </w:t>
      </w:r>
      <w:r w:rsidR="000E21EA">
        <w:rPr>
          <w:lang w:val="en-US"/>
        </w:rPr>
        <w:t xml:space="preserve">of </w:t>
      </w:r>
      <w:r>
        <w:rPr>
          <w:lang w:val="en-US"/>
        </w:rPr>
        <w:t xml:space="preserve">all treatments. Irrigation was done with sprinklers mounted on a boom that was dragged through the experiment. </w:t>
      </w:r>
    </w:p>
    <w:p w14:paraId="2EE128BE" w14:textId="77777777" w:rsidR="00A70C8E" w:rsidDel="00461971" w:rsidRDefault="00A70C8E" w:rsidP="00A70C8E">
      <w:pPr>
        <w:rPr>
          <w:del w:id="13" w:author="Virginia Anne Nichols" w:date="2025-02-13T09:42:00Z" w16du:dateUtc="2025-02-13T08:42:00Z"/>
          <w:lang w:val="en-US"/>
        </w:rPr>
      </w:pPr>
      <w:r>
        <w:rPr>
          <w:lang w:val="en-US"/>
        </w:rPr>
        <w:t xml:space="preserve">Weather data for the present study was obtained from the </w:t>
      </w:r>
      <w:r w:rsidRPr="00EA03AB">
        <w:rPr>
          <w:lang w:val="en-US"/>
        </w:rPr>
        <w:t>Danish Meteorological Institute's (DMI) Open Data API</w:t>
      </w:r>
      <w:r>
        <w:rPr>
          <w:lang w:val="en-US"/>
        </w:rPr>
        <w:t xml:space="preserve"> for the Flakkebjerg station (55.322, 11.388). The 30-year (1990-2020) mean annual temperature and precipitation for the site are 8.9 degrees Celsius and 589 mm, respectively. </w:t>
      </w:r>
    </w:p>
    <w:p w14:paraId="23D8A009" w14:textId="77777777" w:rsidR="00A70C8E" w:rsidRDefault="00A70C8E" w:rsidP="00A70C8E">
      <w:pPr>
        <w:pStyle w:val="Heading2"/>
        <w:rPr>
          <w:lang w:val="en-US"/>
        </w:rPr>
      </w:pPr>
      <w:r>
        <w:rPr>
          <w:lang w:val="en-US"/>
        </w:rPr>
        <w:t>Measurements</w:t>
      </w:r>
    </w:p>
    <w:p w14:paraId="7C470746" w14:textId="77777777" w:rsidR="00A70C8E" w:rsidRDefault="00A70C8E" w:rsidP="00A70C8E">
      <w:pPr>
        <w:pStyle w:val="Heading3"/>
        <w:rPr>
          <w:lang w:val="en-US"/>
        </w:rPr>
      </w:pPr>
      <w:r>
        <w:rPr>
          <w:lang w:val="en-US"/>
        </w:rPr>
        <w:t>Crop yields</w:t>
      </w:r>
    </w:p>
    <w:p w14:paraId="4BEF01AA" w14:textId="2F35F657" w:rsidR="00A70C8E" w:rsidRPr="00372A54" w:rsidRDefault="00A70C8E" w:rsidP="00A70C8E">
      <w:pPr>
        <w:rPr>
          <w:lang w:val="en-GB"/>
        </w:rPr>
      </w:pPr>
      <w:r w:rsidRPr="00372A54">
        <w:rPr>
          <w:lang w:val="en-GB"/>
        </w:rPr>
        <w:t>Each plot</w:t>
      </w:r>
      <w:r>
        <w:rPr>
          <w:lang w:val="en-GB"/>
        </w:rPr>
        <w:t xml:space="preserve"> (net size 10 m x 1.5 m)</w:t>
      </w:r>
      <w:r w:rsidRPr="00372A54">
        <w:rPr>
          <w:lang w:val="en-GB"/>
        </w:rPr>
        <w:t xml:space="preserve"> was harvested for grain yield with a plot combine</w:t>
      </w:r>
      <w:r>
        <w:rPr>
          <w:lang w:val="en-GB"/>
        </w:rPr>
        <w:t xml:space="preserve"> (8 August 2018 barley, 15 August 2019 oat, 24 August 2020 faba bean)</w:t>
      </w:r>
      <w:r w:rsidRPr="00372A54">
        <w:rPr>
          <w:lang w:val="en-GB"/>
        </w:rPr>
        <w:t xml:space="preserve">. </w:t>
      </w:r>
      <w:r>
        <w:rPr>
          <w:lang w:val="en-GB"/>
        </w:rPr>
        <w:t>D</w:t>
      </w:r>
      <w:r w:rsidRPr="00372A54">
        <w:rPr>
          <w:lang w:val="en-GB"/>
        </w:rPr>
        <w:t>ry matter content was determined by a near-infrared spectroscopy analyzer (Infra</w:t>
      </w:r>
      <w:r w:rsidR="00AD5622">
        <w:rPr>
          <w:lang w:val="en-GB"/>
        </w:rPr>
        <w:t>T</w:t>
      </w:r>
      <w:r w:rsidRPr="00372A54">
        <w:rPr>
          <w:lang w:val="en-GB"/>
        </w:rPr>
        <w:t>ec™ 1241 Grain Analyzer, Foss A/S; </w:t>
      </w:r>
      <w:bookmarkStart w:id="14" w:name="bbib4"/>
      <w:r w:rsidRPr="00372A54">
        <w:fldChar w:fldCharType="begin"/>
      </w:r>
      <w:r w:rsidRPr="00372A54">
        <w:rPr>
          <w:lang w:val="en-GB"/>
        </w:rPr>
        <w:instrText>HYPERLINK "https://www-sciencedirect-com.ez.statsbiblioteket.dk/science/article/pii/S0167198710000541" \l "bib4"</w:instrText>
      </w:r>
      <w:r w:rsidRPr="00372A54">
        <w:fldChar w:fldCharType="separate"/>
      </w:r>
      <w:r w:rsidRPr="00372A54">
        <w:rPr>
          <w:rStyle w:val="Hyperlink"/>
          <w:lang w:val="en-GB"/>
        </w:rPr>
        <w:t>Buchmann et al., 2001</w:t>
      </w:r>
      <w:r w:rsidRPr="00372A54">
        <w:fldChar w:fldCharType="end"/>
      </w:r>
      <w:bookmarkEnd w:id="14"/>
      <w:r w:rsidRPr="00372A54">
        <w:rPr>
          <w:lang w:val="en-GB"/>
        </w:rPr>
        <w:t xml:space="preserve">). </w:t>
      </w:r>
      <w:r>
        <w:rPr>
          <w:lang w:val="en-GB"/>
        </w:rPr>
        <w:t>Grain yields are reported on a dry matter basis.</w:t>
      </w:r>
    </w:p>
    <w:p w14:paraId="34A7B1DB" w14:textId="6322EFBE" w:rsidR="00A70C8E" w:rsidRPr="00FF440C" w:rsidRDefault="00997973" w:rsidP="00997973">
      <w:pPr>
        <w:pStyle w:val="Heading2"/>
        <w:rPr>
          <w:lang w:val="en-US"/>
        </w:rPr>
      </w:pPr>
      <w:r>
        <w:rPr>
          <w:lang w:val="en-US"/>
        </w:rPr>
        <w:t>Vegetation measurements</w:t>
      </w:r>
    </w:p>
    <w:p w14:paraId="74A6B46E" w14:textId="77777777" w:rsidR="00997973" w:rsidRPr="0029022B" w:rsidRDefault="00997973" w:rsidP="00997973">
      <w:pPr>
        <w:rPr>
          <w:lang w:val="en-US"/>
        </w:rPr>
      </w:pPr>
      <w:r>
        <w:rPr>
          <w:lang w:val="en-US"/>
        </w:rPr>
        <w:t>Table X. Summary of vegetation measurements</w:t>
      </w:r>
    </w:p>
    <w:tbl>
      <w:tblPr>
        <w:tblStyle w:val="TableGrid"/>
        <w:tblW w:w="0" w:type="auto"/>
        <w:tblLook w:val="04A0" w:firstRow="1" w:lastRow="0" w:firstColumn="1" w:lastColumn="0" w:noHBand="0" w:noVBand="1"/>
      </w:tblPr>
      <w:tblGrid>
        <w:gridCol w:w="3539"/>
        <w:gridCol w:w="5477"/>
      </w:tblGrid>
      <w:tr w:rsidR="00997973" w14:paraId="5579D178" w14:textId="77777777" w:rsidTr="000B57CB">
        <w:tc>
          <w:tcPr>
            <w:tcW w:w="3539" w:type="dxa"/>
          </w:tcPr>
          <w:p w14:paraId="3A64DEF7" w14:textId="77777777" w:rsidR="00997973" w:rsidRDefault="00997973" w:rsidP="000B57CB">
            <w:pPr>
              <w:rPr>
                <w:b/>
                <w:bCs/>
                <w:lang w:val="en-US"/>
              </w:rPr>
            </w:pPr>
            <w:r>
              <w:rPr>
                <w:b/>
                <w:bCs/>
                <w:lang w:val="en-US"/>
              </w:rPr>
              <w:t>Measurement</w:t>
            </w:r>
          </w:p>
        </w:tc>
        <w:tc>
          <w:tcPr>
            <w:tcW w:w="5477" w:type="dxa"/>
          </w:tcPr>
          <w:p w14:paraId="4ACA7F13" w14:textId="77777777" w:rsidR="00997973" w:rsidRDefault="00997973" w:rsidP="000B57CB">
            <w:pPr>
              <w:rPr>
                <w:b/>
                <w:bCs/>
                <w:lang w:val="en-US"/>
              </w:rPr>
            </w:pPr>
            <w:r>
              <w:rPr>
                <w:b/>
                <w:bCs/>
                <w:lang w:val="en-US"/>
              </w:rPr>
              <w:t>Units of identification</w:t>
            </w:r>
          </w:p>
        </w:tc>
      </w:tr>
      <w:tr w:rsidR="00997973" w:rsidRPr="00175629" w14:paraId="5E7D783C" w14:textId="77777777" w:rsidTr="000B57CB">
        <w:tc>
          <w:tcPr>
            <w:tcW w:w="3539" w:type="dxa"/>
          </w:tcPr>
          <w:p w14:paraId="3D65D311" w14:textId="77777777" w:rsidR="00997973" w:rsidRPr="00A11E01" w:rsidRDefault="00997973" w:rsidP="000B57CB">
            <w:pPr>
              <w:rPr>
                <w:lang w:val="en-US"/>
              </w:rPr>
            </w:pPr>
            <w:r w:rsidRPr="00A11E01">
              <w:rPr>
                <w:lang w:val="en-US"/>
              </w:rPr>
              <w:t>Fall ground cover</w:t>
            </w:r>
            <w:r>
              <w:rPr>
                <w:lang w:val="en-US"/>
              </w:rPr>
              <w:t xml:space="preserve"> (%)</w:t>
            </w:r>
          </w:p>
        </w:tc>
        <w:tc>
          <w:tcPr>
            <w:tcW w:w="5477" w:type="dxa"/>
          </w:tcPr>
          <w:p w14:paraId="065F114A" w14:textId="77777777" w:rsidR="00997973" w:rsidRDefault="00997973" w:rsidP="000B57CB">
            <w:pPr>
              <w:rPr>
                <w:lang w:val="en-US"/>
              </w:rPr>
            </w:pPr>
            <w:r>
              <w:rPr>
                <w:lang w:val="en-US"/>
              </w:rPr>
              <w:t>Soil</w:t>
            </w:r>
          </w:p>
          <w:p w14:paraId="0826FCC2" w14:textId="77777777" w:rsidR="00997973" w:rsidRDefault="00997973" w:rsidP="000B57CB">
            <w:pPr>
              <w:rPr>
                <w:lang w:val="en-US"/>
              </w:rPr>
            </w:pPr>
            <w:r>
              <w:rPr>
                <w:lang w:val="en-US"/>
              </w:rPr>
              <w:t>Species (AVESA*, CAPBP, CIRAR, EPHEX, HORVW, LOLPE, MATIN, PAPRH, RAPSR, TAROF, TRFRE)</w:t>
            </w:r>
          </w:p>
          <w:p w14:paraId="5ABB4CC8" w14:textId="77777777" w:rsidR="00997973" w:rsidRPr="00A11E01" w:rsidRDefault="00997973" w:rsidP="000B57CB">
            <w:pPr>
              <w:rPr>
                <w:lang w:val="en-US"/>
              </w:rPr>
            </w:pPr>
            <w:r>
              <w:rPr>
                <w:lang w:val="en-US"/>
              </w:rPr>
              <w:t>Genus (GERSS, LAMSS, SENSS, VERSS)</w:t>
            </w:r>
          </w:p>
        </w:tc>
      </w:tr>
      <w:tr w:rsidR="00997973" w:rsidRPr="00CF29E1" w14:paraId="113DFB5B" w14:textId="77777777" w:rsidTr="000B57CB">
        <w:tc>
          <w:tcPr>
            <w:tcW w:w="3539" w:type="dxa"/>
          </w:tcPr>
          <w:p w14:paraId="0E7A7F00" w14:textId="77777777" w:rsidR="00997973" w:rsidRPr="00A11E01" w:rsidRDefault="00997973" w:rsidP="000B57CB">
            <w:pPr>
              <w:rPr>
                <w:lang w:val="en-US"/>
              </w:rPr>
            </w:pPr>
            <w:r w:rsidRPr="00A11E01">
              <w:rPr>
                <w:lang w:val="en-US"/>
              </w:rPr>
              <w:t>Fall biomass</w:t>
            </w:r>
            <w:r>
              <w:rPr>
                <w:lang w:val="en-US"/>
              </w:rPr>
              <w:t xml:space="preserve"> (g m-2)</w:t>
            </w:r>
          </w:p>
        </w:tc>
        <w:tc>
          <w:tcPr>
            <w:tcW w:w="5477" w:type="dxa"/>
          </w:tcPr>
          <w:p w14:paraId="0C66D761" w14:textId="77777777" w:rsidR="00997973" w:rsidRDefault="00997973" w:rsidP="000B57CB">
            <w:pPr>
              <w:rPr>
                <w:lang w:val="en-US"/>
              </w:rPr>
            </w:pPr>
            <w:r w:rsidRPr="00A11E01">
              <w:rPr>
                <w:lang w:val="en-US"/>
              </w:rPr>
              <w:t>Cover crop</w:t>
            </w:r>
          </w:p>
          <w:p w14:paraId="60615670" w14:textId="77777777" w:rsidR="00997973" w:rsidRPr="00A11E01" w:rsidRDefault="00997973" w:rsidP="000B57CB">
            <w:pPr>
              <w:rPr>
                <w:lang w:val="en-US"/>
              </w:rPr>
            </w:pPr>
            <w:r>
              <w:rPr>
                <w:lang w:val="en-US"/>
              </w:rPr>
              <w:t>Other (all other biomass)</w:t>
            </w:r>
          </w:p>
        </w:tc>
      </w:tr>
      <w:tr w:rsidR="00997973" w:rsidRPr="00175629" w14:paraId="57003081" w14:textId="77777777" w:rsidTr="000B57CB">
        <w:tc>
          <w:tcPr>
            <w:tcW w:w="3539" w:type="dxa"/>
          </w:tcPr>
          <w:p w14:paraId="11E07E6B" w14:textId="77777777" w:rsidR="00997973" w:rsidRPr="00A11E01" w:rsidRDefault="00997973" w:rsidP="000B57CB">
            <w:pPr>
              <w:rPr>
                <w:lang w:val="en-US"/>
              </w:rPr>
            </w:pPr>
            <w:r w:rsidRPr="00A11E01">
              <w:rPr>
                <w:lang w:val="en-US"/>
              </w:rPr>
              <w:t>Spring weed counts</w:t>
            </w:r>
            <w:r>
              <w:rPr>
                <w:lang w:val="en-US"/>
              </w:rPr>
              <w:t xml:space="preserve"> (</w:t>
            </w:r>
            <w:r w:rsidRPr="005839BC">
              <w:rPr>
                <w:color w:val="FF0000"/>
                <w:lang w:val="en-US"/>
              </w:rPr>
              <w:t>number m-2</w:t>
            </w:r>
            <w:r>
              <w:rPr>
                <w:lang w:val="en-US"/>
              </w:rPr>
              <w:t xml:space="preserve">) </w:t>
            </w:r>
            <w:r w:rsidRPr="005839BC">
              <w:rPr>
                <w:color w:val="FF0000"/>
                <w:lang w:val="en-US"/>
              </w:rPr>
              <w:t xml:space="preserve">Bo, </w:t>
            </w:r>
            <w:r>
              <w:rPr>
                <w:color w:val="FF0000"/>
                <w:lang w:val="en-US"/>
              </w:rPr>
              <w:t xml:space="preserve">just </w:t>
            </w:r>
            <w:r w:rsidRPr="005839BC">
              <w:rPr>
                <w:color w:val="FF0000"/>
                <w:lang w:val="en-US"/>
              </w:rPr>
              <w:t>making sure the data you gave me is on a per m2 basis</w:t>
            </w:r>
          </w:p>
        </w:tc>
        <w:tc>
          <w:tcPr>
            <w:tcW w:w="5477" w:type="dxa"/>
          </w:tcPr>
          <w:p w14:paraId="6C5E96BA" w14:textId="77777777" w:rsidR="00997973" w:rsidRPr="00C13F5B" w:rsidRDefault="00997973" w:rsidP="000B57CB">
            <w:pPr>
              <w:rPr>
                <w:lang w:val="en-US"/>
              </w:rPr>
            </w:pPr>
            <w:r>
              <w:rPr>
                <w:lang w:val="en-US"/>
              </w:rPr>
              <w:t>CIRAR</w:t>
            </w:r>
          </w:p>
          <w:p w14:paraId="03C93ED5" w14:textId="77777777" w:rsidR="00997973" w:rsidRPr="00C13F5B" w:rsidRDefault="00997973" w:rsidP="000B57CB">
            <w:pPr>
              <w:rPr>
                <w:lang w:val="en-US"/>
              </w:rPr>
            </w:pPr>
            <w:r>
              <w:rPr>
                <w:lang w:val="en-US"/>
              </w:rPr>
              <w:t>EQUAR</w:t>
            </w:r>
          </w:p>
          <w:p w14:paraId="5A7C1C29" w14:textId="77777777" w:rsidR="00997973" w:rsidRPr="00C13F5B" w:rsidRDefault="00997973" w:rsidP="000B57CB">
            <w:pPr>
              <w:rPr>
                <w:lang w:val="en-US"/>
              </w:rPr>
            </w:pPr>
            <w:r w:rsidRPr="00C13F5B">
              <w:rPr>
                <w:lang w:val="en-US"/>
              </w:rPr>
              <w:t>Dicot</w:t>
            </w:r>
          </w:p>
          <w:p w14:paraId="6651463B" w14:textId="77777777" w:rsidR="00997973" w:rsidRDefault="00997973" w:rsidP="000B57CB">
            <w:pPr>
              <w:rPr>
                <w:b/>
                <w:bCs/>
                <w:lang w:val="en-US"/>
              </w:rPr>
            </w:pPr>
            <w:r w:rsidRPr="00C13F5B">
              <w:rPr>
                <w:lang w:val="en-US"/>
              </w:rPr>
              <w:t>Monocot</w:t>
            </w:r>
          </w:p>
        </w:tc>
      </w:tr>
      <w:tr w:rsidR="00997973" w:rsidRPr="00CF29E1" w14:paraId="26DE969B" w14:textId="77777777" w:rsidTr="000B57CB">
        <w:tc>
          <w:tcPr>
            <w:tcW w:w="3539" w:type="dxa"/>
          </w:tcPr>
          <w:p w14:paraId="3D51B45B" w14:textId="77777777" w:rsidR="00997973" w:rsidRPr="00A11E01" w:rsidRDefault="00997973" w:rsidP="000B57CB">
            <w:pPr>
              <w:rPr>
                <w:lang w:val="en-US"/>
              </w:rPr>
            </w:pPr>
            <w:r>
              <w:rPr>
                <w:lang w:val="en-US"/>
              </w:rPr>
              <w:t>*See supplemental material for Latin names</w:t>
            </w:r>
          </w:p>
        </w:tc>
        <w:tc>
          <w:tcPr>
            <w:tcW w:w="5477" w:type="dxa"/>
          </w:tcPr>
          <w:p w14:paraId="0280EBB1" w14:textId="77777777" w:rsidR="00997973" w:rsidRPr="00C13F5B" w:rsidRDefault="00997973" w:rsidP="000B57CB">
            <w:pPr>
              <w:rPr>
                <w:lang w:val="en-US"/>
              </w:rPr>
            </w:pPr>
          </w:p>
        </w:tc>
      </w:tr>
    </w:tbl>
    <w:p w14:paraId="44447FB8" w14:textId="77777777" w:rsidR="00997973" w:rsidRDefault="00997973" w:rsidP="00997973">
      <w:pPr>
        <w:rPr>
          <w:b/>
          <w:bCs/>
          <w:lang w:val="en-US"/>
        </w:rPr>
      </w:pPr>
    </w:p>
    <w:p w14:paraId="2FC55C32" w14:textId="77777777" w:rsidR="00997973" w:rsidRPr="00CE16B2" w:rsidRDefault="00997973" w:rsidP="00997973">
      <w:pPr>
        <w:pStyle w:val="Heading3"/>
        <w:rPr>
          <w:lang w:val="en-US"/>
        </w:rPr>
      </w:pPr>
      <w:r w:rsidRPr="00CE16B2">
        <w:rPr>
          <w:lang w:val="en-US"/>
        </w:rPr>
        <w:t xml:space="preserve">Fall </w:t>
      </w:r>
      <w:r>
        <w:rPr>
          <w:lang w:val="en-US"/>
        </w:rPr>
        <w:t>ground cover</w:t>
      </w:r>
    </w:p>
    <w:p w14:paraId="416EAC1A" w14:textId="182C11C2" w:rsidR="00997973" w:rsidRDefault="00997973" w:rsidP="00997973">
      <w:pPr>
        <w:rPr>
          <w:lang w:val="en-US"/>
        </w:rPr>
      </w:pPr>
      <w:r w:rsidRPr="00E02EB6">
        <w:rPr>
          <w:lang w:val="en-US"/>
        </w:rPr>
        <w:t xml:space="preserve">Ground cover </w:t>
      </w:r>
      <w:r>
        <w:rPr>
          <w:lang w:val="en-US"/>
        </w:rPr>
        <w:t xml:space="preserve">composition </w:t>
      </w:r>
      <w:r w:rsidRPr="00E02EB6">
        <w:rPr>
          <w:lang w:val="en-US"/>
        </w:rPr>
        <w:t>was estimated from digital images taken </w:t>
      </w:r>
      <w:r>
        <w:rPr>
          <w:lang w:val="en-US"/>
        </w:rPr>
        <w:t>in the fall (9 November 2018 and 1 November 2019) as done in Melander et al. (2013).</w:t>
      </w:r>
      <w:r w:rsidRPr="00E02EB6">
        <w:rPr>
          <w:lang w:val="en-US"/>
        </w:rPr>
        <w:t xml:space="preserve"> </w:t>
      </w:r>
      <w:r>
        <w:rPr>
          <w:lang w:val="en-US"/>
        </w:rPr>
        <w:t xml:space="preserve">Briefly, a </w:t>
      </w:r>
      <w:r w:rsidRPr="00E02EB6">
        <w:rPr>
          <w:lang w:val="en-US"/>
        </w:rPr>
        <w:t>0.5 m</w:t>
      </w:r>
      <w:r w:rsidRPr="00E02EB6">
        <w:rPr>
          <w:vertAlign w:val="superscript"/>
          <w:lang w:val="en-US"/>
        </w:rPr>
        <w:t>2</w:t>
      </w:r>
      <w:r w:rsidRPr="00E02EB6">
        <w:rPr>
          <w:lang w:val="en-US"/>
        </w:rPr>
        <w:t xml:space="preserve"> quadrat </w:t>
      </w:r>
      <w:r>
        <w:rPr>
          <w:lang w:val="en-US"/>
        </w:rPr>
        <w:t xml:space="preserve">was placed in the plot, and an image was taken from a height of </w:t>
      </w:r>
      <w:r w:rsidRPr="00B21E41">
        <w:rPr>
          <w:lang w:val="en-US"/>
        </w:rPr>
        <w:t xml:space="preserve">1 m </w:t>
      </w:r>
      <w:r w:rsidRPr="00E02EB6">
        <w:rPr>
          <w:lang w:val="en-US"/>
        </w:rPr>
        <w:t>above the cent</w:t>
      </w:r>
      <w:r>
        <w:rPr>
          <w:lang w:val="en-US"/>
        </w:rPr>
        <w:t>er</w:t>
      </w:r>
      <w:r w:rsidRPr="00E02EB6">
        <w:rPr>
          <w:lang w:val="en-US"/>
        </w:rPr>
        <w:t xml:space="preserve"> of the quadrat. </w:t>
      </w:r>
      <w:r>
        <w:rPr>
          <w:lang w:val="en-US"/>
        </w:rPr>
        <w:t xml:space="preserve">Three images were taken in each plot. </w:t>
      </w:r>
      <w:r w:rsidRPr="00E02EB6">
        <w:rPr>
          <w:lang w:val="en-US"/>
        </w:rPr>
        <w:t xml:space="preserve">Each image was subsequently </w:t>
      </w:r>
      <w:r>
        <w:rPr>
          <w:lang w:val="en-US"/>
        </w:rPr>
        <w:t xml:space="preserve">overlaid with a grid consisting of </w:t>
      </w:r>
      <w:r w:rsidRPr="00E02EB6">
        <w:rPr>
          <w:lang w:val="en-US"/>
        </w:rPr>
        <w:t>17 vertical and 17 horizontal lines</w:t>
      </w:r>
      <w:r>
        <w:rPr>
          <w:lang w:val="en-US"/>
        </w:rPr>
        <w:t xml:space="preserve">, resulting in </w:t>
      </w:r>
      <w:r w:rsidRPr="00E02EB6">
        <w:rPr>
          <w:lang w:val="en-US"/>
        </w:rPr>
        <w:t>289 intersections</w:t>
      </w:r>
      <w:r>
        <w:rPr>
          <w:lang w:val="en-US"/>
        </w:rPr>
        <w:t xml:space="preserve"> per image. Each intersection was classified as a soil or plant. Plant intersections were further classified to the </w:t>
      </w:r>
      <w:r>
        <w:rPr>
          <w:lang w:val="en-US"/>
        </w:rPr>
        <w:lastRenderedPageBreak/>
        <w:t xml:space="preserve">species (12) or genus (4) level (Table 1). </w:t>
      </w:r>
      <w:r w:rsidRPr="00E02EB6">
        <w:rPr>
          <w:lang w:val="en-US"/>
        </w:rPr>
        <w:t>Percen</w:t>
      </w:r>
      <w:r>
        <w:rPr>
          <w:lang w:val="en-US"/>
        </w:rPr>
        <w:t xml:space="preserve">t </w:t>
      </w:r>
      <w:r w:rsidRPr="00E02EB6">
        <w:rPr>
          <w:lang w:val="en-US"/>
        </w:rPr>
        <w:t xml:space="preserve">coverage </w:t>
      </w:r>
      <w:r>
        <w:rPr>
          <w:lang w:val="en-US"/>
        </w:rPr>
        <w:t xml:space="preserve">of each category </w:t>
      </w:r>
      <w:r w:rsidRPr="00E02EB6">
        <w:rPr>
          <w:lang w:val="en-US"/>
        </w:rPr>
        <w:t>was then calculated by dividing the number of touched intersections</w:t>
      </w:r>
      <w:r>
        <w:rPr>
          <w:lang w:val="en-US"/>
        </w:rPr>
        <w:t xml:space="preserve"> in that category by </w:t>
      </w:r>
      <w:r w:rsidRPr="00E02EB6">
        <w:rPr>
          <w:lang w:val="en-US"/>
        </w:rPr>
        <w:t xml:space="preserve">289 intersections. </w:t>
      </w:r>
      <w:r>
        <w:rPr>
          <w:lang w:val="en-US"/>
        </w:rPr>
        <w:t xml:space="preserve">For categorical analyses, species/genus were classified as ‘cover crop’ or ‘other.’ </w:t>
      </w:r>
    </w:p>
    <w:p w14:paraId="6FF0A7B0" w14:textId="77777777" w:rsidR="00A70C8E" w:rsidRPr="00997973" w:rsidRDefault="00A70C8E" w:rsidP="00997973">
      <w:pPr>
        <w:pStyle w:val="Heading3"/>
      </w:pPr>
      <w:r w:rsidRPr="00997973">
        <w:t xml:space="preserve">Fall </w:t>
      </w:r>
      <w:proofErr w:type="spellStart"/>
      <w:r w:rsidRPr="00997973">
        <w:t>biomass</w:t>
      </w:r>
      <w:proofErr w:type="spellEnd"/>
    </w:p>
    <w:p w14:paraId="7E5DEC1E" w14:textId="18C15FA7" w:rsidR="00A70C8E" w:rsidRDefault="00A70C8E" w:rsidP="00A70C8E">
      <w:pPr>
        <w:rPr>
          <w:lang w:val="en-US"/>
        </w:rPr>
      </w:pPr>
      <w:r>
        <w:rPr>
          <w:lang w:val="en-US"/>
        </w:rPr>
        <w:t xml:space="preserve">The amount of aboveground vegetative biomass in each treatment was measured following image collection for fall ground cover measurements (15 November 2018 and 13 November 2019, respectively). Two 0.5 m2 quadrats were randomly placed in each plot, and all aboveground biomass was cut at ground level and removed. The biomass samples were separated into three fractions: cover </w:t>
      </w:r>
      <w:r w:rsidR="00A33110">
        <w:rPr>
          <w:lang w:val="en-US"/>
        </w:rPr>
        <w:t>crops</w:t>
      </w:r>
      <w:r>
        <w:rPr>
          <w:lang w:val="en-US"/>
        </w:rPr>
        <w:t xml:space="preserve">, weeds and volunteers in 2018. In 2019, only the fractions cover </w:t>
      </w:r>
      <w:r w:rsidR="00A33110">
        <w:rPr>
          <w:lang w:val="en-US"/>
        </w:rPr>
        <w:t>crops</w:t>
      </w:r>
      <w:r>
        <w:rPr>
          <w:lang w:val="en-US"/>
        </w:rPr>
        <w:t xml:space="preserve"> and </w:t>
      </w:r>
      <w:r w:rsidR="00A33110">
        <w:rPr>
          <w:lang w:val="en-US"/>
        </w:rPr>
        <w:t>other</w:t>
      </w:r>
      <w:r>
        <w:rPr>
          <w:lang w:val="en-US"/>
        </w:rPr>
        <w:t xml:space="preserve"> (weeds plus volunteers) were obtained</w:t>
      </w:r>
      <w:r w:rsidR="00A33110">
        <w:rPr>
          <w:lang w:val="en-US"/>
        </w:rPr>
        <w:t>, so the categories ‘cover crop’ and ‘other’ were used for all statistical analyses (Table X)</w:t>
      </w:r>
      <w:r>
        <w:rPr>
          <w:lang w:val="en-US"/>
        </w:rPr>
        <w:t xml:space="preserve">. The </w:t>
      </w:r>
      <w:r w:rsidR="00A33110">
        <w:rPr>
          <w:lang w:val="en-US"/>
        </w:rPr>
        <w:t xml:space="preserve">biomass </w:t>
      </w:r>
      <w:r>
        <w:rPr>
          <w:lang w:val="en-US"/>
        </w:rPr>
        <w:t>fractions were dried in the oven at 80</w:t>
      </w:r>
      <w:r w:rsidRPr="00ED37C5">
        <w:rPr>
          <w:vertAlign w:val="superscript"/>
          <w:lang w:val="en-US"/>
        </w:rPr>
        <w:t>o</w:t>
      </w:r>
      <w:r>
        <w:rPr>
          <w:lang w:val="en-US"/>
        </w:rPr>
        <w:t xml:space="preserve">C for 24 hours and weighed. Dry biomass for each category was converted to grams per m2.  </w:t>
      </w:r>
    </w:p>
    <w:p w14:paraId="74382B5D" w14:textId="77777777" w:rsidR="00A70C8E" w:rsidRPr="00997973" w:rsidRDefault="00A70C8E" w:rsidP="00997973">
      <w:pPr>
        <w:pStyle w:val="Heading3"/>
      </w:pPr>
      <w:r w:rsidRPr="00997973">
        <w:t xml:space="preserve">Spring </w:t>
      </w:r>
      <w:proofErr w:type="spellStart"/>
      <w:r w:rsidRPr="00997973">
        <w:t>weed</w:t>
      </w:r>
      <w:proofErr w:type="spellEnd"/>
      <w:r w:rsidRPr="00997973">
        <w:t xml:space="preserve"> </w:t>
      </w:r>
      <w:proofErr w:type="spellStart"/>
      <w:r w:rsidRPr="00997973">
        <w:t>counts</w:t>
      </w:r>
      <w:proofErr w:type="spellEnd"/>
    </w:p>
    <w:p w14:paraId="29E4815A" w14:textId="77777777" w:rsidR="00A70C8E" w:rsidRDefault="00A70C8E" w:rsidP="00A70C8E">
      <w:pPr>
        <w:rPr>
          <w:lang w:val="en-US"/>
        </w:rPr>
      </w:pPr>
      <w:r>
        <w:rPr>
          <w:lang w:val="en-US"/>
        </w:rPr>
        <w:t>The weed flora emerging in spring in the experimental plots was assessed on 22 May 2019 and 27 May 2020 by counting four weed categories in three randomly placed quadrats (0.25 m</w:t>
      </w:r>
      <w:r w:rsidRPr="00C154A9">
        <w:rPr>
          <w:vertAlign w:val="superscript"/>
          <w:lang w:val="en-US"/>
          <w:rPrChange w:id="15" w:author="Bo Melander" w:date="2025-02-12T12:55:00Z" w16du:dateUtc="2025-02-12T11:55:00Z">
            <w:rPr>
              <w:lang w:val="en-US"/>
            </w:rPr>
          </w:rPrChange>
        </w:rPr>
        <w:t>2</w:t>
      </w:r>
      <w:r>
        <w:rPr>
          <w:lang w:val="en-US"/>
        </w:rPr>
        <w:t xml:space="preserve">) per plot. The categories were dicots, monocots, Canada thistle shoots and shoots from horsetail (Equisetum arvense). The spring counts were made to record whether there were any traceable effects from previous year’s cover crop treatments. (The weed counts in spring were of course affected by the earlier herbicide spring applications. The perennials were not affected, and dicots and monocots were not completely killed by the time of weed counting when </w:t>
      </w:r>
      <w:proofErr w:type="gramStart"/>
      <w:r>
        <w:rPr>
          <w:lang w:val="en-US"/>
        </w:rPr>
        <w:t>a  sulfonylurea</w:t>
      </w:r>
      <w:proofErr w:type="gramEnd"/>
      <w:r>
        <w:rPr>
          <w:lang w:val="en-US"/>
        </w:rPr>
        <w:t xml:space="preserve"> product had been used as in 2019. In Faba beans, however, more dicots had been affected by the time of weed counting but not the monocots and shoots from perennials. I will postulate that strong cover crop effects from previous year would have been traceable on the following weed flora in spring despite the blurring/masking effect of chemical weed control). </w:t>
      </w:r>
    </w:p>
    <w:p w14:paraId="3E432932" w14:textId="516417A3" w:rsidR="00A70C8E" w:rsidRDefault="00997973" w:rsidP="00E3737B">
      <w:pPr>
        <w:pStyle w:val="Heading2"/>
        <w:rPr>
          <w:lang w:val="en-US"/>
        </w:rPr>
      </w:pPr>
      <w:r>
        <w:rPr>
          <w:lang w:val="en-US"/>
        </w:rPr>
        <w:t xml:space="preserve">Potential ecological value, agronomic harm </w:t>
      </w:r>
    </w:p>
    <w:p w14:paraId="6E4A5ECE" w14:textId="4218820B" w:rsidR="00997973" w:rsidRDefault="00997973" w:rsidP="00997973">
      <w:pPr>
        <w:rPr>
          <w:lang w:val="en-US"/>
        </w:rPr>
      </w:pPr>
      <w:r>
        <w:rPr>
          <w:lang w:val="en-US"/>
        </w:rPr>
        <w:t xml:space="preserve">Plant level attributes reported by </w:t>
      </w:r>
      <w:proofErr w:type="spellStart"/>
      <w:r>
        <w:rPr>
          <w:lang w:val="en-US"/>
        </w:rPr>
        <w:t>Yvoz</w:t>
      </w:r>
      <w:proofErr w:type="spellEnd"/>
      <w:r>
        <w:rPr>
          <w:lang w:val="en-US"/>
        </w:rPr>
        <w:t xml:space="preserve"> et al. 2021 for 155 species were used to assign values to each of the 12 species in our dataset. For the four </w:t>
      </w:r>
      <w:proofErr w:type="spellStart"/>
      <w:r>
        <w:rPr>
          <w:lang w:val="en-US"/>
        </w:rPr>
        <w:t>genuses</w:t>
      </w:r>
      <w:proofErr w:type="spellEnd"/>
      <w:r>
        <w:rPr>
          <w:lang w:val="en-US"/>
        </w:rPr>
        <w:t xml:space="preserve">, the median value for all species reported in the database within that genus were used. </w:t>
      </w:r>
      <w:r w:rsidR="00E3737B">
        <w:rPr>
          <w:lang w:val="en-US"/>
        </w:rPr>
        <w:t xml:space="preserve">All values were scaled </w:t>
      </w:r>
    </w:p>
    <w:p w14:paraId="4303446C" w14:textId="070D79D1" w:rsidR="00E3737B" w:rsidRDefault="00E3737B" w:rsidP="00997973">
      <w:pPr>
        <w:rPr>
          <w:lang w:val="en-US"/>
        </w:rPr>
      </w:pPr>
      <w:r>
        <w:rPr>
          <w:lang w:val="en-US"/>
        </w:rPr>
        <w:t>Supplemental material</w:t>
      </w:r>
    </w:p>
    <w:tbl>
      <w:tblPr>
        <w:tblStyle w:val="TableGrid"/>
        <w:tblW w:w="8520" w:type="dxa"/>
        <w:tblLook w:val="04A0" w:firstRow="1" w:lastRow="0" w:firstColumn="1" w:lastColumn="0" w:noHBand="0" w:noVBand="1"/>
      </w:tblPr>
      <w:tblGrid>
        <w:gridCol w:w="1463"/>
        <w:gridCol w:w="1463"/>
        <w:gridCol w:w="1806"/>
        <w:gridCol w:w="1718"/>
        <w:gridCol w:w="2070"/>
      </w:tblGrid>
      <w:tr w:rsidR="00E3737B" w14:paraId="70ADEA5D" w14:textId="77777777" w:rsidTr="00E3737B">
        <w:tc>
          <w:tcPr>
            <w:tcW w:w="1463" w:type="dxa"/>
          </w:tcPr>
          <w:p w14:paraId="1EF92159" w14:textId="77777777" w:rsidR="00E3737B" w:rsidRDefault="00E3737B" w:rsidP="000B57CB">
            <w:pPr>
              <w:rPr>
                <w:lang w:val="en-US"/>
              </w:rPr>
            </w:pPr>
            <w:proofErr w:type="spellStart"/>
            <w:r>
              <w:rPr>
                <w:lang w:val="en-US"/>
              </w:rPr>
              <w:t>Indice</w:t>
            </w:r>
            <w:proofErr w:type="spellEnd"/>
          </w:p>
        </w:tc>
        <w:tc>
          <w:tcPr>
            <w:tcW w:w="1463" w:type="dxa"/>
          </w:tcPr>
          <w:p w14:paraId="568112B8" w14:textId="77777777" w:rsidR="00E3737B" w:rsidRDefault="00E3737B" w:rsidP="000B57CB">
            <w:pPr>
              <w:rPr>
                <w:lang w:val="en-US"/>
              </w:rPr>
            </w:pPr>
          </w:p>
        </w:tc>
        <w:tc>
          <w:tcPr>
            <w:tcW w:w="1806" w:type="dxa"/>
          </w:tcPr>
          <w:p w14:paraId="30B8104F" w14:textId="77777777" w:rsidR="00E3737B" w:rsidRDefault="00E3737B" w:rsidP="000B57CB">
            <w:pPr>
              <w:rPr>
                <w:lang w:val="en-US"/>
              </w:rPr>
            </w:pPr>
          </w:p>
        </w:tc>
        <w:tc>
          <w:tcPr>
            <w:tcW w:w="1718" w:type="dxa"/>
          </w:tcPr>
          <w:p w14:paraId="20567D05" w14:textId="77777777" w:rsidR="00E3737B" w:rsidRDefault="00E3737B" w:rsidP="000B57CB">
            <w:pPr>
              <w:rPr>
                <w:lang w:val="en-US"/>
              </w:rPr>
            </w:pPr>
          </w:p>
        </w:tc>
        <w:tc>
          <w:tcPr>
            <w:tcW w:w="2070" w:type="dxa"/>
          </w:tcPr>
          <w:p w14:paraId="3106E5E2" w14:textId="77777777" w:rsidR="00E3737B" w:rsidRDefault="00E3737B" w:rsidP="000B57CB">
            <w:pPr>
              <w:rPr>
                <w:lang w:val="en-US"/>
              </w:rPr>
            </w:pPr>
          </w:p>
        </w:tc>
      </w:tr>
      <w:tr w:rsidR="00E3737B" w:rsidRPr="00CF29E1" w14:paraId="1D6D2A84" w14:textId="77777777" w:rsidTr="00E3737B">
        <w:tc>
          <w:tcPr>
            <w:tcW w:w="1463" w:type="dxa"/>
          </w:tcPr>
          <w:p w14:paraId="63633B18" w14:textId="77777777" w:rsidR="00E3737B" w:rsidRDefault="00E3737B" w:rsidP="000B57CB">
            <w:pPr>
              <w:tabs>
                <w:tab w:val="left" w:pos="1942"/>
              </w:tabs>
              <w:rPr>
                <w:lang w:val="en-US"/>
              </w:rPr>
            </w:pPr>
            <w:r>
              <w:rPr>
                <w:lang w:val="en-US"/>
              </w:rPr>
              <w:t>Pol1</w:t>
            </w:r>
          </w:p>
        </w:tc>
        <w:tc>
          <w:tcPr>
            <w:tcW w:w="1463" w:type="dxa"/>
          </w:tcPr>
          <w:p w14:paraId="70DEE407" w14:textId="77777777" w:rsidR="00E3737B" w:rsidRDefault="00E3737B" w:rsidP="000B57CB">
            <w:pPr>
              <w:tabs>
                <w:tab w:val="left" w:pos="1942"/>
              </w:tabs>
              <w:rPr>
                <w:lang w:val="en-US"/>
              </w:rPr>
            </w:pPr>
          </w:p>
        </w:tc>
        <w:tc>
          <w:tcPr>
            <w:tcW w:w="1806" w:type="dxa"/>
          </w:tcPr>
          <w:p w14:paraId="31DED85B" w14:textId="77777777" w:rsidR="00E3737B" w:rsidRDefault="00E3737B" w:rsidP="000B57CB">
            <w:pPr>
              <w:tabs>
                <w:tab w:val="left" w:pos="1942"/>
              </w:tabs>
              <w:rPr>
                <w:lang w:val="en-US"/>
              </w:rPr>
            </w:pPr>
            <w:r>
              <w:rPr>
                <w:lang w:val="en-US"/>
              </w:rPr>
              <w:t>Potential benefit to bees</w:t>
            </w:r>
          </w:p>
        </w:tc>
        <w:tc>
          <w:tcPr>
            <w:tcW w:w="1718" w:type="dxa"/>
          </w:tcPr>
          <w:p w14:paraId="4D1EDF9E" w14:textId="77777777" w:rsidR="00E3737B" w:rsidRDefault="00E3737B" w:rsidP="000B57CB">
            <w:pPr>
              <w:tabs>
                <w:tab w:val="left" w:pos="1942"/>
              </w:tabs>
              <w:rPr>
                <w:lang w:val="en-US"/>
              </w:rPr>
            </w:pPr>
          </w:p>
        </w:tc>
        <w:tc>
          <w:tcPr>
            <w:tcW w:w="2070" w:type="dxa"/>
          </w:tcPr>
          <w:p w14:paraId="347591F5" w14:textId="77777777" w:rsidR="00E3737B" w:rsidRDefault="00E3737B" w:rsidP="000B57CB">
            <w:pPr>
              <w:rPr>
                <w:lang w:val="en-US"/>
              </w:rPr>
            </w:pPr>
            <w:r>
              <w:rPr>
                <w:lang w:val="en-US"/>
              </w:rPr>
              <w:t xml:space="preserve">Value to pollinators group (Table 3 from </w:t>
            </w:r>
            <w:r>
              <w:rPr>
                <w:lang w:val="en-US"/>
              </w:rPr>
              <w:fldChar w:fldCharType="begin"/>
            </w:r>
            <w:r>
              <w:rPr>
                <w:lang w:val="en-US"/>
              </w:rPr>
              <w:instrText xml:space="preserve"> ADDIN ZOTERO_ITEM CSL_CITATION {"citationID":"dvUAjvip","properties":{"formattedCitation":"(Ricou et al., 2014)","plainCitation":"(Ricou et al., 2014)","noteIndex":0},"citationItems":[{"id":1507,"uris":["http://zotero.org/users/3599437/items/ELSJN9Z8"],"itemData":{"id":1507,"type":"article-journal","abstract":"Conservation of pollinator abundance and diversity is an important issue because it contributes to maintaining a diverse community of plant species in agroecosystems. The presence of semi-natural areas favorable to pollination is a key factor for achieving this objective of sustainability. Sowing mixtures of dicotyledonous plants that are rich in pollen and nectar as flower strips along field margins is an efficient solution to attract pollinators and to support their foraging activity on arable land. The enhancement of agroecosystems requires operational methods that make it possible to assess the impact of existing and sown semi-natural areas on pollination. We developed here a new predictive indicator that can be used at the field margin and floral levels, which predicts the pollination value of floral diversity and abundance of field margins on arable land. We based the predictive indicator on decision trees using “if-then” linguistic rules because of the lack of sufficient quantitative knowledge about the relationships between floral traits and pollination. This approach makes it possible to use quantitative and qualitative information. We associated fuzzy subsets to the decision trees and the classes of variables in order to avoid the knife-edge effect of class limits. At the species level, the indicator depends on three criteria: (i) visual attractiveness in terms of flower size, color and UV reflection; (ii) flower accessibility according to the botanical family, the symmetry and the shape of the flower; and (iii) the reward linked to pollen and nectar quantity and quality. An aggregation procedure allows us to obtain a value at the field margin level for each month as a function of the flowering period and pollination activity. Examples of calculations for honeybees, wild bees, bumblebees and hoverflies are shown. The evaluation of the predictive quality yielded significant correlations between pollinator abundance and the indicator value. The level of correlation is satisfying for this type of indicator, which might be further improved with additional data on plant traits. Coupling this indicator with a model that assesses the impact of management on plant diversity and abundance will be a further step to help agronomists who work on the improvement of arable farming management in order to lower its negative impact on pollination.","container-title":"Ecological Indicators","DOI":"10.1016/j.ecolind.2014.03.022","ISSN":"1470-160X","journalAbbreviation":"Ecological Indicators","page":"320-331","source":"ScienceDirect","title":"A vegetation-based indicator to assess the pollination value of field margin flora","volume":"45","author":[{"family":"Ricou","given":"Charles"},{"family":"Schneller","given":"Chloé"},{"family":"Amiaud","given":"Bernard"},{"family":"Plantureux","given":"Sylvain"},{"family":"Bockstaller","given":"Christian"}],"issued":{"date-parts":[["2014",10,1]]}}}],"schema":"https://github.com/citation-style-language/schema/raw/master/csl-citation.json"} </w:instrText>
            </w:r>
            <w:r>
              <w:rPr>
                <w:lang w:val="en-US"/>
              </w:rPr>
              <w:fldChar w:fldCharType="separate"/>
            </w:r>
            <w:r w:rsidRPr="00DB54A3">
              <w:rPr>
                <w:rFonts w:ascii="Aptos" w:hAnsi="Aptos"/>
                <w:lang w:val="en-US"/>
              </w:rPr>
              <w:t>(Ricou et al., 2014)</w:t>
            </w:r>
            <w:r>
              <w:rPr>
                <w:lang w:val="en-US"/>
              </w:rPr>
              <w:fldChar w:fldCharType="end"/>
            </w:r>
            <w:r>
              <w:rPr>
                <w:lang w:val="en-US"/>
              </w:rPr>
              <w:t>) flower diameter, average number of flowers per plant</w:t>
            </w:r>
          </w:p>
        </w:tc>
      </w:tr>
      <w:tr w:rsidR="00E3737B" w:rsidRPr="00CF29E1" w14:paraId="3A55977A" w14:textId="77777777" w:rsidTr="00E3737B">
        <w:tc>
          <w:tcPr>
            <w:tcW w:w="1463" w:type="dxa"/>
          </w:tcPr>
          <w:p w14:paraId="5073DBAD" w14:textId="77777777" w:rsidR="00E3737B" w:rsidRDefault="00E3737B" w:rsidP="000B57CB">
            <w:pPr>
              <w:rPr>
                <w:lang w:val="en-US"/>
              </w:rPr>
            </w:pPr>
            <w:r>
              <w:rPr>
                <w:lang w:val="en-US"/>
              </w:rPr>
              <w:t>Pol2</w:t>
            </w:r>
          </w:p>
        </w:tc>
        <w:tc>
          <w:tcPr>
            <w:tcW w:w="1463" w:type="dxa"/>
          </w:tcPr>
          <w:p w14:paraId="07BF5C83" w14:textId="77777777" w:rsidR="00E3737B" w:rsidRDefault="00E3737B" w:rsidP="000B57CB">
            <w:pPr>
              <w:rPr>
                <w:lang w:val="en-US"/>
              </w:rPr>
            </w:pPr>
          </w:p>
        </w:tc>
        <w:tc>
          <w:tcPr>
            <w:tcW w:w="1806" w:type="dxa"/>
          </w:tcPr>
          <w:p w14:paraId="534CB4B4" w14:textId="77777777" w:rsidR="00E3737B" w:rsidRDefault="00E3737B" w:rsidP="000B57CB">
            <w:pPr>
              <w:rPr>
                <w:lang w:val="en-US"/>
              </w:rPr>
            </w:pPr>
            <w:r>
              <w:rPr>
                <w:lang w:val="en-US"/>
              </w:rPr>
              <w:t>Potential benefit to bumble bees</w:t>
            </w:r>
          </w:p>
        </w:tc>
        <w:tc>
          <w:tcPr>
            <w:tcW w:w="1718" w:type="dxa"/>
          </w:tcPr>
          <w:p w14:paraId="40BD3030" w14:textId="77777777" w:rsidR="00E3737B" w:rsidRDefault="00E3737B" w:rsidP="000B57CB">
            <w:pPr>
              <w:rPr>
                <w:lang w:val="en-US"/>
              </w:rPr>
            </w:pPr>
          </w:p>
        </w:tc>
        <w:tc>
          <w:tcPr>
            <w:tcW w:w="2070" w:type="dxa"/>
          </w:tcPr>
          <w:p w14:paraId="34EE7043" w14:textId="77777777" w:rsidR="00E3737B" w:rsidRDefault="00E3737B" w:rsidP="000B57CB">
            <w:pPr>
              <w:rPr>
                <w:lang w:val="en-US"/>
              </w:rPr>
            </w:pPr>
          </w:p>
        </w:tc>
      </w:tr>
      <w:tr w:rsidR="00E3737B" w:rsidRPr="00CF29E1" w14:paraId="5FFD2ED1" w14:textId="77777777" w:rsidTr="00E3737B">
        <w:tc>
          <w:tcPr>
            <w:tcW w:w="1463" w:type="dxa"/>
          </w:tcPr>
          <w:p w14:paraId="39D80E2E" w14:textId="77777777" w:rsidR="00E3737B" w:rsidRDefault="00E3737B" w:rsidP="000B57CB">
            <w:pPr>
              <w:rPr>
                <w:lang w:val="en-US"/>
              </w:rPr>
            </w:pPr>
            <w:r>
              <w:rPr>
                <w:lang w:val="en-US"/>
              </w:rPr>
              <w:t>Pol3</w:t>
            </w:r>
          </w:p>
        </w:tc>
        <w:tc>
          <w:tcPr>
            <w:tcW w:w="1463" w:type="dxa"/>
          </w:tcPr>
          <w:p w14:paraId="30A4D96C" w14:textId="77777777" w:rsidR="00E3737B" w:rsidRDefault="00E3737B" w:rsidP="000B57CB">
            <w:pPr>
              <w:rPr>
                <w:lang w:val="en-US"/>
              </w:rPr>
            </w:pPr>
          </w:p>
        </w:tc>
        <w:tc>
          <w:tcPr>
            <w:tcW w:w="1806" w:type="dxa"/>
          </w:tcPr>
          <w:p w14:paraId="3F35D9F4" w14:textId="77777777" w:rsidR="00E3737B" w:rsidRDefault="00E3737B" w:rsidP="000B57CB">
            <w:pPr>
              <w:rPr>
                <w:lang w:val="en-US"/>
              </w:rPr>
            </w:pPr>
            <w:r>
              <w:rPr>
                <w:lang w:val="en-US"/>
              </w:rPr>
              <w:t>Potential benefit to hoverflies</w:t>
            </w:r>
          </w:p>
        </w:tc>
        <w:tc>
          <w:tcPr>
            <w:tcW w:w="1718" w:type="dxa"/>
          </w:tcPr>
          <w:p w14:paraId="0FF737B1" w14:textId="77777777" w:rsidR="00E3737B" w:rsidRDefault="00E3737B" w:rsidP="000B57CB">
            <w:pPr>
              <w:rPr>
                <w:lang w:val="en-US"/>
              </w:rPr>
            </w:pPr>
          </w:p>
        </w:tc>
        <w:tc>
          <w:tcPr>
            <w:tcW w:w="2070" w:type="dxa"/>
          </w:tcPr>
          <w:p w14:paraId="1A2030CF" w14:textId="77777777" w:rsidR="00E3737B" w:rsidRDefault="00E3737B" w:rsidP="000B57CB">
            <w:pPr>
              <w:rPr>
                <w:lang w:val="en-US"/>
              </w:rPr>
            </w:pPr>
          </w:p>
        </w:tc>
      </w:tr>
      <w:tr w:rsidR="00E3737B" w:rsidRPr="00CF29E1" w14:paraId="6FC74A4A" w14:textId="77777777" w:rsidTr="00E3737B">
        <w:tc>
          <w:tcPr>
            <w:tcW w:w="1463" w:type="dxa"/>
          </w:tcPr>
          <w:p w14:paraId="274220BE" w14:textId="77777777" w:rsidR="00E3737B" w:rsidRDefault="00E3737B" w:rsidP="000B57CB">
            <w:pPr>
              <w:rPr>
                <w:lang w:val="en-US"/>
              </w:rPr>
            </w:pPr>
            <w:r>
              <w:rPr>
                <w:lang w:val="en-US"/>
              </w:rPr>
              <w:t>Cont1</w:t>
            </w:r>
          </w:p>
        </w:tc>
        <w:tc>
          <w:tcPr>
            <w:tcW w:w="1463" w:type="dxa"/>
          </w:tcPr>
          <w:p w14:paraId="2EEEDF9B" w14:textId="77777777" w:rsidR="00E3737B" w:rsidRDefault="00E3737B" w:rsidP="000B57CB">
            <w:pPr>
              <w:rPr>
                <w:lang w:val="en-US"/>
              </w:rPr>
            </w:pPr>
          </w:p>
        </w:tc>
        <w:tc>
          <w:tcPr>
            <w:tcW w:w="1806" w:type="dxa"/>
          </w:tcPr>
          <w:p w14:paraId="1D051B32" w14:textId="77777777" w:rsidR="00E3737B" w:rsidRDefault="00E3737B" w:rsidP="000B57CB">
            <w:pPr>
              <w:rPr>
                <w:lang w:val="en-US"/>
              </w:rPr>
            </w:pPr>
            <w:r>
              <w:rPr>
                <w:lang w:val="en-US"/>
              </w:rPr>
              <w:t>Potential contribution to farmland birds</w:t>
            </w:r>
          </w:p>
        </w:tc>
        <w:tc>
          <w:tcPr>
            <w:tcW w:w="1718" w:type="dxa"/>
          </w:tcPr>
          <w:p w14:paraId="67F1177E" w14:textId="77777777" w:rsidR="00E3737B" w:rsidRDefault="00E3737B" w:rsidP="000B57CB">
            <w:pPr>
              <w:rPr>
                <w:lang w:val="en-US"/>
              </w:rPr>
            </w:pPr>
          </w:p>
        </w:tc>
        <w:tc>
          <w:tcPr>
            <w:tcW w:w="2070" w:type="dxa"/>
          </w:tcPr>
          <w:p w14:paraId="271F1DCF" w14:textId="77777777" w:rsidR="00E3737B" w:rsidRDefault="00E3737B" w:rsidP="000B57CB">
            <w:pPr>
              <w:rPr>
                <w:lang w:val="en-US"/>
              </w:rPr>
            </w:pPr>
            <w:r>
              <w:rPr>
                <w:lang w:val="en-US"/>
              </w:rPr>
              <w:t xml:space="preserve">Seed lipid content, seed mass, </w:t>
            </w:r>
            <w:r>
              <w:rPr>
                <w:lang w:val="en-US"/>
              </w:rPr>
              <w:lastRenderedPageBreak/>
              <w:t>average number of seeds per plant</w:t>
            </w:r>
          </w:p>
        </w:tc>
      </w:tr>
      <w:tr w:rsidR="00E3737B" w:rsidRPr="00CF29E1" w14:paraId="0E7DE4AA" w14:textId="77777777" w:rsidTr="00E3737B">
        <w:tc>
          <w:tcPr>
            <w:tcW w:w="1463" w:type="dxa"/>
          </w:tcPr>
          <w:p w14:paraId="1F786836" w14:textId="77777777" w:rsidR="00E3737B" w:rsidRDefault="00E3737B" w:rsidP="000B57CB">
            <w:pPr>
              <w:rPr>
                <w:lang w:val="en-US"/>
              </w:rPr>
            </w:pPr>
            <w:r>
              <w:rPr>
                <w:lang w:val="en-US"/>
              </w:rPr>
              <w:lastRenderedPageBreak/>
              <w:t>Cont2</w:t>
            </w:r>
          </w:p>
        </w:tc>
        <w:tc>
          <w:tcPr>
            <w:tcW w:w="1463" w:type="dxa"/>
          </w:tcPr>
          <w:p w14:paraId="6942932A" w14:textId="77777777" w:rsidR="00E3737B" w:rsidRDefault="00E3737B" w:rsidP="000B57CB">
            <w:pPr>
              <w:rPr>
                <w:lang w:val="en-US"/>
              </w:rPr>
            </w:pPr>
          </w:p>
        </w:tc>
        <w:tc>
          <w:tcPr>
            <w:tcW w:w="1806" w:type="dxa"/>
          </w:tcPr>
          <w:p w14:paraId="3A14B143" w14:textId="77777777" w:rsidR="00E3737B" w:rsidRDefault="00E3737B" w:rsidP="000B57CB">
            <w:pPr>
              <w:rPr>
                <w:lang w:val="en-US"/>
              </w:rPr>
            </w:pPr>
            <w:r>
              <w:rPr>
                <w:lang w:val="en-US"/>
              </w:rPr>
              <w:t>Potential contribution to carabids</w:t>
            </w:r>
          </w:p>
        </w:tc>
        <w:tc>
          <w:tcPr>
            <w:tcW w:w="1718" w:type="dxa"/>
          </w:tcPr>
          <w:p w14:paraId="46E12C9C" w14:textId="77777777" w:rsidR="00E3737B" w:rsidRDefault="00E3737B" w:rsidP="000B57CB">
            <w:pPr>
              <w:rPr>
                <w:lang w:val="en-US"/>
              </w:rPr>
            </w:pPr>
          </w:p>
        </w:tc>
        <w:tc>
          <w:tcPr>
            <w:tcW w:w="2070" w:type="dxa"/>
          </w:tcPr>
          <w:p w14:paraId="47792B46" w14:textId="77777777" w:rsidR="00E3737B" w:rsidRDefault="00E3737B" w:rsidP="000B57CB">
            <w:pPr>
              <w:rPr>
                <w:lang w:val="en-US"/>
              </w:rPr>
            </w:pPr>
            <w:r>
              <w:rPr>
                <w:lang w:val="en-US"/>
              </w:rPr>
              <w:t>Seed lipid content, seed mass, seed accessibility (size), average number of seeds per plant</w:t>
            </w:r>
          </w:p>
        </w:tc>
      </w:tr>
      <w:tr w:rsidR="00E3737B" w:rsidRPr="00CF29E1" w14:paraId="3163CF02" w14:textId="77777777" w:rsidTr="00E3737B">
        <w:tc>
          <w:tcPr>
            <w:tcW w:w="1463" w:type="dxa"/>
          </w:tcPr>
          <w:p w14:paraId="1163A5BF" w14:textId="77777777" w:rsidR="00E3737B" w:rsidRDefault="00E3737B" w:rsidP="000B57CB">
            <w:pPr>
              <w:rPr>
                <w:lang w:val="en-US"/>
              </w:rPr>
            </w:pPr>
            <w:r>
              <w:rPr>
                <w:lang w:val="en-US"/>
              </w:rPr>
              <w:t>Cont3</w:t>
            </w:r>
          </w:p>
        </w:tc>
        <w:tc>
          <w:tcPr>
            <w:tcW w:w="1463" w:type="dxa"/>
          </w:tcPr>
          <w:p w14:paraId="36DA534C" w14:textId="77777777" w:rsidR="00E3737B" w:rsidRDefault="00E3737B" w:rsidP="000B57CB">
            <w:pPr>
              <w:rPr>
                <w:lang w:val="en-US"/>
              </w:rPr>
            </w:pPr>
          </w:p>
        </w:tc>
        <w:tc>
          <w:tcPr>
            <w:tcW w:w="1806" w:type="dxa"/>
          </w:tcPr>
          <w:p w14:paraId="70BA6C50" w14:textId="77777777" w:rsidR="00E3737B" w:rsidRDefault="00E3737B" w:rsidP="000B57CB">
            <w:pPr>
              <w:rPr>
                <w:lang w:val="en-US"/>
              </w:rPr>
            </w:pPr>
            <w:r>
              <w:rPr>
                <w:lang w:val="en-US"/>
              </w:rPr>
              <w:t>Potential contribution to parasitoid wasps</w:t>
            </w:r>
          </w:p>
        </w:tc>
        <w:tc>
          <w:tcPr>
            <w:tcW w:w="1718" w:type="dxa"/>
          </w:tcPr>
          <w:p w14:paraId="3ADA33DF" w14:textId="77777777" w:rsidR="00E3737B" w:rsidRDefault="00E3737B" w:rsidP="000B57CB">
            <w:pPr>
              <w:rPr>
                <w:lang w:val="en-US"/>
              </w:rPr>
            </w:pPr>
          </w:p>
        </w:tc>
        <w:tc>
          <w:tcPr>
            <w:tcW w:w="2070" w:type="dxa"/>
          </w:tcPr>
          <w:p w14:paraId="6004C0C2" w14:textId="77777777" w:rsidR="00E3737B" w:rsidRDefault="00E3737B" w:rsidP="000B57CB">
            <w:pPr>
              <w:rPr>
                <w:lang w:val="en-US"/>
              </w:rPr>
            </w:pPr>
            <w:r>
              <w:rPr>
                <w:lang w:val="en-US"/>
              </w:rPr>
              <w:t>Nectar quantity, a bunch of others stuff…</w:t>
            </w:r>
          </w:p>
        </w:tc>
      </w:tr>
      <w:tr w:rsidR="00E3737B" w:rsidRPr="00CF29E1" w14:paraId="68B0E23A" w14:textId="77777777" w:rsidTr="00E3737B">
        <w:tc>
          <w:tcPr>
            <w:tcW w:w="1463" w:type="dxa"/>
          </w:tcPr>
          <w:p w14:paraId="4A1728D9" w14:textId="77777777" w:rsidR="00E3737B" w:rsidRDefault="00E3737B" w:rsidP="000B57CB">
            <w:pPr>
              <w:rPr>
                <w:lang w:val="en-US"/>
              </w:rPr>
            </w:pPr>
            <w:r>
              <w:rPr>
                <w:lang w:val="en-US"/>
              </w:rPr>
              <w:t>Harm1</w:t>
            </w:r>
          </w:p>
        </w:tc>
        <w:tc>
          <w:tcPr>
            <w:tcW w:w="1463" w:type="dxa"/>
          </w:tcPr>
          <w:p w14:paraId="7586EF0F" w14:textId="77777777" w:rsidR="00E3737B" w:rsidRDefault="00E3737B" w:rsidP="000B57CB">
            <w:pPr>
              <w:rPr>
                <w:lang w:val="en-US"/>
              </w:rPr>
            </w:pPr>
          </w:p>
        </w:tc>
        <w:tc>
          <w:tcPr>
            <w:tcW w:w="1806" w:type="dxa"/>
          </w:tcPr>
          <w:p w14:paraId="548E17AC" w14:textId="77777777" w:rsidR="00E3737B" w:rsidRDefault="00E3737B" w:rsidP="000B57CB">
            <w:pPr>
              <w:rPr>
                <w:lang w:val="en-US"/>
              </w:rPr>
            </w:pPr>
            <w:r>
              <w:rPr>
                <w:lang w:val="en-US"/>
              </w:rPr>
              <w:t>Competition with crop</w:t>
            </w:r>
          </w:p>
        </w:tc>
        <w:tc>
          <w:tcPr>
            <w:tcW w:w="1718" w:type="dxa"/>
          </w:tcPr>
          <w:p w14:paraId="6A2EF9D3" w14:textId="77777777" w:rsidR="00E3737B" w:rsidRDefault="00E3737B" w:rsidP="000B57CB">
            <w:pPr>
              <w:rPr>
                <w:lang w:val="en-US"/>
              </w:rPr>
            </w:pPr>
          </w:p>
        </w:tc>
        <w:tc>
          <w:tcPr>
            <w:tcW w:w="2070" w:type="dxa"/>
          </w:tcPr>
          <w:p w14:paraId="2732F36A" w14:textId="77777777" w:rsidR="00E3737B" w:rsidRDefault="00E3737B" w:rsidP="000B57CB">
            <w:pPr>
              <w:rPr>
                <w:lang w:val="en-US"/>
              </w:rPr>
            </w:pPr>
          </w:p>
        </w:tc>
      </w:tr>
      <w:tr w:rsidR="00E3737B" w:rsidRPr="00CF29E1" w14:paraId="64ED5AB1" w14:textId="77777777" w:rsidTr="00E3737B">
        <w:tc>
          <w:tcPr>
            <w:tcW w:w="1463" w:type="dxa"/>
          </w:tcPr>
          <w:p w14:paraId="0F1D0F15" w14:textId="77777777" w:rsidR="00E3737B" w:rsidRDefault="00E3737B" w:rsidP="000B57CB">
            <w:pPr>
              <w:rPr>
                <w:lang w:val="en-US"/>
              </w:rPr>
            </w:pPr>
            <w:r>
              <w:rPr>
                <w:lang w:val="en-US"/>
              </w:rPr>
              <w:t>Harm2</w:t>
            </w:r>
          </w:p>
        </w:tc>
        <w:tc>
          <w:tcPr>
            <w:tcW w:w="1463" w:type="dxa"/>
          </w:tcPr>
          <w:p w14:paraId="68D85AB7" w14:textId="77777777" w:rsidR="00E3737B" w:rsidRDefault="00E3737B" w:rsidP="000B57CB">
            <w:pPr>
              <w:rPr>
                <w:lang w:val="en-US"/>
              </w:rPr>
            </w:pPr>
          </w:p>
        </w:tc>
        <w:tc>
          <w:tcPr>
            <w:tcW w:w="1806" w:type="dxa"/>
          </w:tcPr>
          <w:p w14:paraId="4F1D0043" w14:textId="77777777" w:rsidR="00E3737B" w:rsidRDefault="00E3737B" w:rsidP="000B57CB">
            <w:pPr>
              <w:rPr>
                <w:lang w:val="en-US"/>
              </w:rPr>
            </w:pPr>
            <w:r>
              <w:rPr>
                <w:lang w:val="en-US"/>
              </w:rPr>
              <w:t>Contribution to harvest difficulties</w:t>
            </w:r>
          </w:p>
        </w:tc>
        <w:tc>
          <w:tcPr>
            <w:tcW w:w="1718" w:type="dxa"/>
          </w:tcPr>
          <w:p w14:paraId="269FE5C1" w14:textId="77777777" w:rsidR="00E3737B" w:rsidRDefault="00E3737B" w:rsidP="000B57CB">
            <w:pPr>
              <w:rPr>
                <w:lang w:val="en-US"/>
              </w:rPr>
            </w:pPr>
          </w:p>
        </w:tc>
        <w:tc>
          <w:tcPr>
            <w:tcW w:w="2070" w:type="dxa"/>
          </w:tcPr>
          <w:p w14:paraId="5F3DE7AA" w14:textId="77777777" w:rsidR="00E3737B" w:rsidRDefault="00E3737B" w:rsidP="000B57CB">
            <w:pPr>
              <w:rPr>
                <w:lang w:val="en-US"/>
              </w:rPr>
            </w:pPr>
          </w:p>
        </w:tc>
      </w:tr>
      <w:tr w:rsidR="00E3737B" w:rsidRPr="00CF29E1" w14:paraId="186264A0" w14:textId="77777777" w:rsidTr="00E3737B">
        <w:tc>
          <w:tcPr>
            <w:tcW w:w="1463" w:type="dxa"/>
          </w:tcPr>
          <w:p w14:paraId="759DC500" w14:textId="77777777" w:rsidR="00E3737B" w:rsidRDefault="00E3737B" w:rsidP="000B57CB">
            <w:pPr>
              <w:rPr>
                <w:lang w:val="en-US"/>
              </w:rPr>
            </w:pPr>
            <w:r>
              <w:rPr>
                <w:lang w:val="en-US"/>
              </w:rPr>
              <w:t>Harm3</w:t>
            </w:r>
          </w:p>
        </w:tc>
        <w:tc>
          <w:tcPr>
            <w:tcW w:w="1463" w:type="dxa"/>
          </w:tcPr>
          <w:p w14:paraId="409B78A1" w14:textId="77777777" w:rsidR="00E3737B" w:rsidRDefault="00E3737B" w:rsidP="000B57CB">
            <w:pPr>
              <w:rPr>
                <w:lang w:val="en-US"/>
              </w:rPr>
            </w:pPr>
          </w:p>
        </w:tc>
        <w:tc>
          <w:tcPr>
            <w:tcW w:w="1806" w:type="dxa"/>
          </w:tcPr>
          <w:p w14:paraId="276F7F99" w14:textId="77777777" w:rsidR="00E3737B" w:rsidRDefault="00E3737B" w:rsidP="000B57CB">
            <w:pPr>
              <w:rPr>
                <w:lang w:val="en-US"/>
              </w:rPr>
            </w:pPr>
            <w:r>
              <w:rPr>
                <w:lang w:val="en-US"/>
              </w:rPr>
              <w:t>Contribution to future weed infestations</w:t>
            </w:r>
          </w:p>
        </w:tc>
        <w:tc>
          <w:tcPr>
            <w:tcW w:w="1718" w:type="dxa"/>
          </w:tcPr>
          <w:p w14:paraId="7B7ED284" w14:textId="77777777" w:rsidR="00E3737B" w:rsidRDefault="00E3737B" w:rsidP="000B57CB">
            <w:pPr>
              <w:rPr>
                <w:lang w:val="en-US"/>
              </w:rPr>
            </w:pPr>
          </w:p>
        </w:tc>
        <w:tc>
          <w:tcPr>
            <w:tcW w:w="2070" w:type="dxa"/>
          </w:tcPr>
          <w:p w14:paraId="4B5F0C29" w14:textId="77777777" w:rsidR="00E3737B" w:rsidRDefault="00E3737B" w:rsidP="000B57CB">
            <w:pPr>
              <w:rPr>
                <w:lang w:val="en-US"/>
              </w:rPr>
            </w:pPr>
          </w:p>
        </w:tc>
      </w:tr>
    </w:tbl>
    <w:p w14:paraId="11BB1EE7" w14:textId="77777777" w:rsidR="00997973" w:rsidRPr="00FF440C" w:rsidRDefault="00997973" w:rsidP="00997973">
      <w:pPr>
        <w:rPr>
          <w:lang w:val="en-US"/>
        </w:rPr>
      </w:pPr>
    </w:p>
    <w:p w14:paraId="529D300D" w14:textId="77777777" w:rsidR="00997973" w:rsidRDefault="00997973" w:rsidP="00997973">
      <w:pPr>
        <w:rPr>
          <w:lang w:val="en-US"/>
        </w:rPr>
      </w:pPr>
      <w:r w:rsidRPr="004E57F2">
        <w:rPr>
          <w:noProof/>
          <w:lang w:val="en-US"/>
        </w:rPr>
        <w:drawing>
          <wp:inline distT="0" distB="0" distL="0" distR="0" wp14:anchorId="73493C09" wp14:editId="5B9112E3">
            <wp:extent cx="5731510" cy="3011170"/>
            <wp:effectExtent l="0" t="0" r="2540" b="0"/>
            <wp:docPr id="1726190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90058" name="Picture 1" descr="A screenshot of a computer&#10;&#10;AI-generated content may be incorrect."/>
                    <pic:cNvPicPr/>
                  </pic:nvPicPr>
                  <pic:blipFill>
                    <a:blip r:embed="rId10"/>
                    <a:stretch>
                      <a:fillRect/>
                    </a:stretch>
                  </pic:blipFill>
                  <pic:spPr>
                    <a:xfrm>
                      <a:off x="0" y="0"/>
                      <a:ext cx="5731510" cy="3011170"/>
                    </a:xfrm>
                    <a:prstGeom prst="rect">
                      <a:avLst/>
                    </a:prstGeom>
                  </pic:spPr>
                </pic:pic>
              </a:graphicData>
            </a:graphic>
          </wp:inline>
        </w:drawing>
      </w:r>
    </w:p>
    <w:p w14:paraId="050FF2C8" w14:textId="77777777" w:rsidR="00997973" w:rsidRDefault="00997973" w:rsidP="00A70C8E">
      <w:pPr>
        <w:rPr>
          <w:lang w:val="en-US"/>
        </w:rPr>
      </w:pPr>
    </w:p>
    <w:p w14:paraId="1DCD7691" w14:textId="77777777" w:rsidR="00997973" w:rsidRDefault="00997973" w:rsidP="00A70C8E">
      <w:pPr>
        <w:rPr>
          <w:lang w:val="en-US"/>
        </w:rPr>
      </w:pPr>
    </w:p>
    <w:p w14:paraId="3EEC2DB6" w14:textId="5AA11939" w:rsidR="00FF440C" w:rsidRDefault="00FF440C" w:rsidP="00FF440C">
      <w:pPr>
        <w:rPr>
          <w:lang w:val="en-US"/>
        </w:rPr>
      </w:pPr>
      <w:r>
        <w:rPr>
          <w:lang w:val="en-US"/>
        </w:rPr>
        <w:t xml:space="preserve">Assigning </w:t>
      </w:r>
      <w:r w:rsidR="004E57F2">
        <w:rPr>
          <w:lang w:val="en-US"/>
        </w:rPr>
        <w:t xml:space="preserve">values, the problem is these all depend on flowers being present, or seeds becoming present. The value of the green thing is not…included. </w:t>
      </w:r>
    </w:p>
    <w:p w14:paraId="746D4232" w14:textId="505F1E64" w:rsidR="00E3737B" w:rsidRDefault="00E3737B" w:rsidP="00E3737B">
      <w:pPr>
        <w:pStyle w:val="Heading2"/>
        <w:rPr>
          <w:lang w:val="en-US"/>
        </w:rPr>
      </w:pPr>
      <w:r>
        <w:rPr>
          <w:lang w:val="en-US"/>
        </w:rPr>
        <w:t xml:space="preserve">Pesticide load indices </w:t>
      </w:r>
    </w:p>
    <w:p w14:paraId="6E1F6102" w14:textId="731144CD" w:rsidR="00E3737B" w:rsidRPr="00E3737B" w:rsidRDefault="00E3737B" w:rsidP="00E3737B">
      <w:pPr>
        <w:rPr>
          <w:lang w:val="en-US"/>
        </w:rPr>
      </w:pPr>
      <w:r>
        <w:rPr>
          <w:lang w:val="en-US"/>
        </w:rPr>
        <w:t xml:space="preserve">Herbicide use data was translated into potential using the Danish Pesticide Load Indicator (PLI; </w:t>
      </w:r>
      <w:r>
        <w:rPr>
          <w:lang w:val="en-US"/>
        </w:rPr>
        <w:fldChar w:fldCharType="begin"/>
      </w:r>
      <w:r w:rsidR="00371162">
        <w:rPr>
          <w:lang w:val="en-US"/>
        </w:rPr>
        <w:instrText xml:space="preserve"> ADDIN ZOTERO_ITEM CSL_CITATION {"citationID":"pMYBOUYz","properties":{"formattedCitation":"(Kudsk et al., 2018)","plainCitation":"(Kudsk et al., 2018)","noteIndex":0},"citationItems":[{"id":49,"uris":["http://zotero.org/users/3599437/items/NAVLB2GA"],"itemData":{"id":49,"type":"article-journal","abstract":"Pesticides provide growers with an effective tool for the control of damaging crop pests preventing yield losses that could jeopardise food security. In recent years the potentially adverse effects of their use on human health and the environment has received increasing attention by the public and the competent authorities. In this context reliable pesticide risk indicators are pivotal to assess the potential risk associated with the use of pesticide. Several pesticide risk indicators, serving various purposes, have been developed over the years. Recently, a new pesticide risk indicator, the Pesticide Load (PL), was introduced in Denmark. The PL has replaced the Treatment Frequency Index (TFI) as the official pesticide risk indicator. The PL consists of three sub-indicators for human health, ecotoxicology and environmental fate, respectively. For each of the three sub-indicators a pesticide load (PL) is calculated and expressed as the PL per unit commercial product (kg, L or tablet). PL for human health (PLHH) is based on the risk phrases on the product label, while PL for ecotoxicology (PLECO) is calculated on basis of the LC/LD/EC50 values of the active ingredients for acute toxicity to mammals, birds, fish, daphnia, algae, aquatic plants, earthworms and bees and NOEC values for chronic toxicity to fish, daphnia and earthworms. PL for environmental fate (PLFATE) is calculated on basis of the half-life in soil (DT50), the bioaccumulation factor (BCF) and the SCI-GROW index. PL does not consider the actual exposure, i.e. it reflects the relative risks associated with the use of pesticides. Besides using PL for monitoring the yearly trend in pesticide use and load, the PL was also used for setting up a new pesticide tax scheme and for setting quantitative reduction targets. In Denmark, it is now compulsory for farmers to upload their pesticide use data, i.e. the annual pesticide statistics and the calculation of the PL can be produced on basis of pesticide use data rather than sales data that may not reflect the actual use by farmers. Because pesticide use data is available for each farm, maps providing detailed information on pesticide use in different regions can be produced. From 2010/11 to 2013/14 only minor differences were observed in the PL and, overall, similar trends were observed for the PL and TFI. Significant geographical differences, which could be attributed to differences in crop rotations, were apparent when estimating PL for each of the four major groups of pesticides (herbicides, fungicides, insecticides and plant growth regulators). The maps produced from the pesticide use data revealed significant variation in PL for ecotoxicological effects on aqueous organisms and bees as well as environmental parameters such as leaching potential. It is suggested to use the maps to identify ‘hot spots’ and design monitoring programmes or to launch initiatives that can reduce the PL. By linking information on mode of action to each commercial pesticide product it was also possible to obtain detailed information on the use pattern of the various pesticide modes of action, which is relevant information assessing the risk of evolution of pesticide resistance.","container-title":"Land Use Policy","DOI":"10.1016/j.landusepol.2017.11.010","ISSN":"0264-8377","journalAbbreviation":"Land Use Policy","language":"en","page":"384-393","source":"ScienceDirect","title":"Pesticide Load—A new Danish pesticide risk indicator with multiple applications","volume":"70","author":[{"family":"Kudsk","given":"Per"},{"family":"Jørgensen","given":"Lise Nistrup"},{"family":"Ørum","given":"Jens Erik"}],"issued":{"date-parts":[["2018",1,1]]}}}],"schema":"https://github.com/citation-style-language/schema/raw/master/csl-citation.json"} </w:instrText>
      </w:r>
      <w:r>
        <w:rPr>
          <w:lang w:val="en-US"/>
        </w:rPr>
        <w:fldChar w:fldCharType="separate"/>
      </w:r>
      <w:r w:rsidRPr="00E3737B">
        <w:rPr>
          <w:rFonts w:ascii="Aptos" w:hAnsi="Aptos"/>
          <w:lang w:val="en-US"/>
        </w:rPr>
        <w:t>(Kudsk et al., 2018)</w:t>
      </w:r>
      <w:r>
        <w:rPr>
          <w:lang w:val="en-US"/>
        </w:rPr>
        <w:fldChar w:fldCharType="end"/>
      </w:r>
      <w:r>
        <w:rPr>
          <w:lang w:val="en-US"/>
        </w:rPr>
        <w:t>).</w:t>
      </w:r>
    </w:p>
    <w:p w14:paraId="778996DB" w14:textId="77777777" w:rsidR="00E3737B" w:rsidRDefault="00E3737B" w:rsidP="00FF440C">
      <w:pPr>
        <w:rPr>
          <w:lang w:val="en-US"/>
        </w:rPr>
      </w:pPr>
    </w:p>
    <w:p w14:paraId="3465B130" w14:textId="43974ECC" w:rsidR="00B730C3" w:rsidRPr="00B730C3" w:rsidRDefault="00B730C3" w:rsidP="00344A84">
      <w:pPr>
        <w:pStyle w:val="Heading1"/>
        <w:rPr>
          <w:lang w:val="en-US"/>
        </w:rPr>
      </w:pPr>
      <w:r w:rsidRPr="00B730C3">
        <w:rPr>
          <w:lang w:val="en-US"/>
        </w:rPr>
        <w:lastRenderedPageBreak/>
        <w:t>Results</w:t>
      </w:r>
    </w:p>
    <w:p w14:paraId="3C4B3E6D" w14:textId="77777777" w:rsidR="00B730C3" w:rsidRDefault="00B730C3" w:rsidP="00344A84">
      <w:pPr>
        <w:pStyle w:val="Heading2"/>
        <w:rPr>
          <w:lang w:val="en-US"/>
        </w:rPr>
      </w:pPr>
      <w:r w:rsidRPr="00B730C3">
        <w:rPr>
          <w:lang w:val="en-US"/>
        </w:rPr>
        <w:t>Weather</w:t>
      </w:r>
    </w:p>
    <w:p w14:paraId="7B3D35F8" w14:textId="6E1EA486" w:rsidR="00344A84" w:rsidRPr="00344A84" w:rsidRDefault="00344A84" w:rsidP="00344A84">
      <w:pPr>
        <w:rPr>
          <w:lang w:val="en-US"/>
        </w:rPr>
      </w:pPr>
      <w:r>
        <w:rPr>
          <w:noProof/>
          <w:lang w:val="en-US"/>
        </w:rPr>
        <w:drawing>
          <wp:inline distT="0" distB="0" distL="0" distR="0" wp14:anchorId="289A87EA" wp14:editId="6B84547D">
            <wp:extent cx="4572009" cy="7315215"/>
            <wp:effectExtent l="0" t="0" r="0" b="0"/>
            <wp:docPr id="37180768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07682" name="Picture 1" descr="A close-up of a graph&#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9" cy="7315215"/>
                    </a:xfrm>
                    <a:prstGeom prst="rect">
                      <a:avLst/>
                    </a:prstGeom>
                  </pic:spPr>
                </pic:pic>
              </a:graphicData>
            </a:graphic>
          </wp:inline>
        </w:drawing>
      </w:r>
    </w:p>
    <w:p w14:paraId="2DA6BA15" w14:textId="77777777" w:rsidR="00B730C3" w:rsidRPr="00B730C3" w:rsidRDefault="00B730C3" w:rsidP="00344A84">
      <w:pPr>
        <w:pStyle w:val="Heading2"/>
        <w:rPr>
          <w:lang w:val="en-US"/>
        </w:rPr>
      </w:pPr>
      <w:r w:rsidRPr="00B730C3">
        <w:rPr>
          <w:lang w:val="en-US"/>
        </w:rPr>
        <w:t>Crop yields</w:t>
      </w:r>
    </w:p>
    <w:p w14:paraId="703D9357" w14:textId="77777777" w:rsidR="00B730C3" w:rsidRPr="00B730C3" w:rsidRDefault="00B730C3" w:rsidP="00B730C3">
      <w:pPr>
        <w:rPr>
          <w:rFonts w:ascii="Calibri" w:hAnsi="Calibri" w:cs="Calibri"/>
          <w:sz w:val="24"/>
          <w:szCs w:val="24"/>
          <w:lang w:val="en-US"/>
        </w:rPr>
      </w:pPr>
    </w:p>
    <w:p w14:paraId="054A57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lastRenderedPageBreak/>
        <w:t xml:space="preserve">Results showed that soil cover remained stable (~75%) across treatments and years. </w:t>
      </w:r>
    </w:p>
    <w:p w14:paraId="0FF9B37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796587E1" w14:textId="77777777" w:rsidR="00B730C3" w:rsidRPr="00B730C3" w:rsidRDefault="00B730C3" w:rsidP="00B730C3">
      <w:pPr>
        <w:rPr>
          <w:rFonts w:ascii="Calibri" w:hAnsi="Calibri" w:cs="Calibri"/>
          <w:sz w:val="24"/>
          <w:szCs w:val="24"/>
          <w:lang w:val="en-US"/>
        </w:rPr>
      </w:pPr>
    </w:p>
    <w:p w14:paraId="471ACBC8"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 xml:space="preserve">Cropping system had some influence on total aboveground biomass (increasing biomass with decreasing tillage intensity), but more strongly affected the proportion of biomass attributed to cover crops. </w:t>
      </w:r>
    </w:p>
    <w:p w14:paraId="6A089A09"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Figure</w:t>
      </w:r>
    </w:p>
    <w:p w14:paraId="670A3810" w14:textId="77777777" w:rsidR="00B730C3" w:rsidRPr="00B730C3" w:rsidRDefault="00B730C3" w:rsidP="00B730C3">
      <w:pPr>
        <w:rPr>
          <w:rFonts w:ascii="Calibri" w:hAnsi="Calibri" w:cs="Calibri"/>
          <w:sz w:val="24"/>
          <w:szCs w:val="24"/>
          <w:lang w:val="en-US"/>
        </w:rPr>
      </w:pPr>
      <w:r w:rsidRPr="00B730C3">
        <w:rPr>
          <w:rFonts w:ascii="Calibri" w:hAnsi="Calibri" w:cs="Calibri"/>
          <w:sz w:val="24"/>
          <w:szCs w:val="24"/>
          <w:lang w:val="en-US"/>
        </w:rPr>
        <w:t>Radish cover crops consistently contributed over 50% of total biomass, while the mixes’ contributions varied (0–80%) within both planting timings. Radish treatments produced neutral vegetation communities, with neither high potential benefits nor harms. In contrast, the mixes and no cover crop treatments displayed both high potential harm and high potential benefit.</w:t>
      </w:r>
    </w:p>
    <w:p w14:paraId="64E091B0" w14:textId="77777777" w:rsidR="00B730C3" w:rsidRPr="00B730C3" w:rsidRDefault="00B730C3">
      <w:pPr>
        <w:rPr>
          <w:rFonts w:ascii="Calibri" w:hAnsi="Calibri" w:cs="Calibri"/>
          <w:sz w:val="24"/>
          <w:szCs w:val="24"/>
          <w:lang w:val="en-US"/>
        </w:rPr>
      </w:pPr>
    </w:p>
    <w:p w14:paraId="0753C83C" w14:textId="4F06D0C3" w:rsidR="00344A84" w:rsidRDefault="00344A84" w:rsidP="00344A84">
      <w:pPr>
        <w:pStyle w:val="Heading2"/>
        <w:rPr>
          <w:lang w:val="en-US"/>
        </w:rPr>
      </w:pPr>
      <w:r>
        <w:rPr>
          <w:lang w:val="en-US"/>
        </w:rPr>
        <w:t xml:space="preserve">Fall ground cover </w:t>
      </w:r>
    </w:p>
    <w:p w14:paraId="7FADD4B8" w14:textId="33FA4DCB" w:rsidR="00344A84" w:rsidRDefault="00344A84" w:rsidP="00344A84">
      <w:pPr>
        <w:rPr>
          <w:lang w:val="en-US"/>
        </w:rPr>
      </w:pPr>
      <w:r>
        <w:rPr>
          <w:lang w:val="en-US"/>
        </w:rPr>
        <w:t>Value</w:t>
      </w:r>
    </w:p>
    <w:p w14:paraId="7447C8DA" w14:textId="46795C5A" w:rsidR="00344A84" w:rsidRPr="00344A84" w:rsidRDefault="005010F2" w:rsidP="00344A84">
      <w:pPr>
        <w:rPr>
          <w:lang w:val="en-US"/>
        </w:rPr>
      </w:pPr>
      <w:r>
        <w:rPr>
          <w:lang w:val="en-US"/>
        </w:rPr>
        <w:t xml:space="preserve">There were 5 Lamium species available in the </w:t>
      </w:r>
      <w:proofErr w:type="spellStart"/>
      <w:r>
        <w:rPr>
          <w:lang w:val="en-US"/>
        </w:rPr>
        <w:t>Yvoz</w:t>
      </w:r>
      <w:proofErr w:type="spellEnd"/>
      <w:r>
        <w:rPr>
          <w:lang w:val="en-US"/>
        </w:rPr>
        <w:t xml:space="preserve"> et al. 2021 dataset (XX). There were two Sens species. </w:t>
      </w:r>
    </w:p>
    <w:p w14:paraId="7A1F67E0" w14:textId="77777777" w:rsidR="00B730C3" w:rsidRPr="00B730C3" w:rsidRDefault="00B730C3">
      <w:pPr>
        <w:rPr>
          <w:rFonts w:ascii="Calibri" w:hAnsi="Calibri" w:cs="Calibri"/>
          <w:sz w:val="24"/>
          <w:szCs w:val="24"/>
          <w:lang w:val="en-US"/>
        </w:rPr>
      </w:pPr>
    </w:p>
    <w:p w14:paraId="4D07A561" w14:textId="77777777" w:rsidR="00B730C3" w:rsidRPr="00B730C3" w:rsidRDefault="00B730C3">
      <w:pPr>
        <w:rPr>
          <w:rFonts w:ascii="Calibri" w:hAnsi="Calibri" w:cs="Calibri"/>
          <w:sz w:val="24"/>
          <w:szCs w:val="24"/>
          <w:lang w:val="en-US"/>
        </w:rPr>
      </w:pPr>
    </w:p>
    <w:sectPr w:rsidR="00B730C3" w:rsidRPr="00B730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rginia Anne Nichols" w:date="2025-01-30T21:16:00Z" w:initials="VN">
    <w:p w14:paraId="17E1F64F" w14:textId="77777777" w:rsidR="00A70C8E" w:rsidRDefault="00A70C8E" w:rsidP="00A70C8E">
      <w:pPr>
        <w:pStyle w:val="CommentText"/>
      </w:pPr>
      <w:r>
        <w:rPr>
          <w:rStyle w:val="CommentReference"/>
        </w:rPr>
        <w:annotationRef/>
      </w:r>
      <w:r>
        <w:t>I don’t know how these values were determined. They were reported in Scherner et al. 2016, but it was not stated how they came about. What type of sampling was used? Grid sampling at the site?</w:t>
      </w:r>
    </w:p>
  </w:comment>
  <w:comment w:id="1" w:author="Virginia Anne Nichols" w:date="2025-02-18T11:45:00Z" w:initials="VN">
    <w:p w14:paraId="14A79107" w14:textId="77777777" w:rsidR="00782730" w:rsidRDefault="00782730" w:rsidP="00782730">
      <w:pPr>
        <w:pStyle w:val="CommentText"/>
      </w:pPr>
      <w:r>
        <w:rPr>
          <w:rStyle w:val="CommentReference"/>
        </w:rPr>
        <w:annotationRef/>
      </w:r>
      <w:r>
        <w:t>How was the straw removed?</w:t>
      </w:r>
    </w:p>
  </w:comment>
  <w:comment w:id="2" w:author="Virginia Anne Nichols" w:date="2025-02-18T11:45:00Z" w:initials="VN">
    <w:p w14:paraId="026FF3D2" w14:textId="77777777" w:rsidR="00782730" w:rsidRDefault="00782730" w:rsidP="00782730">
      <w:pPr>
        <w:pStyle w:val="CommentText"/>
      </w:pPr>
      <w:r>
        <w:rPr>
          <w:rStyle w:val="CommentReference"/>
        </w:rPr>
        <w:annotationRef/>
      </w:r>
      <w:r>
        <w:t>How much was removed?</w:t>
      </w:r>
    </w:p>
  </w:comment>
  <w:comment w:id="4" w:author="Virginia Anne Nichols" w:date="2025-02-18T10:55:00Z" w:initials="VN">
    <w:p w14:paraId="4B8BD559" w14:textId="47168EFA" w:rsidR="00D54833" w:rsidRDefault="00D54833" w:rsidP="00D54833">
      <w:pPr>
        <w:pStyle w:val="CommentText"/>
      </w:pPr>
      <w:r>
        <w:rPr>
          <w:rStyle w:val="CommentReference"/>
        </w:rPr>
        <w:annotationRef/>
      </w:r>
      <w:r>
        <w:t>Bo - why are the row spacings different in the moldboard plowing system?</w:t>
      </w:r>
    </w:p>
  </w:comment>
  <w:comment w:id="5" w:author="Virginia Anne Nichols" w:date="2025-02-18T10:54:00Z" w:initials="VN">
    <w:p w14:paraId="20693CA4" w14:textId="2A00A438" w:rsidR="00D54833" w:rsidRDefault="00D54833" w:rsidP="00D54833">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6" w:author="Virginia Anne Nichols" w:date="2025-02-18T10:55:00Z" w:initials="VN">
    <w:p w14:paraId="65528C40" w14:textId="77777777" w:rsidR="00D54833" w:rsidRDefault="00D54833" w:rsidP="00D54833">
      <w:pPr>
        <w:pStyle w:val="CommentText"/>
      </w:pPr>
      <w:r>
        <w:rPr>
          <w:rStyle w:val="CommentReference"/>
        </w:rPr>
        <w:annotationRef/>
      </w:r>
      <w:r>
        <w:t>Were faba beans planted in 17.5 row spacings?</w:t>
      </w:r>
    </w:p>
  </w:comment>
  <w:comment w:id="10" w:author="Virginia Anne Nichols" w:date="2025-02-18T11:01:00Z" w:initials="VN">
    <w:p w14:paraId="391F965B" w14:textId="77777777" w:rsidR="007477A1" w:rsidRDefault="007477A1" w:rsidP="007477A1">
      <w:pPr>
        <w:pStyle w:val="CommentText"/>
      </w:pPr>
      <w:r>
        <w:rPr>
          <w:rStyle w:val="CommentReference"/>
        </w:rPr>
        <w:annotationRef/>
      </w:r>
      <w:r>
        <w:t>The application method was not specified - was it broadcast?</w:t>
      </w:r>
    </w:p>
  </w:comment>
  <w:comment w:id="11" w:author="Virginia Anne Nichols" w:date="2025-02-18T11:47:00Z" w:initials="VN">
    <w:p w14:paraId="52F3BD5A" w14:textId="77777777" w:rsidR="00AD5622" w:rsidRDefault="00AD5622" w:rsidP="00AD5622">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E1F64F" w15:done="0"/>
  <w15:commentEx w15:paraId="14A79107" w15:done="0"/>
  <w15:commentEx w15:paraId="026FF3D2" w15:done="0"/>
  <w15:commentEx w15:paraId="4B8BD559" w15:done="0"/>
  <w15:commentEx w15:paraId="20693CA4" w15:done="0"/>
  <w15:commentEx w15:paraId="65528C40" w15:done="0"/>
  <w15:commentEx w15:paraId="391F965B" w15:done="0"/>
  <w15:commentEx w15:paraId="52F3B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6273C0A" w16cex:dateUtc="2025-01-30T20:16:00Z"/>
  <w16cex:commentExtensible w16cex:durableId="73E22568" w16cex:dateUtc="2025-02-18T10:45:00Z"/>
  <w16cex:commentExtensible w16cex:durableId="7009D756" w16cex:dateUtc="2025-02-18T10:45:00Z"/>
  <w16cex:commentExtensible w16cex:durableId="317F3FC2" w16cex:dateUtc="2025-02-18T09:55: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E1F64F" w16cid:durableId="26273C0A"/>
  <w16cid:commentId w16cid:paraId="14A79107" w16cid:durableId="73E22568"/>
  <w16cid:commentId w16cid:paraId="026FF3D2" w16cid:durableId="7009D756"/>
  <w16cid:commentId w16cid:paraId="4B8BD559" w16cid:durableId="317F3FC2"/>
  <w16cid:commentId w16cid:paraId="20693CA4" w16cid:durableId="26A838AC"/>
  <w16cid:commentId w16cid:paraId="65528C40" w16cid:durableId="719E07D9"/>
  <w16cid:commentId w16cid:paraId="391F965B" w16cid:durableId="5E00243F"/>
  <w16cid:commentId w16cid:paraId="52F3BD5A" w16cid:durableId="3EAA75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270FF"/>
    <w:multiLevelType w:val="hybridMultilevel"/>
    <w:tmpl w:val="BCB4C2A4"/>
    <w:lvl w:ilvl="0" w:tplc="BE3A52BE">
      <w:numFmt w:val="bullet"/>
      <w:lvlText w:val="-"/>
      <w:lvlJc w:val="left"/>
      <w:pPr>
        <w:ind w:left="720" w:hanging="360"/>
      </w:pPr>
      <w:rPr>
        <w:rFonts w:ascii="Aptos" w:eastAsiaTheme="minorHAnsi" w:hAnsi="Aptos"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4343955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rginia Anne Nichols">
    <w15:presenceInfo w15:providerId="AD" w15:userId="S::au757887@uni.au.dk::1e8bc941-3906-405c-be8c-f2e8d9cc7a85"/>
  </w15:person>
  <w15:person w15:author="Bo Melander">
    <w15:presenceInfo w15:providerId="AD" w15:userId="S::au223507@uni.au.dk::d6c912b7-5fcf-40b8-9cc5-34856bfd60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265"/>
    <w:rsid w:val="000010AC"/>
    <w:rsid w:val="00023C12"/>
    <w:rsid w:val="00034993"/>
    <w:rsid w:val="00053998"/>
    <w:rsid w:val="000572BC"/>
    <w:rsid w:val="00073D17"/>
    <w:rsid w:val="000B7B02"/>
    <w:rsid w:val="000E21EA"/>
    <w:rsid w:val="001114A3"/>
    <w:rsid w:val="00175629"/>
    <w:rsid w:val="001A0D18"/>
    <w:rsid w:val="001A695F"/>
    <w:rsid w:val="00264241"/>
    <w:rsid w:val="00275DFF"/>
    <w:rsid w:val="00333287"/>
    <w:rsid w:val="00336BAD"/>
    <w:rsid w:val="00344A84"/>
    <w:rsid w:val="003544E9"/>
    <w:rsid w:val="00371162"/>
    <w:rsid w:val="003B60EC"/>
    <w:rsid w:val="003E205E"/>
    <w:rsid w:val="004E57F2"/>
    <w:rsid w:val="005010F2"/>
    <w:rsid w:val="00663D56"/>
    <w:rsid w:val="006A4260"/>
    <w:rsid w:val="00702EA8"/>
    <w:rsid w:val="007477A1"/>
    <w:rsid w:val="00782730"/>
    <w:rsid w:val="007D1D13"/>
    <w:rsid w:val="007E32D7"/>
    <w:rsid w:val="008016FE"/>
    <w:rsid w:val="00844404"/>
    <w:rsid w:val="0087481D"/>
    <w:rsid w:val="008D679E"/>
    <w:rsid w:val="00905DB0"/>
    <w:rsid w:val="00960509"/>
    <w:rsid w:val="00964670"/>
    <w:rsid w:val="00996DDB"/>
    <w:rsid w:val="00997973"/>
    <w:rsid w:val="00A33110"/>
    <w:rsid w:val="00A6359E"/>
    <w:rsid w:val="00A70C8E"/>
    <w:rsid w:val="00A9025D"/>
    <w:rsid w:val="00AD02D7"/>
    <w:rsid w:val="00AD5622"/>
    <w:rsid w:val="00B067E5"/>
    <w:rsid w:val="00B41B1E"/>
    <w:rsid w:val="00B730C3"/>
    <w:rsid w:val="00C237F2"/>
    <w:rsid w:val="00C51590"/>
    <w:rsid w:val="00CF29E1"/>
    <w:rsid w:val="00D3368D"/>
    <w:rsid w:val="00D54833"/>
    <w:rsid w:val="00D60065"/>
    <w:rsid w:val="00DB54A3"/>
    <w:rsid w:val="00DE4ABA"/>
    <w:rsid w:val="00E3737B"/>
    <w:rsid w:val="00E519B2"/>
    <w:rsid w:val="00E976D6"/>
    <w:rsid w:val="00EB3265"/>
    <w:rsid w:val="00EC1821"/>
    <w:rsid w:val="00EF514A"/>
    <w:rsid w:val="00F71074"/>
    <w:rsid w:val="00FF44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38C"/>
  <w15:chartTrackingRefBased/>
  <w15:docId w15:val="{F7618519-24CA-431D-9C49-610C1690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C3"/>
  </w:style>
  <w:style w:type="paragraph" w:styleId="Heading1">
    <w:name w:val="heading 1"/>
    <w:basedOn w:val="Normal"/>
    <w:next w:val="Normal"/>
    <w:link w:val="Heading1Char"/>
    <w:uiPriority w:val="9"/>
    <w:qFormat/>
    <w:rsid w:val="00EB3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265"/>
    <w:rPr>
      <w:rFonts w:eastAsiaTheme="majorEastAsia" w:cstheme="majorBidi"/>
      <w:color w:val="272727" w:themeColor="text1" w:themeTint="D8"/>
    </w:rPr>
  </w:style>
  <w:style w:type="paragraph" w:styleId="Title">
    <w:name w:val="Title"/>
    <w:basedOn w:val="Normal"/>
    <w:next w:val="Normal"/>
    <w:link w:val="TitleChar"/>
    <w:uiPriority w:val="10"/>
    <w:qFormat/>
    <w:rsid w:val="00EB3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265"/>
    <w:pPr>
      <w:spacing w:before="160"/>
      <w:jc w:val="center"/>
    </w:pPr>
    <w:rPr>
      <w:i/>
      <w:iCs/>
      <w:color w:val="404040" w:themeColor="text1" w:themeTint="BF"/>
    </w:rPr>
  </w:style>
  <w:style w:type="character" w:customStyle="1" w:styleId="QuoteChar">
    <w:name w:val="Quote Char"/>
    <w:basedOn w:val="DefaultParagraphFont"/>
    <w:link w:val="Quote"/>
    <w:uiPriority w:val="29"/>
    <w:rsid w:val="00EB3265"/>
    <w:rPr>
      <w:i/>
      <w:iCs/>
      <w:color w:val="404040" w:themeColor="text1" w:themeTint="BF"/>
    </w:rPr>
  </w:style>
  <w:style w:type="paragraph" w:styleId="ListParagraph">
    <w:name w:val="List Paragraph"/>
    <w:basedOn w:val="Normal"/>
    <w:uiPriority w:val="34"/>
    <w:qFormat/>
    <w:rsid w:val="00EB3265"/>
    <w:pPr>
      <w:ind w:left="720"/>
      <w:contextualSpacing/>
    </w:pPr>
  </w:style>
  <w:style w:type="character" w:styleId="IntenseEmphasis">
    <w:name w:val="Intense Emphasis"/>
    <w:basedOn w:val="DefaultParagraphFont"/>
    <w:uiPriority w:val="21"/>
    <w:qFormat/>
    <w:rsid w:val="00EB3265"/>
    <w:rPr>
      <w:i/>
      <w:iCs/>
      <w:color w:val="0F4761" w:themeColor="accent1" w:themeShade="BF"/>
    </w:rPr>
  </w:style>
  <w:style w:type="paragraph" w:styleId="IntenseQuote">
    <w:name w:val="Intense Quote"/>
    <w:basedOn w:val="Normal"/>
    <w:next w:val="Normal"/>
    <w:link w:val="IntenseQuoteChar"/>
    <w:uiPriority w:val="30"/>
    <w:qFormat/>
    <w:rsid w:val="00EB3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265"/>
    <w:rPr>
      <w:i/>
      <w:iCs/>
      <w:color w:val="0F4761" w:themeColor="accent1" w:themeShade="BF"/>
    </w:rPr>
  </w:style>
  <w:style w:type="character" w:styleId="IntenseReference">
    <w:name w:val="Intense Reference"/>
    <w:basedOn w:val="DefaultParagraphFont"/>
    <w:uiPriority w:val="32"/>
    <w:qFormat/>
    <w:rsid w:val="00EB3265"/>
    <w:rPr>
      <w:b/>
      <w:bCs/>
      <w:smallCaps/>
      <w:color w:val="0F4761" w:themeColor="accent1" w:themeShade="BF"/>
      <w:spacing w:val="5"/>
    </w:rPr>
  </w:style>
  <w:style w:type="character" w:styleId="Hyperlink">
    <w:name w:val="Hyperlink"/>
    <w:basedOn w:val="DefaultParagraphFont"/>
    <w:uiPriority w:val="99"/>
    <w:unhideWhenUsed/>
    <w:rsid w:val="00B730C3"/>
    <w:rPr>
      <w:color w:val="467886" w:themeColor="hyperlink"/>
      <w:u w:val="single"/>
    </w:rPr>
  </w:style>
  <w:style w:type="table" w:styleId="TableGrid">
    <w:name w:val="Table Grid"/>
    <w:basedOn w:val="TableNormal"/>
    <w:uiPriority w:val="39"/>
    <w:rsid w:val="00FF4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0C8E"/>
    <w:rPr>
      <w:sz w:val="16"/>
      <w:szCs w:val="16"/>
    </w:rPr>
  </w:style>
  <w:style w:type="paragraph" w:styleId="CommentText">
    <w:name w:val="annotation text"/>
    <w:basedOn w:val="Normal"/>
    <w:link w:val="CommentTextChar"/>
    <w:uiPriority w:val="99"/>
    <w:unhideWhenUsed/>
    <w:rsid w:val="00A70C8E"/>
    <w:pPr>
      <w:spacing w:line="240" w:lineRule="auto"/>
    </w:pPr>
    <w:rPr>
      <w:sz w:val="20"/>
      <w:szCs w:val="20"/>
    </w:rPr>
  </w:style>
  <w:style w:type="character" w:customStyle="1" w:styleId="CommentTextChar">
    <w:name w:val="Comment Text Char"/>
    <w:basedOn w:val="DefaultParagraphFont"/>
    <w:link w:val="CommentText"/>
    <w:uiPriority w:val="99"/>
    <w:rsid w:val="00A70C8E"/>
    <w:rPr>
      <w:sz w:val="20"/>
      <w:szCs w:val="20"/>
    </w:rPr>
  </w:style>
  <w:style w:type="paragraph" w:styleId="CommentSubject">
    <w:name w:val="annotation subject"/>
    <w:basedOn w:val="CommentText"/>
    <w:next w:val="CommentText"/>
    <w:link w:val="CommentSubjectChar"/>
    <w:uiPriority w:val="99"/>
    <w:semiHidden/>
    <w:unhideWhenUsed/>
    <w:rsid w:val="008D679E"/>
    <w:rPr>
      <w:b/>
      <w:bCs/>
    </w:rPr>
  </w:style>
  <w:style w:type="character" w:customStyle="1" w:styleId="CommentSubjectChar">
    <w:name w:val="Comment Subject Char"/>
    <w:basedOn w:val="CommentTextChar"/>
    <w:link w:val="CommentSubject"/>
    <w:uiPriority w:val="99"/>
    <w:semiHidden/>
    <w:rsid w:val="008D67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47692">
      <w:bodyDiv w:val="1"/>
      <w:marLeft w:val="0"/>
      <w:marRight w:val="0"/>
      <w:marTop w:val="0"/>
      <w:marBottom w:val="0"/>
      <w:divBdr>
        <w:top w:val="none" w:sz="0" w:space="0" w:color="auto"/>
        <w:left w:val="none" w:sz="0" w:space="0" w:color="auto"/>
        <w:bottom w:val="none" w:sz="0" w:space="0" w:color="auto"/>
        <w:right w:val="none" w:sz="0" w:space="0" w:color="auto"/>
      </w:divBdr>
      <w:divsChild>
        <w:div w:id="1103106634">
          <w:marLeft w:val="0"/>
          <w:marRight w:val="0"/>
          <w:marTop w:val="0"/>
          <w:marBottom w:val="0"/>
          <w:divBdr>
            <w:top w:val="none" w:sz="0" w:space="0" w:color="auto"/>
            <w:left w:val="none" w:sz="0" w:space="0" w:color="auto"/>
            <w:bottom w:val="none" w:sz="0" w:space="0" w:color="auto"/>
            <w:right w:val="none" w:sz="0" w:space="0" w:color="auto"/>
          </w:divBdr>
          <w:divsChild>
            <w:div w:id="13708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7710">
      <w:bodyDiv w:val="1"/>
      <w:marLeft w:val="0"/>
      <w:marRight w:val="0"/>
      <w:marTop w:val="0"/>
      <w:marBottom w:val="0"/>
      <w:divBdr>
        <w:top w:val="none" w:sz="0" w:space="0" w:color="auto"/>
        <w:left w:val="none" w:sz="0" w:space="0" w:color="auto"/>
        <w:bottom w:val="none" w:sz="0" w:space="0" w:color="auto"/>
        <w:right w:val="none" w:sz="0" w:space="0" w:color="auto"/>
      </w:divBdr>
      <w:divsChild>
        <w:div w:id="1766223885">
          <w:marLeft w:val="0"/>
          <w:marRight w:val="0"/>
          <w:marTop w:val="0"/>
          <w:marBottom w:val="0"/>
          <w:divBdr>
            <w:top w:val="none" w:sz="0" w:space="0" w:color="auto"/>
            <w:left w:val="none" w:sz="0" w:space="0" w:color="auto"/>
            <w:bottom w:val="none" w:sz="0" w:space="0" w:color="auto"/>
            <w:right w:val="none" w:sz="0" w:space="0" w:color="auto"/>
          </w:divBdr>
          <w:divsChild>
            <w:div w:id="1099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mailto:gina.nichol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4099</TotalTime>
  <Pages>10</Pages>
  <Words>11994</Words>
  <Characters>73170</Characters>
  <Application>Microsoft Office Word</Application>
  <DocSecurity>0</DocSecurity>
  <Lines>609</Lines>
  <Paragraphs>169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84995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8</cp:revision>
  <dcterms:created xsi:type="dcterms:W3CDTF">2025-02-12T09:55:00Z</dcterms:created>
  <dcterms:modified xsi:type="dcterms:W3CDTF">2025-02-24T10:25:00Z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id="2gKcd37L"/&gt;&lt;style id="http://www.zotero.org/styles/elsevier-harvard" hasBibliography="1" bibliographyStyleHasBeenSet="0"/&gt;&lt;prefs&gt;&lt;pref name="fieldType" value="Field"/&gt;&lt;/prefs&gt;&lt;/data&gt;</vt:lpwstr>
  </property>
</Properties>
</file>