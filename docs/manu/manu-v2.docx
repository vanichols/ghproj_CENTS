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046D1" w14:textId="4B4B76C0" w:rsidR="00B730C3" w:rsidRPr="00B730C3" w:rsidRDefault="00B730C3" w:rsidP="00B730C3">
      <w:pPr>
        <w:autoSpaceDE w:val="0"/>
        <w:autoSpaceDN w:val="0"/>
        <w:adjustRightInd w:val="0"/>
        <w:spacing w:after="0" w:line="240" w:lineRule="auto"/>
        <w:jc w:val="center"/>
        <w:rPr>
          <w:rFonts w:ascii="Calibri" w:hAnsi="Calibri" w:cs="Calibri"/>
          <w:b/>
          <w:bCs/>
          <w:sz w:val="24"/>
          <w:szCs w:val="24"/>
          <w:lang w:val="fr-CA"/>
        </w:rPr>
      </w:pPr>
      <w:r w:rsidRPr="00B730C3">
        <w:rPr>
          <w:rFonts w:ascii="Calibri" w:hAnsi="Calibri" w:cs="Calibri"/>
          <w:b/>
          <w:bCs/>
          <w:sz w:val="24"/>
          <w:szCs w:val="24"/>
          <w:lang w:val="en-US"/>
        </w:rPr>
        <w:t>A</w:t>
      </w:r>
      <w:r w:rsidR="00663D56">
        <w:rPr>
          <w:rFonts w:ascii="Calibri" w:hAnsi="Calibri" w:cs="Calibri"/>
          <w:b/>
          <w:bCs/>
          <w:sz w:val="24"/>
          <w:szCs w:val="24"/>
          <w:lang w:val="en-US"/>
        </w:rPr>
        <w:t xml:space="preserve"> multi-criteria </w:t>
      </w:r>
      <w:r w:rsidRPr="00B730C3">
        <w:rPr>
          <w:rFonts w:ascii="Calibri" w:hAnsi="Calibri" w:cs="Calibri"/>
          <w:b/>
          <w:bCs/>
          <w:sz w:val="24"/>
          <w:szCs w:val="24"/>
          <w:lang w:val="en-US"/>
        </w:rPr>
        <w:t>evaluat</w:t>
      </w:r>
      <w:r w:rsidR="00663D56">
        <w:rPr>
          <w:rFonts w:ascii="Calibri" w:hAnsi="Calibri" w:cs="Calibri"/>
          <w:b/>
          <w:bCs/>
          <w:sz w:val="24"/>
          <w:szCs w:val="24"/>
          <w:lang w:val="en-US"/>
        </w:rPr>
        <w:t>ion of</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 xml:space="preserve">fall vegetation </w:t>
      </w:r>
      <w:r w:rsidRPr="00B730C3">
        <w:rPr>
          <w:rFonts w:ascii="Calibri" w:hAnsi="Calibri" w:cs="Calibri"/>
          <w:b/>
          <w:bCs/>
          <w:sz w:val="24"/>
          <w:szCs w:val="24"/>
          <w:lang w:val="en-US"/>
        </w:rPr>
        <w:t xml:space="preserve">services and dis-services in 30 cropping systems varying in </w:t>
      </w:r>
      <w:r w:rsidR="000A3A67">
        <w:rPr>
          <w:rFonts w:ascii="Calibri" w:hAnsi="Calibri" w:cs="Calibri"/>
          <w:b/>
          <w:bCs/>
          <w:sz w:val="24"/>
          <w:szCs w:val="24"/>
          <w:lang w:val="en-US"/>
        </w:rPr>
        <w:t xml:space="preserve">cover crop system, </w:t>
      </w:r>
      <w:r w:rsidRPr="00B730C3">
        <w:rPr>
          <w:rFonts w:ascii="Calibri" w:hAnsi="Calibri" w:cs="Calibri"/>
          <w:b/>
          <w:bCs/>
          <w:sz w:val="24"/>
          <w:szCs w:val="24"/>
          <w:lang w:val="en-US"/>
        </w:rPr>
        <w:t>tillage</w:t>
      </w:r>
      <w:r w:rsidR="000A3A67">
        <w:rPr>
          <w:rFonts w:ascii="Calibri" w:hAnsi="Calibri" w:cs="Calibri"/>
          <w:b/>
          <w:bCs/>
          <w:sz w:val="24"/>
          <w:szCs w:val="24"/>
          <w:lang w:val="en-US"/>
        </w:rPr>
        <w:t xml:space="preserve"> and</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residue</w:t>
      </w:r>
      <w:r w:rsidRPr="00B730C3">
        <w:rPr>
          <w:rFonts w:ascii="Calibri" w:hAnsi="Calibri" w:cs="Calibri"/>
          <w:b/>
          <w:bCs/>
          <w:sz w:val="24"/>
          <w:szCs w:val="24"/>
          <w:lang w:val="en-US"/>
        </w:rPr>
        <w:t xml:space="preserve"> management</w:t>
      </w:r>
    </w:p>
    <w:p w14:paraId="3D898BD4"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fr-CA"/>
        </w:rPr>
      </w:pPr>
    </w:p>
    <w:p w14:paraId="60C61DEE"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en-US"/>
        </w:rPr>
      </w:pPr>
      <w:r w:rsidRPr="00B730C3">
        <w:rPr>
          <w:rFonts w:ascii="Calibri" w:hAnsi="Calibri" w:cs="Calibri"/>
          <w:sz w:val="24"/>
          <w:szCs w:val="24"/>
          <w:lang w:val="fr-CA"/>
        </w:rPr>
        <w:t>Virginia Nichols</w:t>
      </w:r>
      <w:r w:rsidRPr="00B730C3">
        <w:rPr>
          <w:rFonts w:ascii="Calibri" w:hAnsi="Calibri" w:cs="Calibri"/>
          <w:sz w:val="24"/>
          <w:szCs w:val="24"/>
          <w:vertAlign w:val="superscript"/>
          <w:lang w:val="fr-CA"/>
        </w:rPr>
        <w:t>1</w:t>
      </w:r>
      <w:r w:rsidRPr="00B730C3">
        <w:rPr>
          <w:rFonts w:ascii="Calibri" w:hAnsi="Calibri" w:cs="Calibri"/>
          <w:sz w:val="24"/>
          <w:szCs w:val="24"/>
          <w:lang w:val="fr-CA"/>
        </w:rPr>
        <w:t>, Emma Randhal-Beltran</w:t>
      </w:r>
      <w:r w:rsidRPr="00B730C3">
        <w:rPr>
          <w:rFonts w:ascii="Calibri" w:hAnsi="Calibri" w:cs="Calibri"/>
          <w:sz w:val="24"/>
          <w:szCs w:val="24"/>
          <w:vertAlign w:val="superscript"/>
          <w:lang w:val="fr-CA"/>
        </w:rPr>
        <w:t>1</w:t>
      </w:r>
      <w:r w:rsidRPr="00B730C3">
        <w:rPr>
          <w:rFonts w:ascii="Calibri" w:hAnsi="Calibri" w:cs="Calibri"/>
          <w:sz w:val="24"/>
          <w:szCs w:val="24"/>
          <w:lang w:val="fr-CA"/>
        </w:rPr>
        <w:t>, Marco Gentili</w:t>
      </w:r>
      <w:r w:rsidRPr="00B730C3">
        <w:rPr>
          <w:rFonts w:ascii="Calibri" w:hAnsi="Calibri" w:cs="Calibri"/>
          <w:sz w:val="24"/>
          <w:szCs w:val="24"/>
          <w:vertAlign w:val="superscript"/>
          <w:lang w:val="fr-CA"/>
        </w:rPr>
        <w:t>1</w:t>
      </w:r>
      <w:r w:rsidRPr="00B730C3">
        <w:rPr>
          <w:rFonts w:ascii="Calibri" w:hAnsi="Calibri" w:cs="Calibri"/>
          <w:sz w:val="24"/>
          <w:szCs w:val="24"/>
          <w:lang w:val="fr-CA"/>
        </w:rPr>
        <w:t>, Mette Sonderskov</w:t>
      </w:r>
      <w:r w:rsidRPr="00B730C3">
        <w:rPr>
          <w:rFonts w:ascii="Calibri" w:hAnsi="Calibri" w:cs="Calibri"/>
          <w:sz w:val="24"/>
          <w:szCs w:val="24"/>
          <w:vertAlign w:val="superscript"/>
          <w:lang w:val="fr-CA"/>
        </w:rPr>
        <w:t>1</w:t>
      </w:r>
      <w:r w:rsidRPr="00B730C3">
        <w:rPr>
          <w:rFonts w:ascii="Calibri" w:hAnsi="Calibri" w:cs="Calibri"/>
          <w:sz w:val="24"/>
          <w:szCs w:val="24"/>
          <w:lang w:val="fr-CA"/>
        </w:rPr>
        <w:t>, Bo Melander</w:t>
      </w:r>
      <w:r w:rsidRPr="00B730C3">
        <w:rPr>
          <w:rFonts w:ascii="Calibri" w:hAnsi="Calibri" w:cs="Calibri"/>
          <w:sz w:val="24"/>
          <w:szCs w:val="24"/>
          <w:vertAlign w:val="superscript"/>
          <w:lang w:val="fr-CA"/>
        </w:rPr>
        <w:t>3</w:t>
      </w:r>
    </w:p>
    <w:p w14:paraId="2B770C1A"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lang w:val="en-US"/>
        </w:rPr>
      </w:pPr>
      <w:r w:rsidRPr="00B730C3">
        <w:rPr>
          <w:rFonts w:ascii="Calibri" w:hAnsi="Calibri" w:cs="Calibri"/>
          <w:i/>
          <w:iCs/>
          <w:sz w:val="24"/>
          <w:szCs w:val="24"/>
          <w:vertAlign w:val="superscript"/>
          <w:lang w:val="en-US"/>
        </w:rPr>
        <w:t>1</w:t>
      </w:r>
      <w:r w:rsidRPr="00B730C3">
        <w:rPr>
          <w:rFonts w:ascii="Calibri" w:hAnsi="Calibri" w:cs="Calibri"/>
          <w:i/>
          <w:iCs/>
          <w:sz w:val="24"/>
          <w:szCs w:val="24"/>
          <w:lang w:val="en-US"/>
        </w:rPr>
        <w:t>Aarhus University, Department of Agroecology, Crop Health Section,</w:t>
      </w:r>
    </w:p>
    <w:p w14:paraId="111816B8"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r w:rsidRPr="00B730C3">
        <w:rPr>
          <w:rFonts w:ascii="Calibri" w:hAnsi="Calibri" w:cs="Calibri"/>
          <w:i/>
          <w:iCs/>
          <w:sz w:val="24"/>
          <w:szCs w:val="24"/>
        </w:rPr>
        <w:t>Forsøgsvej 1, 4200 Slagelse, Denmark</w:t>
      </w:r>
    </w:p>
    <w:p w14:paraId="642C3914"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hyperlink r:id="rId5" w:history="1">
        <w:r w:rsidRPr="00B730C3">
          <w:rPr>
            <w:rStyle w:val="Hyperlink"/>
            <w:rFonts w:ascii="Calibri" w:hAnsi="Calibri" w:cs="Calibri"/>
            <w:i/>
            <w:iCs/>
            <w:sz w:val="24"/>
            <w:szCs w:val="24"/>
          </w:rPr>
          <w:t>gina.nichols@</w:t>
        </w:r>
      </w:hyperlink>
      <w:r w:rsidRPr="00B730C3">
        <w:rPr>
          <w:rStyle w:val="Hyperlink"/>
          <w:rFonts w:ascii="Calibri" w:hAnsi="Calibri" w:cs="Calibri"/>
          <w:i/>
          <w:iCs/>
          <w:sz w:val="24"/>
          <w:szCs w:val="24"/>
        </w:rPr>
        <w:t>agro.au.dk</w:t>
      </w:r>
      <w:r w:rsidRPr="00B730C3">
        <w:rPr>
          <w:rFonts w:ascii="Calibri" w:hAnsi="Calibri" w:cs="Calibri"/>
          <w:i/>
          <w:iCs/>
          <w:sz w:val="24"/>
          <w:szCs w:val="24"/>
        </w:rPr>
        <w:t xml:space="preserve"> </w:t>
      </w:r>
    </w:p>
    <w:p w14:paraId="0F96A2DD" w14:textId="77777777" w:rsidR="00B730C3" w:rsidRDefault="00B730C3" w:rsidP="00B730C3">
      <w:pPr>
        <w:autoSpaceDE w:val="0"/>
        <w:autoSpaceDN w:val="0"/>
        <w:adjustRightInd w:val="0"/>
        <w:spacing w:after="0" w:line="240" w:lineRule="auto"/>
        <w:rPr>
          <w:rFonts w:ascii="Calibri" w:hAnsi="Calibri" w:cs="Calibri"/>
          <w:i/>
          <w:iCs/>
          <w:sz w:val="24"/>
          <w:szCs w:val="24"/>
        </w:rPr>
      </w:pPr>
    </w:p>
    <w:p w14:paraId="5CC57B6C" w14:textId="4EF7C8E5" w:rsidR="00A70C8E" w:rsidRPr="00175629" w:rsidRDefault="00A70C8E" w:rsidP="00A70C8E">
      <w:pPr>
        <w:pStyle w:val="Heading1"/>
        <w:rPr>
          <w:lang w:val="en-US"/>
        </w:rPr>
      </w:pPr>
      <w:r w:rsidRPr="00175629">
        <w:rPr>
          <w:lang w:val="en-US"/>
        </w:rPr>
        <w:t>Abstract</w:t>
      </w:r>
    </w:p>
    <w:p w14:paraId="20F2AFA9" w14:textId="19DFA185" w:rsidR="00B730C3" w:rsidRPr="00B730C3"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With increasing </w:t>
      </w:r>
      <w:r w:rsidR="00663D56">
        <w:rPr>
          <w:rFonts w:ascii="Calibri" w:hAnsi="Calibri" w:cs="Calibri"/>
          <w:sz w:val="24"/>
          <w:szCs w:val="24"/>
          <w:lang w:val="en-US"/>
        </w:rPr>
        <w:t xml:space="preserve">environmental </w:t>
      </w:r>
      <w:r w:rsidRPr="00B730C3">
        <w:rPr>
          <w:rFonts w:ascii="Calibri" w:hAnsi="Calibri" w:cs="Calibri"/>
          <w:sz w:val="24"/>
          <w:szCs w:val="24"/>
          <w:lang w:val="en-US"/>
        </w:rPr>
        <w:t xml:space="preserve">pressures from population growth and climate change, there is growing interest in assessing both the potential benefits and drawbacks of in-field, non-crop vegetation. This study evaluated fall </w:t>
      </w:r>
      <w:r w:rsidR="00663D56">
        <w:rPr>
          <w:rFonts w:ascii="Calibri" w:hAnsi="Calibri" w:cs="Calibri"/>
          <w:sz w:val="24"/>
          <w:szCs w:val="24"/>
          <w:lang w:val="en-US"/>
        </w:rPr>
        <w:t>vegetation</w:t>
      </w:r>
      <w:r w:rsidRPr="00B730C3">
        <w:rPr>
          <w:rFonts w:ascii="Calibri" w:hAnsi="Calibri" w:cs="Calibri"/>
          <w:sz w:val="24"/>
          <w:szCs w:val="24"/>
          <w:lang w:val="en-US"/>
        </w:rPr>
        <w:t xml:space="preserve"> communities</w:t>
      </w:r>
      <w:r w:rsidR="00CB0057">
        <w:rPr>
          <w:rFonts w:ascii="Calibri" w:hAnsi="Calibri" w:cs="Calibri"/>
          <w:sz w:val="24"/>
          <w:szCs w:val="24"/>
          <w:lang w:val="en-US"/>
        </w:rPr>
        <w:t xml:space="preserve"> and attendant agronomic metrics</w:t>
      </w:r>
      <w:r w:rsidRPr="00B730C3">
        <w:rPr>
          <w:rFonts w:ascii="Calibri" w:hAnsi="Calibri" w:cs="Calibri"/>
          <w:sz w:val="24"/>
          <w:szCs w:val="24"/>
          <w:lang w:val="en-US"/>
        </w:rPr>
        <w:t xml:space="preserve"> in 30 replicated cropping systems over two consecutive years in Zealand, Denmark. Treatments included five cover crop systems (</w:t>
      </w:r>
      <w:r w:rsidR="00663D56" w:rsidRPr="00B730C3">
        <w:rPr>
          <w:rFonts w:ascii="Calibri" w:hAnsi="Calibri" w:cs="Calibri"/>
          <w:sz w:val="24"/>
          <w:szCs w:val="24"/>
          <w:lang w:val="en-US"/>
        </w:rPr>
        <w:t>Raphanus sativus (radish) sown mid-season and post-harvest</w:t>
      </w:r>
      <w:r w:rsidR="00663D56">
        <w:rPr>
          <w:rFonts w:ascii="Calibri" w:hAnsi="Calibri" w:cs="Calibri"/>
          <w:sz w:val="24"/>
          <w:szCs w:val="24"/>
          <w:lang w:val="en-US"/>
        </w:rPr>
        <w:t xml:space="preserve">; </w:t>
      </w:r>
      <w:r w:rsidRPr="00B730C3">
        <w:rPr>
          <w:rFonts w:ascii="Calibri" w:hAnsi="Calibri" w:cs="Calibri"/>
          <w:sz w:val="24"/>
          <w:szCs w:val="24"/>
          <w:lang w:val="en-US"/>
        </w:rPr>
        <w:t xml:space="preserve">Lolium </w:t>
      </w:r>
      <w:proofErr w:type="spellStart"/>
      <w:r w:rsidRPr="00B730C3">
        <w:rPr>
          <w:rFonts w:ascii="Calibri" w:hAnsi="Calibri" w:cs="Calibri"/>
          <w:sz w:val="24"/>
          <w:szCs w:val="24"/>
          <w:lang w:val="en-US"/>
        </w:rPr>
        <w:t>perenne</w:t>
      </w:r>
      <w:proofErr w:type="spellEnd"/>
      <w:r w:rsidRPr="00B730C3">
        <w:rPr>
          <w:rFonts w:ascii="Calibri" w:hAnsi="Calibri" w:cs="Calibri"/>
          <w:sz w:val="24"/>
          <w:szCs w:val="24"/>
          <w:lang w:val="en-US"/>
        </w:rPr>
        <w:t xml:space="preserve"> and Trifolium repens mixture sown early- and mid-season, and a no cover crop control)</w:t>
      </w:r>
      <w:r w:rsidR="00CB0057">
        <w:rPr>
          <w:rFonts w:ascii="Calibri" w:hAnsi="Calibri" w:cs="Calibri"/>
          <w:sz w:val="24"/>
          <w:szCs w:val="24"/>
          <w:lang w:val="en-US"/>
        </w:rPr>
        <w:t xml:space="preserve"> embedded within </w:t>
      </w:r>
      <w:r w:rsidR="00CB0057" w:rsidRPr="00B730C3">
        <w:rPr>
          <w:rFonts w:ascii="Calibri" w:hAnsi="Calibri" w:cs="Calibri"/>
          <w:sz w:val="24"/>
          <w:szCs w:val="24"/>
          <w:lang w:val="en-US"/>
        </w:rPr>
        <w:t xml:space="preserve">every combination of three tillage </w:t>
      </w:r>
      <w:r w:rsidR="00CB0057">
        <w:rPr>
          <w:rFonts w:ascii="Calibri" w:hAnsi="Calibri" w:cs="Calibri"/>
          <w:sz w:val="24"/>
          <w:szCs w:val="24"/>
          <w:lang w:val="en-US"/>
        </w:rPr>
        <w:t>approaches</w:t>
      </w:r>
      <w:r w:rsidR="00CB0057" w:rsidRPr="00B730C3">
        <w:rPr>
          <w:rFonts w:ascii="Calibri" w:hAnsi="Calibri" w:cs="Calibri"/>
          <w:sz w:val="24"/>
          <w:szCs w:val="24"/>
          <w:lang w:val="en-US"/>
        </w:rPr>
        <w:t xml:space="preserve"> (</w:t>
      </w:r>
      <w:r w:rsidR="000A3A67">
        <w:rPr>
          <w:rFonts w:ascii="Calibri" w:hAnsi="Calibri" w:cs="Calibri"/>
          <w:sz w:val="24"/>
          <w:szCs w:val="24"/>
          <w:lang w:val="en-US"/>
        </w:rPr>
        <w:t>no-till</w:t>
      </w:r>
      <w:r w:rsidR="00CB0057" w:rsidRPr="00B730C3">
        <w:rPr>
          <w:rFonts w:ascii="Calibri" w:hAnsi="Calibri" w:cs="Calibri"/>
          <w:sz w:val="24"/>
          <w:szCs w:val="24"/>
          <w:lang w:val="en-US"/>
        </w:rPr>
        <w:t>, surface, inversion)</w:t>
      </w:r>
      <w:r w:rsidR="00CB0057">
        <w:rPr>
          <w:rFonts w:ascii="Calibri" w:hAnsi="Calibri" w:cs="Calibri"/>
          <w:sz w:val="24"/>
          <w:szCs w:val="24"/>
          <w:lang w:val="en-US"/>
        </w:rPr>
        <w:t xml:space="preserve"> and</w:t>
      </w:r>
      <w:r w:rsidR="00CB0057" w:rsidRPr="00B730C3">
        <w:rPr>
          <w:rFonts w:ascii="Calibri" w:hAnsi="Calibri" w:cs="Calibri"/>
          <w:sz w:val="24"/>
          <w:szCs w:val="24"/>
          <w:lang w:val="en-US"/>
        </w:rPr>
        <w:t xml:space="preserve"> two residue management</w:t>
      </w:r>
      <w:r w:rsidR="00CB0057">
        <w:rPr>
          <w:rFonts w:ascii="Calibri" w:hAnsi="Calibri" w:cs="Calibri"/>
          <w:sz w:val="24"/>
          <w:szCs w:val="24"/>
          <w:lang w:val="en-US"/>
        </w:rPr>
        <w:t>s</w:t>
      </w:r>
      <w:r w:rsidR="00CB0057" w:rsidRPr="00B730C3">
        <w:rPr>
          <w:rFonts w:ascii="Calibri" w:hAnsi="Calibri" w:cs="Calibri"/>
          <w:sz w:val="24"/>
          <w:szCs w:val="24"/>
          <w:lang w:val="en-US"/>
        </w:rPr>
        <w:t xml:space="preserve"> (retained, removed)</w:t>
      </w:r>
      <w:r w:rsidRPr="00B730C3">
        <w:rPr>
          <w:rFonts w:ascii="Calibri" w:hAnsi="Calibri" w:cs="Calibri"/>
          <w:sz w:val="24"/>
          <w:szCs w:val="24"/>
          <w:lang w:val="en-US"/>
        </w:rPr>
        <w:t xml:space="preserve">. Four metrics were used to capture vegetation potential services and harms: (1) percent soil cover (soil protection), (2) total aboveground biomass (potential soil carbon input and nitrate leaching mitigation), </w:t>
      </w:r>
      <w:r w:rsidR="00663D56">
        <w:rPr>
          <w:rFonts w:ascii="Calibri" w:hAnsi="Calibri" w:cs="Calibri"/>
          <w:sz w:val="24"/>
          <w:szCs w:val="24"/>
          <w:lang w:val="en-US"/>
        </w:rPr>
        <w:t>(3) species-</w:t>
      </w:r>
      <w:r w:rsidR="00FF440C">
        <w:rPr>
          <w:rFonts w:ascii="Calibri" w:hAnsi="Calibri" w:cs="Calibri"/>
          <w:sz w:val="24"/>
          <w:szCs w:val="24"/>
          <w:lang w:val="en-US"/>
        </w:rPr>
        <w:t>based</w:t>
      </w:r>
      <w:r w:rsidR="00663D56">
        <w:rPr>
          <w:rFonts w:ascii="Calibri" w:hAnsi="Calibri" w:cs="Calibri"/>
          <w:sz w:val="24"/>
          <w:szCs w:val="24"/>
          <w:lang w:val="en-US"/>
        </w:rPr>
        <w:t xml:space="preserve"> po</w:t>
      </w:r>
      <w:r w:rsidRPr="00B730C3">
        <w:rPr>
          <w:rFonts w:ascii="Calibri" w:hAnsi="Calibri" w:cs="Calibri"/>
          <w:sz w:val="24"/>
          <w:szCs w:val="24"/>
          <w:lang w:val="en-US"/>
        </w:rPr>
        <w:t xml:space="preserve">tential ecological benefits </w:t>
      </w:r>
      <w:r w:rsidR="00FF440C">
        <w:rPr>
          <w:rFonts w:ascii="Calibri" w:hAnsi="Calibri" w:cs="Calibri"/>
          <w:sz w:val="24"/>
          <w:szCs w:val="24"/>
          <w:lang w:val="en-US"/>
        </w:rPr>
        <w:t>(six indices)</w:t>
      </w:r>
      <w:r w:rsidR="00CB0057">
        <w:rPr>
          <w:rFonts w:ascii="Calibri" w:hAnsi="Calibri" w:cs="Calibri"/>
          <w:sz w:val="24"/>
          <w:szCs w:val="24"/>
          <w:lang w:val="en-US"/>
        </w:rPr>
        <w:t xml:space="preserve">, </w:t>
      </w:r>
      <w:r w:rsidRPr="00B730C3">
        <w:rPr>
          <w:rFonts w:ascii="Calibri" w:hAnsi="Calibri" w:cs="Calibri"/>
          <w:sz w:val="24"/>
          <w:szCs w:val="24"/>
          <w:lang w:val="en-US"/>
        </w:rPr>
        <w:t xml:space="preserve">(4) potential </w:t>
      </w:r>
      <w:r w:rsidR="00CB0057">
        <w:rPr>
          <w:rFonts w:ascii="Calibri" w:hAnsi="Calibri" w:cs="Calibri"/>
          <w:sz w:val="24"/>
          <w:szCs w:val="24"/>
          <w:lang w:val="en-US"/>
        </w:rPr>
        <w:t xml:space="preserve">future </w:t>
      </w:r>
      <w:r w:rsidRPr="00B730C3">
        <w:rPr>
          <w:rFonts w:ascii="Calibri" w:hAnsi="Calibri" w:cs="Calibri"/>
          <w:sz w:val="24"/>
          <w:szCs w:val="24"/>
          <w:lang w:val="en-US"/>
        </w:rPr>
        <w:t>agronomic harm</w:t>
      </w:r>
      <w:r w:rsidR="00FF440C">
        <w:rPr>
          <w:rFonts w:ascii="Calibri" w:hAnsi="Calibri" w:cs="Calibri"/>
          <w:sz w:val="24"/>
          <w:szCs w:val="24"/>
          <w:lang w:val="en-US"/>
        </w:rPr>
        <w:t xml:space="preserve"> (</w:t>
      </w:r>
      <w:r w:rsidR="00CB0057">
        <w:rPr>
          <w:rFonts w:ascii="Calibri" w:hAnsi="Calibri" w:cs="Calibri"/>
          <w:sz w:val="24"/>
          <w:szCs w:val="24"/>
          <w:lang w:val="en-US"/>
        </w:rPr>
        <w:t>four</w:t>
      </w:r>
      <w:r w:rsidR="00FF440C">
        <w:rPr>
          <w:rFonts w:ascii="Calibri" w:hAnsi="Calibri" w:cs="Calibri"/>
          <w:sz w:val="24"/>
          <w:szCs w:val="24"/>
          <w:lang w:val="en-US"/>
        </w:rPr>
        <w:t xml:space="preserve"> indices)</w:t>
      </w:r>
      <w:r w:rsidR="00CB0057">
        <w:rPr>
          <w:rFonts w:ascii="Calibri" w:hAnsi="Calibri" w:cs="Calibri"/>
          <w:sz w:val="24"/>
          <w:szCs w:val="24"/>
          <w:lang w:val="en-US"/>
        </w:rPr>
        <w:t>. Additional metrics captured system impacts including crop yields and pesticide toxicity loads</w:t>
      </w:r>
      <w:r w:rsidRPr="00B730C3">
        <w:rPr>
          <w:rFonts w:ascii="Calibri" w:hAnsi="Calibri" w:cs="Calibri"/>
          <w:sz w:val="24"/>
          <w:szCs w:val="24"/>
          <w:lang w:val="en-US"/>
        </w:rPr>
        <w:t xml:space="preserve">. The study coincided with the site’s driest (2018) and wettest (2019) growing seasons in 30 years. Results showed that soil cover remained stable (~75%) across treatments and years. Radish cover crops consistently contributed over 50% of total fall biomass, while the mixes’ contributions varied (0–80%) within both planting timings. Radish treatments produced neutral vegetation communities, with neither high potential benefits nor harms. In contrast, the mixes and no cover crop treatments displayed </w:t>
      </w:r>
      <w:r w:rsidR="00D6652C">
        <w:rPr>
          <w:rFonts w:ascii="Calibri" w:hAnsi="Calibri" w:cs="Calibri"/>
          <w:sz w:val="24"/>
          <w:szCs w:val="24"/>
          <w:lang w:val="en-US"/>
        </w:rPr>
        <w:t xml:space="preserve">both </w:t>
      </w:r>
      <w:r w:rsidRPr="00B730C3">
        <w:rPr>
          <w:rFonts w:ascii="Calibri" w:hAnsi="Calibri" w:cs="Calibri"/>
          <w:sz w:val="24"/>
          <w:szCs w:val="24"/>
          <w:lang w:val="en-US"/>
        </w:rPr>
        <w:t xml:space="preserve">high potential </w:t>
      </w:r>
      <w:r w:rsidR="000A3A67">
        <w:rPr>
          <w:rFonts w:ascii="Calibri" w:hAnsi="Calibri" w:cs="Calibri"/>
          <w:sz w:val="24"/>
          <w:szCs w:val="24"/>
          <w:lang w:val="en-US"/>
        </w:rPr>
        <w:t xml:space="preserve">ecological </w:t>
      </w:r>
      <w:r w:rsidRPr="00B730C3">
        <w:rPr>
          <w:rFonts w:ascii="Calibri" w:hAnsi="Calibri" w:cs="Calibri"/>
          <w:sz w:val="24"/>
          <w:szCs w:val="24"/>
          <w:lang w:val="en-US"/>
        </w:rPr>
        <w:t>benefit</w:t>
      </w:r>
      <w:r w:rsidR="000A3A67">
        <w:rPr>
          <w:rFonts w:ascii="Calibri" w:hAnsi="Calibri" w:cs="Calibri"/>
          <w:sz w:val="24"/>
          <w:szCs w:val="24"/>
          <w:lang w:val="en-US"/>
        </w:rPr>
        <w:t>s and high potential agronomic harm</w:t>
      </w:r>
      <w:r w:rsidR="00D6652C">
        <w:rPr>
          <w:rFonts w:ascii="Calibri" w:hAnsi="Calibri" w:cs="Calibri"/>
          <w:sz w:val="24"/>
          <w:szCs w:val="24"/>
          <w:lang w:val="en-US"/>
        </w:rPr>
        <w:t xml:space="preserve">. Regardless of tillage, residue, or weather, the mid-season planted radish exhibited the highest fall biomass, low pesticide toxicity, highest crop yields, but </w:t>
      </w:r>
      <w:r w:rsidR="00E814F8">
        <w:rPr>
          <w:rFonts w:ascii="Calibri" w:hAnsi="Calibri" w:cs="Calibri"/>
          <w:sz w:val="24"/>
          <w:szCs w:val="24"/>
          <w:lang w:val="en-US"/>
        </w:rPr>
        <w:t xml:space="preserve">produced fall vegetation with </w:t>
      </w:r>
      <w:r w:rsidR="00D6652C">
        <w:rPr>
          <w:rFonts w:ascii="Calibri" w:hAnsi="Calibri" w:cs="Calibri"/>
          <w:sz w:val="24"/>
          <w:szCs w:val="24"/>
          <w:lang w:val="en-US"/>
        </w:rPr>
        <w:t>low potential ecological value</w:t>
      </w:r>
      <w:r w:rsidR="00E814F8">
        <w:rPr>
          <w:rFonts w:ascii="Calibri" w:hAnsi="Calibri" w:cs="Calibri"/>
          <w:sz w:val="24"/>
          <w:szCs w:val="24"/>
          <w:lang w:val="en-US"/>
        </w:rPr>
        <w:t>. T</w:t>
      </w:r>
      <w:r w:rsidR="00D6652C">
        <w:rPr>
          <w:rFonts w:ascii="Calibri" w:hAnsi="Calibri" w:cs="Calibri"/>
          <w:sz w:val="24"/>
          <w:szCs w:val="24"/>
          <w:lang w:val="en-US"/>
        </w:rPr>
        <w:t xml:space="preserve">he early planted mix </w:t>
      </w:r>
      <w:r w:rsidR="00E814F8">
        <w:rPr>
          <w:rFonts w:ascii="Calibri" w:hAnsi="Calibri" w:cs="Calibri"/>
          <w:sz w:val="24"/>
          <w:szCs w:val="24"/>
          <w:lang w:val="en-US"/>
        </w:rPr>
        <w:t xml:space="preserve">had highly variable biomass production, lowest crop yields, higher </w:t>
      </w:r>
      <w:r w:rsidR="00D6652C">
        <w:rPr>
          <w:rFonts w:ascii="Calibri" w:hAnsi="Calibri" w:cs="Calibri"/>
          <w:sz w:val="24"/>
          <w:szCs w:val="24"/>
          <w:lang w:val="en-US"/>
        </w:rPr>
        <w:t>pesticide toxicity loads, and x times more perennial weeds compared to other treatments</w:t>
      </w:r>
      <w:r w:rsidR="00E814F8">
        <w:rPr>
          <w:rFonts w:ascii="Calibri" w:hAnsi="Calibri" w:cs="Calibri"/>
          <w:sz w:val="24"/>
          <w:szCs w:val="24"/>
          <w:lang w:val="en-US"/>
        </w:rPr>
        <w:t xml:space="preserve"> but supported fall vegetation that had high potential ecological value</w:t>
      </w:r>
      <w:r w:rsidRPr="00B730C3">
        <w:rPr>
          <w:rFonts w:ascii="Calibri" w:hAnsi="Calibri" w:cs="Calibri"/>
          <w:sz w:val="24"/>
          <w:szCs w:val="24"/>
          <w:lang w:val="en-US"/>
        </w:rPr>
        <w:t>.</w:t>
      </w:r>
      <w:r w:rsidR="00E814F8">
        <w:rPr>
          <w:rFonts w:ascii="Calibri" w:hAnsi="Calibri" w:cs="Calibri"/>
          <w:sz w:val="24"/>
          <w:szCs w:val="24"/>
          <w:lang w:val="en-US"/>
        </w:rPr>
        <w:t xml:space="preserve"> </w:t>
      </w:r>
      <w:r w:rsidRPr="00B730C3">
        <w:rPr>
          <w:rFonts w:ascii="Calibri" w:hAnsi="Calibri" w:cs="Calibri"/>
          <w:sz w:val="24"/>
          <w:szCs w:val="24"/>
          <w:lang w:val="en-US"/>
        </w:rPr>
        <w:t>These results underscore the complexity of defining ‘beneficial’ vegetation in agricultural systems, highlighting the interplay between multiple ecological and agronomic indices.</w:t>
      </w:r>
    </w:p>
    <w:p w14:paraId="1949A2CA" w14:textId="77777777" w:rsidR="00B730C3" w:rsidRPr="00B730C3" w:rsidRDefault="00B730C3" w:rsidP="00B730C3">
      <w:pPr>
        <w:rPr>
          <w:rFonts w:ascii="Calibri" w:hAnsi="Calibri" w:cs="Calibri"/>
          <w:b/>
          <w:bCs/>
          <w:sz w:val="24"/>
          <w:szCs w:val="24"/>
          <w:lang w:val="en-US"/>
        </w:rPr>
      </w:pPr>
    </w:p>
    <w:p w14:paraId="38F6E24B" w14:textId="77777777" w:rsidR="00B730C3" w:rsidRPr="00B730C3" w:rsidRDefault="00B730C3" w:rsidP="00A70C8E">
      <w:pPr>
        <w:pStyle w:val="Heading1"/>
        <w:rPr>
          <w:lang w:val="en-US"/>
        </w:rPr>
      </w:pPr>
      <w:r w:rsidRPr="00B730C3">
        <w:rPr>
          <w:lang w:val="en-US"/>
        </w:rPr>
        <w:t>Introduction</w:t>
      </w:r>
    </w:p>
    <w:p w14:paraId="4CFD8E41" w14:textId="1558F803" w:rsidR="003E205E" w:rsidRDefault="00053998" w:rsidP="000010AC">
      <w:pPr>
        <w:rPr>
          <w:rFonts w:ascii="Calibri" w:hAnsi="Calibri" w:cs="Calibri"/>
          <w:sz w:val="24"/>
          <w:szCs w:val="24"/>
          <w:lang w:val="en-US"/>
        </w:rPr>
      </w:pPr>
      <w:r w:rsidRPr="00053998">
        <w:rPr>
          <w:rFonts w:ascii="Calibri" w:hAnsi="Calibri" w:cs="Calibri"/>
          <w:sz w:val="24"/>
          <w:szCs w:val="24"/>
          <w:lang w:val="en-US"/>
        </w:rPr>
        <w:t xml:space="preserve">Environmental pressures resulting from population growth and climate change have led to a significant decline in biodiversity (CITE). Given the extensive land area dedicated to arable agriculture, agricultural management plays a crucial role in shaping biodiversity levels (CITE). Consequently, there is a growing need for agricultural systems that integrate ecosystem health and biodiversity conservation with commercial production objectives. In response, </w:t>
      </w:r>
      <w:r w:rsidRPr="00053998">
        <w:rPr>
          <w:rFonts w:ascii="Calibri" w:hAnsi="Calibri" w:cs="Calibri"/>
          <w:sz w:val="24"/>
          <w:szCs w:val="24"/>
          <w:lang w:val="en-US"/>
        </w:rPr>
        <w:lastRenderedPageBreak/>
        <w:t xml:space="preserve">researchers are increasingly </w:t>
      </w:r>
      <w:r w:rsidR="00E814F8">
        <w:rPr>
          <w:rFonts w:ascii="Calibri" w:hAnsi="Calibri" w:cs="Calibri"/>
          <w:sz w:val="24"/>
          <w:szCs w:val="24"/>
          <w:lang w:val="en-US"/>
        </w:rPr>
        <w:t>assessing</w:t>
      </w:r>
      <w:r w:rsidRPr="00053998">
        <w:rPr>
          <w:rFonts w:ascii="Calibri" w:hAnsi="Calibri" w:cs="Calibri"/>
          <w:sz w:val="24"/>
          <w:szCs w:val="24"/>
          <w:lang w:val="en-US"/>
        </w:rPr>
        <w:t xml:space="preserve"> non-crop plant communities (e.g., weeds) </w:t>
      </w:r>
      <w:r w:rsidR="00E814F8">
        <w:rPr>
          <w:rFonts w:ascii="Calibri" w:hAnsi="Calibri" w:cs="Calibri"/>
          <w:sz w:val="24"/>
          <w:szCs w:val="24"/>
          <w:lang w:val="en-US"/>
        </w:rPr>
        <w:t xml:space="preserve">and their attendant management strategies </w:t>
      </w:r>
      <w:r w:rsidRPr="00053998">
        <w:rPr>
          <w:rFonts w:ascii="Calibri" w:hAnsi="Calibri" w:cs="Calibri"/>
          <w:sz w:val="24"/>
          <w:szCs w:val="24"/>
          <w:lang w:val="en-US"/>
        </w:rPr>
        <w:t xml:space="preserve">for their </w:t>
      </w:r>
      <w:r w:rsidR="00E814F8">
        <w:rPr>
          <w:rFonts w:ascii="Calibri" w:hAnsi="Calibri" w:cs="Calibri"/>
          <w:sz w:val="24"/>
          <w:szCs w:val="24"/>
          <w:lang w:val="en-US"/>
        </w:rPr>
        <w:t>impacts on</w:t>
      </w:r>
      <w:r w:rsidRPr="00053998">
        <w:rPr>
          <w:rFonts w:ascii="Calibri" w:hAnsi="Calibri" w:cs="Calibri"/>
          <w:sz w:val="24"/>
          <w:szCs w:val="24"/>
          <w:lang w:val="en-US"/>
        </w:rPr>
        <w:t xml:space="preserve"> biodiversity. This requires </w:t>
      </w:r>
      <w:r w:rsidR="00E814F8">
        <w:rPr>
          <w:rFonts w:ascii="Calibri" w:hAnsi="Calibri" w:cs="Calibri"/>
          <w:sz w:val="24"/>
          <w:szCs w:val="24"/>
          <w:lang w:val="en-US"/>
        </w:rPr>
        <w:t>estimating</w:t>
      </w:r>
      <w:r w:rsidRPr="00053998">
        <w:rPr>
          <w:rFonts w:ascii="Calibri" w:hAnsi="Calibri" w:cs="Calibri"/>
          <w:sz w:val="24"/>
          <w:szCs w:val="24"/>
          <w:lang w:val="en-US"/>
        </w:rPr>
        <w:t xml:space="preserve"> both the ecological value of these communities within and beyond </w:t>
      </w:r>
      <w:proofErr w:type="spellStart"/>
      <w:r w:rsidRPr="00053998">
        <w:rPr>
          <w:rFonts w:ascii="Calibri" w:hAnsi="Calibri" w:cs="Calibri"/>
          <w:sz w:val="24"/>
          <w:szCs w:val="24"/>
          <w:lang w:val="en-US"/>
        </w:rPr>
        <w:t>agro</w:t>
      </w:r>
      <w:proofErr w:type="spellEnd"/>
      <w:r w:rsidRPr="00053998">
        <w:rPr>
          <w:rFonts w:ascii="Calibri" w:hAnsi="Calibri" w:cs="Calibri"/>
          <w:sz w:val="24"/>
          <w:szCs w:val="24"/>
          <w:lang w:val="en-US"/>
        </w:rPr>
        <w:t>-ecosystems</w:t>
      </w:r>
      <w:r w:rsidR="00E814F8">
        <w:rPr>
          <w:rFonts w:ascii="Calibri" w:hAnsi="Calibri" w:cs="Calibri"/>
          <w:sz w:val="24"/>
          <w:szCs w:val="24"/>
          <w:lang w:val="en-US"/>
        </w:rPr>
        <w:t xml:space="preserve">, </w:t>
      </w:r>
      <w:r w:rsidRPr="00053998">
        <w:rPr>
          <w:rFonts w:ascii="Calibri" w:hAnsi="Calibri" w:cs="Calibri"/>
          <w:sz w:val="24"/>
          <w:szCs w:val="24"/>
          <w:lang w:val="en-US"/>
        </w:rPr>
        <w:t>their possible negative impacts on crop production</w:t>
      </w:r>
      <w:r w:rsidR="00E814F8">
        <w:rPr>
          <w:rFonts w:ascii="Calibri" w:hAnsi="Calibri" w:cs="Calibri"/>
          <w:sz w:val="24"/>
          <w:szCs w:val="24"/>
          <w:lang w:val="en-US"/>
        </w:rPr>
        <w:t>, and the ecological impacts of their management</w:t>
      </w:r>
      <w:r w:rsidRPr="00053998">
        <w:rPr>
          <w:rFonts w:ascii="Calibri" w:hAnsi="Calibri" w:cs="Calibri"/>
          <w:sz w:val="24"/>
          <w:szCs w:val="24"/>
          <w:lang w:val="en-US"/>
        </w:rPr>
        <w:t xml:space="preserve"> </w:t>
      </w:r>
      <w:r w:rsidR="00B730C3">
        <w:rPr>
          <w:rFonts w:ascii="Calibri" w:hAnsi="Calibri" w:cs="Calibri"/>
          <w:sz w:val="24"/>
          <w:szCs w:val="24"/>
          <w:lang w:val="en-US"/>
        </w:rPr>
        <w:fldChar w:fldCharType="begin"/>
      </w:r>
      <w:r w:rsidR="00AD02D7">
        <w:rPr>
          <w:rFonts w:ascii="Calibri" w:hAnsi="Calibri" w:cs="Calibri"/>
          <w:sz w:val="24"/>
          <w:szCs w:val="24"/>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B730C3">
        <w:rPr>
          <w:rFonts w:ascii="Calibri" w:hAnsi="Calibri" w:cs="Calibri"/>
          <w:sz w:val="24"/>
          <w:szCs w:val="24"/>
          <w:lang w:val="en-US"/>
        </w:rPr>
        <w:fldChar w:fldCharType="separate"/>
      </w:r>
      <w:r w:rsidR="00AD02D7" w:rsidRPr="00275DFF">
        <w:rPr>
          <w:rFonts w:ascii="Calibri" w:hAnsi="Calibri" w:cs="Calibri"/>
          <w:sz w:val="24"/>
          <w:lang w:val="en-US"/>
        </w:rPr>
        <w:t>(Esposito et al., 2023; Petit et al., 2011; Storkey and Westbury, 2007)</w:t>
      </w:r>
      <w:r w:rsidR="00B730C3">
        <w:rPr>
          <w:rFonts w:ascii="Calibri" w:hAnsi="Calibri" w:cs="Calibri"/>
          <w:sz w:val="24"/>
          <w:szCs w:val="24"/>
          <w:lang w:val="en-US"/>
        </w:rPr>
        <w:fldChar w:fldCharType="end"/>
      </w:r>
      <w:r w:rsidR="00B730C3" w:rsidRPr="00B730C3">
        <w:rPr>
          <w:rFonts w:ascii="Calibri" w:hAnsi="Calibri" w:cs="Calibri"/>
          <w:sz w:val="24"/>
          <w:szCs w:val="24"/>
          <w:lang w:val="en-US"/>
        </w:rPr>
        <w:t>.</w:t>
      </w:r>
      <w:r w:rsidR="000010AC">
        <w:rPr>
          <w:rFonts w:ascii="Calibri" w:hAnsi="Calibri" w:cs="Calibri"/>
          <w:sz w:val="24"/>
          <w:szCs w:val="24"/>
          <w:lang w:val="en-US"/>
        </w:rPr>
        <w:t xml:space="preserve"> </w:t>
      </w:r>
    </w:p>
    <w:p w14:paraId="67BB4795" w14:textId="2F237D5E" w:rsidR="00CC27F8" w:rsidRDefault="00CC27F8" w:rsidP="00E752C9">
      <w:pPr>
        <w:rPr>
          <w:rFonts w:ascii="Calibri" w:hAnsi="Calibri" w:cs="Calibri"/>
          <w:sz w:val="24"/>
          <w:szCs w:val="24"/>
          <w:lang w:val="en-US"/>
        </w:rPr>
      </w:pPr>
      <w:r w:rsidRPr="00067D64">
        <w:rPr>
          <w:rFonts w:ascii="Calibri" w:hAnsi="Calibri" w:cs="Calibri"/>
          <w:sz w:val="24"/>
          <w:szCs w:val="24"/>
          <w:lang w:val="en-US"/>
        </w:rPr>
        <w:t>Non-crop communities embedded within production fields may offer a range of ecological benefits. They may serve as important promotors of plant diversity</w:t>
      </w:r>
      <w:r w:rsidR="0075226B" w:rsidRPr="00067D64">
        <w:rPr>
          <w:rFonts w:ascii="Calibri" w:hAnsi="Calibri" w:cs="Calibri"/>
          <w:sz w:val="24"/>
          <w:szCs w:val="24"/>
          <w:lang w:val="en-US"/>
        </w:rPr>
        <w:t xml:space="preserve"> (CITE)</w:t>
      </w:r>
      <w:r w:rsidRPr="00067D64">
        <w:rPr>
          <w:rFonts w:ascii="Calibri" w:hAnsi="Calibri" w:cs="Calibri"/>
          <w:sz w:val="24"/>
          <w:szCs w:val="24"/>
          <w:lang w:val="en-US"/>
        </w:rPr>
        <w:t xml:space="preserve">, </w:t>
      </w:r>
      <w:r w:rsidR="0075226B" w:rsidRPr="00067D64">
        <w:rPr>
          <w:rFonts w:ascii="Calibri" w:hAnsi="Calibri" w:cs="Calibri"/>
          <w:sz w:val="24"/>
          <w:szCs w:val="24"/>
          <w:lang w:val="en-US"/>
        </w:rPr>
        <w:t xml:space="preserve">provide food sources for a high diversity of organisms </w:t>
      </w:r>
      <w:r w:rsidR="0075226B" w:rsidRPr="00067D64">
        <w:rPr>
          <w:rFonts w:ascii="Calibri" w:hAnsi="Calibri" w:cs="Calibri"/>
          <w:sz w:val="24"/>
          <w:szCs w:val="24"/>
          <w:lang w:val="en-US"/>
        </w:rPr>
        <w:fldChar w:fldCharType="begin"/>
      </w:r>
      <w:r w:rsidR="0075226B" w:rsidRPr="00067D64">
        <w:rPr>
          <w:rFonts w:ascii="Calibri" w:hAnsi="Calibri" w:cs="Calibri"/>
          <w:sz w:val="24"/>
          <w:szCs w:val="24"/>
          <w:lang w:val="en-US"/>
        </w:rPr>
        <w:instrText xml:space="preserve"> ADDIN ZOTERO_ITEM CSL_CITATION {"citationID":"qBzwzGc1","properties":{"formattedCitation":"(Balfour and Ratnieks, 2022; Marshall et al., 2003a)","plainCitation":"(Balfour and Ratnieks, 2022; Marshall et al., 2003a)","noteIndex":0},"citationItems":[{"id":470,"uris":["http://zotero.org/users/3599437/items/W3QPLB5Z"],"itemData":{"id":470,"type":"article-journal","abstract":"Agricultural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W."}],"issued":{"date-parts":[["2022"]]}}},{"id":1290,"uris":["http://zotero.org/users/3599437/items/ILS777BG"],"itemData":{"id":1290,"type":"article-journal","abstract":"Weeds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sidR="0075226B" w:rsidRPr="00067D64">
        <w:rPr>
          <w:rFonts w:ascii="Calibri" w:hAnsi="Calibri" w:cs="Calibri"/>
          <w:sz w:val="24"/>
          <w:szCs w:val="24"/>
          <w:lang w:val="en-US"/>
        </w:rPr>
        <w:fldChar w:fldCharType="separate"/>
      </w:r>
      <w:r w:rsidR="0075226B" w:rsidRPr="00067D64">
        <w:rPr>
          <w:rFonts w:ascii="Calibri" w:hAnsi="Calibri" w:cs="Calibri"/>
          <w:sz w:val="24"/>
          <w:lang w:val="en-US"/>
        </w:rPr>
        <w:t>(Balfour and Ratnieks, 2022; Marshall et al., 2003a)</w:t>
      </w:r>
      <w:r w:rsidR="0075226B" w:rsidRPr="00067D64">
        <w:rPr>
          <w:rFonts w:ascii="Calibri" w:hAnsi="Calibri" w:cs="Calibri"/>
          <w:sz w:val="24"/>
          <w:szCs w:val="24"/>
          <w:lang w:val="en-US"/>
        </w:rPr>
        <w:fldChar w:fldCharType="end"/>
      </w:r>
      <w:r w:rsidR="0075226B" w:rsidRPr="00067D64">
        <w:rPr>
          <w:rFonts w:ascii="Calibri" w:hAnsi="Calibri" w:cs="Calibri"/>
          <w:sz w:val="24"/>
          <w:szCs w:val="24"/>
          <w:lang w:val="en-US"/>
        </w:rPr>
        <w:t xml:space="preserve">, offer habitat (CITE), reduce nitrate leaching </w:t>
      </w:r>
      <w:r w:rsidR="0075226B" w:rsidRPr="00067D64">
        <w:rPr>
          <w:rFonts w:ascii="Calibri" w:hAnsi="Calibri" w:cs="Calibri"/>
          <w:i/>
          <w:iCs/>
          <w:sz w:val="24"/>
          <w:szCs w:val="24"/>
          <w:lang w:val="en-US"/>
        </w:rPr>
        <w:t>(</w:t>
      </w:r>
      <w:proofErr w:type="spellStart"/>
      <w:r w:rsidR="0075226B" w:rsidRPr="00067D64">
        <w:rPr>
          <w:rFonts w:ascii="Calibri" w:hAnsi="Calibri" w:cs="Calibri"/>
          <w:i/>
          <w:iCs/>
          <w:sz w:val="24"/>
          <w:szCs w:val="24"/>
          <w:lang w:val="en-US"/>
        </w:rPr>
        <w:t>Blaix</w:t>
      </w:r>
      <w:proofErr w:type="spellEnd"/>
      <w:r w:rsidR="0075226B" w:rsidRPr="00067D64">
        <w:rPr>
          <w:rFonts w:ascii="Calibri" w:hAnsi="Calibri" w:cs="Calibri"/>
          <w:i/>
          <w:iCs/>
          <w:sz w:val="24"/>
          <w:szCs w:val="24"/>
          <w:lang w:val="en-US"/>
        </w:rPr>
        <w:t xml:space="preserve"> et al., 2018; Huang et al., 2018b)</w:t>
      </w:r>
      <w:r w:rsidR="0075226B" w:rsidRPr="00067D64">
        <w:rPr>
          <w:rFonts w:ascii="Calibri" w:hAnsi="Calibri" w:cs="Calibri"/>
          <w:sz w:val="24"/>
          <w:szCs w:val="24"/>
          <w:lang w:val="en-US"/>
        </w:rPr>
        <w:t xml:space="preserve"> </w:t>
      </w:r>
      <w:r w:rsidR="0075226B" w:rsidRPr="00067D64">
        <w:rPr>
          <w:rFonts w:ascii="Calibri" w:hAnsi="Calibri" w:cs="Calibri"/>
          <w:sz w:val="24"/>
          <w:szCs w:val="24"/>
          <w:lang w:val="en-US"/>
        </w:rPr>
        <w:fldChar w:fldCharType="begin"/>
      </w:r>
      <w:r w:rsidR="0075226B" w:rsidRPr="00067D64">
        <w:rPr>
          <w:rFonts w:ascii="Calibri" w:hAnsi="Calibri" w:cs="Calibri"/>
          <w:sz w:val="24"/>
          <w:szCs w:val="24"/>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75226B" w:rsidRPr="00067D64">
        <w:rPr>
          <w:rFonts w:ascii="Calibri" w:hAnsi="Calibri" w:cs="Calibri"/>
          <w:sz w:val="24"/>
          <w:szCs w:val="24"/>
          <w:lang w:val="en-US"/>
        </w:rPr>
        <w:fldChar w:fldCharType="separate"/>
      </w:r>
      <w:r w:rsidR="0075226B" w:rsidRPr="00067D64">
        <w:rPr>
          <w:rFonts w:ascii="Calibri" w:hAnsi="Calibri" w:cs="Calibri"/>
          <w:sz w:val="24"/>
          <w:szCs w:val="24"/>
          <w:lang w:val="en-US"/>
        </w:rPr>
        <w:t>(Sullivan et al., 2017)</w:t>
      </w:r>
      <w:r w:rsidR="0075226B" w:rsidRPr="00067D64">
        <w:rPr>
          <w:rFonts w:ascii="Calibri" w:hAnsi="Calibri" w:cs="Calibri"/>
          <w:sz w:val="24"/>
          <w:szCs w:val="24"/>
          <w:lang w:val="en-US"/>
        </w:rPr>
        <w:fldChar w:fldCharType="end"/>
      </w:r>
      <w:r w:rsidR="0075226B" w:rsidRPr="00067D64">
        <w:rPr>
          <w:rFonts w:ascii="Calibri" w:hAnsi="Calibri" w:cs="Calibri"/>
          <w:sz w:val="24"/>
          <w:szCs w:val="24"/>
          <w:lang w:val="en-US"/>
        </w:rPr>
        <w:t xml:space="preserve">, </w:t>
      </w:r>
      <w:r w:rsidR="00067D64">
        <w:rPr>
          <w:rFonts w:ascii="Calibri" w:hAnsi="Calibri" w:cs="Calibri"/>
          <w:sz w:val="24"/>
          <w:szCs w:val="24"/>
          <w:lang w:val="en-US"/>
        </w:rPr>
        <w:t xml:space="preserve">contribute to soil organic carbon </w:t>
      </w:r>
      <w:r w:rsidR="00067D64" w:rsidRPr="00B730C3">
        <w:rPr>
          <w:rFonts w:ascii="Calibri" w:hAnsi="Calibri" w:cs="Calibri"/>
          <w:sz w:val="24"/>
          <w:szCs w:val="24"/>
          <w:lang w:val="en-US"/>
        </w:rPr>
        <w:t xml:space="preserve"> </w:t>
      </w:r>
      <w:r w:rsidR="00067D64" w:rsidRPr="00B730C3">
        <w:rPr>
          <w:rFonts w:ascii="Calibri" w:hAnsi="Calibri" w:cs="Calibri"/>
          <w:sz w:val="24"/>
          <w:szCs w:val="24"/>
          <w:lang w:val="en-US"/>
        </w:rPr>
        <w:fldChar w:fldCharType="begin"/>
      </w:r>
      <w:r w:rsidR="00067D64" w:rsidRPr="00B730C3">
        <w:rPr>
          <w:rFonts w:ascii="Calibri" w:hAnsi="Calibri" w:cs="Calibri"/>
          <w:sz w:val="24"/>
          <w:szCs w:val="24"/>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00067D64" w:rsidRPr="00B730C3">
        <w:rPr>
          <w:rFonts w:ascii="Calibri" w:hAnsi="Calibri" w:cs="Calibri"/>
          <w:sz w:val="24"/>
          <w:szCs w:val="24"/>
          <w:lang w:val="en-US"/>
        </w:rPr>
        <w:fldChar w:fldCharType="separate"/>
      </w:r>
      <w:r w:rsidR="00067D64" w:rsidRPr="00DE4ABA">
        <w:rPr>
          <w:rFonts w:ascii="Calibri" w:hAnsi="Calibri" w:cs="Calibri"/>
          <w:sz w:val="24"/>
          <w:szCs w:val="24"/>
          <w:lang w:val="en-US"/>
        </w:rPr>
        <w:t>(Jian et al., 2020)</w:t>
      </w:r>
      <w:r w:rsidR="00067D64" w:rsidRPr="00B730C3">
        <w:rPr>
          <w:rFonts w:ascii="Calibri" w:hAnsi="Calibri" w:cs="Calibri"/>
          <w:sz w:val="24"/>
          <w:szCs w:val="24"/>
          <w:lang w:val="en-US"/>
        </w:rPr>
        <w:fldChar w:fldCharType="end"/>
      </w:r>
      <w:r w:rsidR="00067D64">
        <w:rPr>
          <w:rFonts w:ascii="Calibri" w:hAnsi="Calibri" w:cs="Calibri"/>
          <w:sz w:val="24"/>
          <w:szCs w:val="24"/>
          <w:lang w:val="en-US"/>
        </w:rPr>
        <w:t xml:space="preserve">, </w:t>
      </w:r>
      <w:r w:rsidR="0075226B" w:rsidRPr="00067D64">
        <w:rPr>
          <w:rFonts w:ascii="Calibri" w:hAnsi="Calibri" w:cs="Calibri"/>
          <w:sz w:val="24"/>
          <w:szCs w:val="24"/>
          <w:lang w:val="en-US"/>
        </w:rPr>
        <w:t xml:space="preserve">or mitigate soil erosion </w:t>
      </w:r>
      <w:r w:rsidR="00067D64" w:rsidRPr="00067D64">
        <w:rPr>
          <w:rFonts w:ascii="Calibri" w:hAnsi="Calibri" w:cs="Calibri"/>
          <w:sz w:val="24"/>
          <w:szCs w:val="24"/>
          <w:lang w:val="en-US"/>
        </w:rPr>
        <w:fldChar w:fldCharType="begin"/>
      </w:r>
      <w:r w:rsidR="00067D64" w:rsidRPr="00067D64">
        <w:rPr>
          <w:rFonts w:ascii="Calibri" w:hAnsi="Calibri" w:cs="Calibri"/>
          <w:sz w:val="24"/>
          <w:szCs w:val="24"/>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sidR="00067D64" w:rsidRPr="00067D64">
        <w:rPr>
          <w:rFonts w:ascii="Calibri" w:hAnsi="Calibri" w:cs="Calibri"/>
          <w:sz w:val="24"/>
          <w:szCs w:val="24"/>
          <w:lang w:val="en-US"/>
        </w:rPr>
        <w:fldChar w:fldCharType="separate"/>
      </w:r>
      <w:r w:rsidR="00067D64" w:rsidRPr="00067D64">
        <w:rPr>
          <w:rFonts w:ascii="Calibri" w:hAnsi="Calibri" w:cs="Calibri"/>
          <w:sz w:val="24"/>
          <w:lang w:val="en-US"/>
        </w:rPr>
        <w:t>(Moreau et al., 2020)</w:t>
      </w:r>
      <w:r w:rsidR="00067D64" w:rsidRPr="00067D64">
        <w:rPr>
          <w:rFonts w:ascii="Calibri" w:hAnsi="Calibri" w:cs="Calibri"/>
          <w:sz w:val="24"/>
          <w:szCs w:val="24"/>
          <w:lang w:val="en-US"/>
        </w:rPr>
        <w:fldChar w:fldCharType="end"/>
      </w:r>
      <w:r w:rsidR="0075226B">
        <w:rPr>
          <w:rFonts w:ascii="Calibri" w:hAnsi="Calibri" w:cs="Calibri"/>
          <w:sz w:val="24"/>
          <w:szCs w:val="24"/>
          <w:lang w:val="en-US"/>
        </w:rPr>
        <w:t xml:space="preserve"> </w:t>
      </w:r>
    </w:p>
    <w:p w14:paraId="6714FA3A" w14:textId="2AD07E54" w:rsidR="00067D64" w:rsidRDefault="00067D64" w:rsidP="000010AC">
      <w:pPr>
        <w:rPr>
          <w:rFonts w:ascii="Calibri" w:hAnsi="Calibri" w:cs="Calibri"/>
          <w:sz w:val="24"/>
          <w:szCs w:val="24"/>
          <w:lang w:val="en-US"/>
        </w:rPr>
      </w:pPr>
      <w:r w:rsidRPr="00A9025D">
        <w:rPr>
          <w:rFonts w:ascii="Calibri" w:hAnsi="Calibri" w:cs="Calibri"/>
          <w:i/>
          <w:iCs/>
          <w:sz w:val="24"/>
          <w:szCs w:val="24"/>
          <w:lang w:val="en-US"/>
        </w:rPr>
        <w:t>However, weeds also provide services for agroecosystems, promoting plant biodiversity and feeding other organisms potentially valuable to crop production (</w:t>
      </w:r>
      <w:proofErr w:type="spellStart"/>
      <w:r w:rsidRPr="00A9025D">
        <w:rPr>
          <w:rFonts w:ascii="Calibri" w:hAnsi="Calibri" w:cs="Calibri"/>
          <w:i/>
          <w:iCs/>
          <w:sz w:val="24"/>
          <w:szCs w:val="24"/>
          <w:lang w:val="en-US"/>
        </w:rPr>
        <w:t>e.g</w:t>
      </w:r>
      <w:proofErr w:type="spellEnd"/>
      <w:r w:rsidRPr="00A9025D">
        <w:rPr>
          <w:rFonts w:ascii="Calibri" w:hAnsi="Calibri" w:cs="Calibri"/>
          <w:i/>
          <w:iCs/>
          <w:sz w:val="24"/>
          <w:szCs w:val="24"/>
          <w:lang w:val="en-US"/>
        </w:rPr>
        <w:t xml:space="preserve"> pollinators, beneficial predators such as carabid beetles) (Petit et al., 2011; Kulkarni et al., 2015; Rollin et al., 2016).</w:t>
      </w:r>
    </w:p>
    <w:p w14:paraId="0398E603" w14:textId="1175B0B4" w:rsidR="00235ADC" w:rsidRDefault="0075226B" w:rsidP="0075226B">
      <w:pPr>
        <w:rPr>
          <w:rFonts w:ascii="Calibri" w:hAnsi="Calibri" w:cs="Calibri"/>
          <w:sz w:val="24"/>
          <w:szCs w:val="24"/>
          <w:lang w:val="en-US"/>
        </w:rPr>
      </w:pPr>
      <w:r>
        <w:rPr>
          <w:rFonts w:ascii="Calibri" w:hAnsi="Calibri" w:cs="Calibri"/>
          <w:sz w:val="24"/>
          <w:szCs w:val="24"/>
          <w:lang w:val="en-US"/>
        </w:rPr>
        <w:t xml:space="preserve">In agricultural systems that utilize tillage and/or herbicides, studies have found fall cover cropping has a minimal impact on subsequent weed pressure due to the strong filters exerted by spring tillage or herbicide application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Pr>
          <w:rFonts w:ascii="Calibri" w:hAnsi="Calibri" w:cs="Calibri"/>
          <w:sz w:val="24"/>
          <w:szCs w:val="24"/>
          <w:lang w:val="en-US"/>
        </w:rPr>
        <w:fldChar w:fldCharType="separate"/>
      </w:r>
      <w:r w:rsidRPr="00053998">
        <w:rPr>
          <w:rFonts w:ascii="Calibri" w:hAnsi="Calibri" w:cs="Calibri"/>
          <w:sz w:val="24"/>
          <w:lang w:val="en-US"/>
        </w:rPr>
        <w:t>(Adeux et al., 2023; Rouge et al., 2023)</w:t>
      </w:r>
      <w:r>
        <w:rPr>
          <w:rFonts w:ascii="Calibri" w:hAnsi="Calibri" w:cs="Calibri"/>
          <w:sz w:val="24"/>
          <w:szCs w:val="24"/>
          <w:lang w:val="en-US"/>
        </w:rPr>
        <w:fldChar w:fldCharType="end"/>
      </w:r>
      <w:r w:rsidR="00067D64">
        <w:rPr>
          <w:rFonts w:ascii="Calibri" w:hAnsi="Calibri" w:cs="Calibri"/>
          <w:sz w:val="24"/>
          <w:szCs w:val="24"/>
          <w:lang w:val="en-US"/>
        </w:rPr>
        <w:t xml:space="preserve"> </w:t>
      </w:r>
      <w:r w:rsidR="00067D64">
        <w:rPr>
          <w:rFonts w:ascii="Calibri" w:hAnsi="Calibri" w:cs="Calibri"/>
          <w:sz w:val="24"/>
          <w:szCs w:val="24"/>
          <w:lang w:val="en-US"/>
        </w:rPr>
        <w:fldChar w:fldCharType="begin"/>
      </w:r>
      <w:r w:rsidR="00067D64">
        <w:rPr>
          <w:rFonts w:ascii="Calibri" w:hAnsi="Calibri" w:cs="Calibri"/>
          <w:sz w:val="24"/>
          <w:szCs w:val="24"/>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sidR="00067D64">
        <w:rPr>
          <w:rFonts w:ascii="Calibri" w:hAnsi="Calibri" w:cs="Calibri"/>
          <w:sz w:val="24"/>
          <w:szCs w:val="24"/>
          <w:lang w:val="en-US"/>
        </w:rPr>
        <w:fldChar w:fldCharType="separate"/>
      </w:r>
      <w:r w:rsidR="00067D64" w:rsidRPr="00371162">
        <w:rPr>
          <w:rFonts w:ascii="Calibri" w:hAnsi="Calibri" w:cs="Calibri"/>
          <w:sz w:val="24"/>
          <w:lang w:val="en-US"/>
        </w:rPr>
        <w:t>(Adeux et al., 2023, 2021)</w:t>
      </w:r>
      <w:r w:rsidR="00067D64">
        <w:rPr>
          <w:rFonts w:ascii="Calibri" w:hAnsi="Calibri" w:cs="Calibri"/>
          <w:sz w:val="24"/>
          <w:szCs w:val="24"/>
          <w:lang w:val="en-US"/>
        </w:rPr>
        <w:fldChar w:fldCharType="end"/>
      </w:r>
      <w:r w:rsidR="00067D64">
        <w:rPr>
          <w:rFonts w:ascii="Calibri" w:hAnsi="Calibri" w:cs="Calibri"/>
          <w:sz w:val="24"/>
          <w:szCs w:val="24"/>
          <w:lang w:val="en-US"/>
        </w:rPr>
        <w:t xml:space="preserve"> OTHERS</w:t>
      </w:r>
      <w:r>
        <w:rPr>
          <w:rFonts w:ascii="Calibri" w:hAnsi="Calibri" w:cs="Calibri"/>
          <w:sz w:val="24"/>
          <w:szCs w:val="24"/>
          <w:lang w:val="en-US"/>
        </w:rPr>
        <w:t xml:space="preserve">. It follows that fall non-crop vegetation may present a unique opportunity for optimization, allowing the expression of ecologically beneficial weeds in addition to providing services such as soil cover and soil nitrate retention (CITE). </w:t>
      </w:r>
      <w:r w:rsidR="00235ADC">
        <w:rPr>
          <w:rFonts w:ascii="Calibri" w:hAnsi="Calibri" w:cs="Calibri"/>
          <w:sz w:val="24"/>
          <w:szCs w:val="24"/>
          <w:lang w:val="en-US"/>
        </w:rPr>
        <w:t>The interaction between cover crops, tillage</w:t>
      </w:r>
      <w:r w:rsidR="00067D64">
        <w:rPr>
          <w:rFonts w:ascii="Calibri" w:hAnsi="Calibri" w:cs="Calibri"/>
          <w:sz w:val="24"/>
          <w:szCs w:val="24"/>
          <w:lang w:val="en-US"/>
        </w:rPr>
        <w:t xml:space="preserve"> </w:t>
      </w:r>
      <w:r w:rsidR="00235ADC">
        <w:rPr>
          <w:rFonts w:ascii="Calibri" w:hAnsi="Calibri" w:cs="Calibri"/>
          <w:sz w:val="24"/>
          <w:szCs w:val="24"/>
          <w:lang w:val="en-US"/>
        </w:rPr>
        <w:t xml:space="preserve">and residue management is complex, and it is unclear how these factors might be combined to optimize the services provided by fall non-crop vegetation. To better understand the potential for optimizing fall non-crop vegetation services, we embedded five cover cropping systems within six combinations of tillage and residue managements, resulting in 30 unique cropping systems. </w:t>
      </w:r>
      <w:r w:rsidR="00997091">
        <w:rPr>
          <w:rFonts w:ascii="Calibri" w:hAnsi="Calibri" w:cs="Calibri"/>
          <w:sz w:val="24"/>
          <w:szCs w:val="24"/>
          <w:lang w:val="en-US"/>
        </w:rPr>
        <w:t xml:space="preserve">Using these </w:t>
      </w:r>
      <w:r w:rsidR="00235ADC">
        <w:rPr>
          <w:rFonts w:ascii="Calibri" w:hAnsi="Calibri" w:cs="Calibri"/>
          <w:sz w:val="24"/>
          <w:szCs w:val="24"/>
          <w:lang w:val="en-US"/>
        </w:rPr>
        <w:t>30 systems</w:t>
      </w:r>
      <w:r w:rsidR="00067D64">
        <w:rPr>
          <w:rFonts w:ascii="Calibri" w:hAnsi="Calibri" w:cs="Calibri"/>
          <w:sz w:val="24"/>
          <w:szCs w:val="24"/>
          <w:lang w:val="en-US"/>
        </w:rPr>
        <w:t xml:space="preserve"> as a platform</w:t>
      </w:r>
      <w:r w:rsidR="00235ADC">
        <w:rPr>
          <w:rFonts w:ascii="Calibri" w:hAnsi="Calibri" w:cs="Calibri"/>
          <w:sz w:val="24"/>
          <w:szCs w:val="24"/>
          <w:lang w:val="en-US"/>
        </w:rPr>
        <w:t>, the objectives of this study were to:</w:t>
      </w:r>
    </w:p>
    <w:p w14:paraId="6946F225" w14:textId="30D741AD" w:rsidR="00997091" w:rsidRDefault="00997091"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t>Quantify the services resulting from management combinations</w:t>
      </w:r>
    </w:p>
    <w:p w14:paraId="25E9EB30" w14:textId="56994691"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Soil protection</w:t>
      </w:r>
    </w:p>
    <w:p w14:paraId="794F77E4" w14:textId="1916B85D"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Reduction of nitrate leaching</w:t>
      </w:r>
    </w:p>
    <w:p w14:paraId="29E67C87" w14:textId="22104793" w:rsidR="00997091" w:rsidRPr="00235ADC"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Ecological value</w:t>
      </w:r>
    </w:p>
    <w:p w14:paraId="46D12469" w14:textId="65F1232D" w:rsidR="00997091" w:rsidRDefault="00997091"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t>Quantify the dis-services resulting from management combinations</w:t>
      </w:r>
    </w:p>
    <w:p w14:paraId="21EE8EAC" w14:textId="33E76505"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Reduced cash crop yields</w:t>
      </w:r>
    </w:p>
    <w:p w14:paraId="647C272B" w14:textId="5D9C0649"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Pesticide toxicity loads to the environment</w:t>
      </w:r>
    </w:p>
    <w:p w14:paraId="25226DAA" w14:textId="23B88A0D" w:rsidR="00997091" w:rsidRP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Future agronomic harm potential</w:t>
      </w:r>
    </w:p>
    <w:p w14:paraId="39D5D0A8" w14:textId="1DBA8DB5" w:rsidR="0075226B" w:rsidRDefault="00235ADC"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t>Understand how cover cropping systems interact with tillage</w:t>
      </w:r>
      <w:r w:rsidR="00997091">
        <w:rPr>
          <w:rFonts w:ascii="Calibri" w:hAnsi="Calibri" w:cs="Calibri"/>
          <w:sz w:val="24"/>
          <w:szCs w:val="24"/>
          <w:lang w:val="en-US"/>
        </w:rPr>
        <w:t xml:space="preserve">, </w:t>
      </w:r>
      <w:r>
        <w:rPr>
          <w:rFonts w:ascii="Calibri" w:hAnsi="Calibri" w:cs="Calibri"/>
          <w:sz w:val="24"/>
          <w:szCs w:val="24"/>
          <w:lang w:val="en-US"/>
        </w:rPr>
        <w:t>residue removal</w:t>
      </w:r>
      <w:r w:rsidR="00997091">
        <w:rPr>
          <w:rFonts w:ascii="Calibri" w:hAnsi="Calibri" w:cs="Calibri"/>
          <w:sz w:val="24"/>
          <w:szCs w:val="24"/>
          <w:lang w:val="en-US"/>
        </w:rPr>
        <w:t>, and weather</w:t>
      </w:r>
      <w:r>
        <w:rPr>
          <w:rFonts w:ascii="Calibri" w:hAnsi="Calibri" w:cs="Calibri"/>
          <w:sz w:val="24"/>
          <w:szCs w:val="24"/>
          <w:lang w:val="en-US"/>
        </w:rPr>
        <w:t xml:space="preserve"> in provision of </w:t>
      </w:r>
      <w:r w:rsidR="00997091">
        <w:rPr>
          <w:rFonts w:ascii="Calibri" w:hAnsi="Calibri" w:cs="Calibri"/>
          <w:sz w:val="24"/>
          <w:szCs w:val="24"/>
          <w:lang w:val="en-US"/>
        </w:rPr>
        <w:t xml:space="preserve">these </w:t>
      </w:r>
      <w:r>
        <w:rPr>
          <w:rFonts w:ascii="Calibri" w:hAnsi="Calibri" w:cs="Calibri"/>
          <w:sz w:val="24"/>
          <w:szCs w:val="24"/>
          <w:lang w:val="en-US"/>
        </w:rPr>
        <w:t>services</w:t>
      </w:r>
      <w:r w:rsidR="00997091">
        <w:rPr>
          <w:rFonts w:ascii="Calibri" w:hAnsi="Calibri" w:cs="Calibri"/>
          <w:sz w:val="24"/>
          <w:szCs w:val="24"/>
          <w:lang w:val="en-US"/>
        </w:rPr>
        <w:t xml:space="preserve"> and dis-services</w:t>
      </w:r>
    </w:p>
    <w:p w14:paraId="5ABA78FC" w14:textId="7994D96E" w:rsidR="00997091" w:rsidRPr="00997091" w:rsidRDefault="00997091" w:rsidP="00997091">
      <w:pPr>
        <w:rPr>
          <w:rFonts w:ascii="Calibri" w:hAnsi="Calibri" w:cs="Calibri"/>
          <w:sz w:val="24"/>
          <w:szCs w:val="24"/>
          <w:lang w:val="en-US"/>
        </w:rPr>
      </w:pPr>
    </w:p>
    <w:p w14:paraId="4439579A" w14:textId="371AC11D" w:rsidR="00B730C3" w:rsidRDefault="00D60065" w:rsidP="00B730C3">
      <w:pPr>
        <w:rPr>
          <w:rFonts w:ascii="Calibri" w:hAnsi="Calibri" w:cs="Calibri"/>
          <w:sz w:val="24"/>
          <w:szCs w:val="24"/>
          <w:lang w:val="en-US"/>
        </w:rPr>
      </w:pPr>
      <w:r>
        <w:rPr>
          <w:rFonts w:ascii="Calibri" w:hAnsi="Calibri" w:cs="Calibri"/>
          <w:sz w:val="24"/>
          <w:szCs w:val="24"/>
          <w:lang w:val="en-US"/>
        </w:rPr>
        <w:t xml:space="preserve">Organic systems likewise experience complex interactions and tradeoffs between cover crop use, tillage, and weed management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{"citationID":"BwCQcxXb","properties":{"formattedCitation":"(Melander et al., 2016)","plainCitation":"(Melander et al., 2016)","noteIndex":0},"citationItems":[{"id":1496,"uris":["http://zotero.org/users/3599437/items/6N86SJ5S"],"itemData":{"id":1496,"type":"article-journal","abstract":"Fertility building measures are important components in improving the productivity of organic cropping systems without livestock. However, some measures seem to be incompatible with the control of perennial weeds that can have adverse effects such as significant weed competition. The influence of fertility building measures (N2-fixing crops in the crop sequence, cover crops and manuring) and the abundance of perennial weeds were studied in a long-term crop rotation experiment at two locations in Denmark. The aim was to gain insight into the factors that influence the growth of perennial weed species occurring in mixed stands. Data were obtained from three cycles of four-year arable crop rotations comprising various cash crops in rotations with and without annual whole-year grass-clover as green manure and subjected to four treatment combinations: with and without animal manure and with and without cover crops. Severe outbreaks of perennial weed problems did not occur at the location that had the highest soil fertility, whereas the other site demonstrated dynamic growth of Cirsium arvense and Elytrigia repens. Grain legumes tended to promote the growth of C. arvense, while manuring was neutral to C. arvense but beneficial to E. repens. Cover crops assisted the growth of E. repens since prolonged mechanical interventions were not possible. Compatibility was only achieved with grass-clover and C. arvense, meaning that green manure crops suitable for cutting and mulching could offer an important management option against C. arvense but not against E. repens.","container-title":"Agriculture, Ecosystems &amp; Environment","DOI":"10.1016/j.agee.2016.01.016","ISSN":"0167-8809","journalAbbreviation":"Agriculture, Ecosystems &amp; Environment","page":"184-192","source":"ScienceDirect","title":"Incompatibility between fertility building measures and the management of perennial weeds in organic cropping systems","volume":"220","author":[{"family":"Melander","given":"Bo"},{"family":"Rasmussen","given":"Ilse A."},{"family":"Olesen","given":"Jørgen E."}],"issued":{"date-parts":[["2016",3,15]]}}}],"schema":"https://github.com/citation-style-language/schema/raw/master/csl-citation.json"} </w:instrText>
      </w:r>
      <w:r>
        <w:rPr>
          <w:rFonts w:ascii="Calibri" w:hAnsi="Calibri" w:cs="Calibri"/>
          <w:sz w:val="24"/>
          <w:szCs w:val="24"/>
          <w:lang w:val="en-US"/>
        </w:rPr>
        <w:fldChar w:fldCharType="separate"/>
      </w:r>
      <w:r w:rsidRPr="00336BAD">
        <w:rPr>
          <w:rFonts w:ascii="Calibri" w:hAnsi="Calibri" w:cs="Calibri"/>
          <w:sz w:val="24"/>
          <w:lang w:val="en-US"/>
        </w:rPr>
        <w:t>(Melander et al., 2016)</w:t>
      </w:r>
      <w:r>
        <w:rPr>
          <w:rFonts w:ascii="Calibri" w:hAnsi="Calibri" w:cs="Calibri"/>
          <w:sz w:val="24"/>
          <w:szCs w:val="24"/>
          <w:lang w:val="en-US"/>
        </w:rPr>
        <w:fldChar w:fldCharType="end"/>
      </w:r>
      <w:r>
        <w:rPr>
          <w:rFonts w:ascii="Calibri" w:hAnsi="Calibri" w:cs="Calibri"/>
          <w:sz w:val="24"/>
          <w:szCs w:val="24"/>
          <w:lang w:val="en-US"/>
        </w:rPr>
        <w:t xml:space="preserve">. </w:t>
      </w:r>
      <w:r w:rsidR="00336BAD">
        <w:rPr>
          <w:rFonts w:ascii="Calibri" w:hAnsi="Calibri" w:cs="Calibri"/>
          <w:sz w:val="24"/>
          <w:szCs w:val="24"/>
          <w:lang w:val="en-US"/>
        </w:rPr>
        <w:t>To our knowledge there are few assessments of the fall vegetation communities that include metrics</w:t>
      </w:r>
      <w:r w:rsidR="00053998">
        <w:rPr>
          <w:rFonts w:ascii="Calibri" w:hAnsi="Calibri" w:cs="Calibri"/>
          <w:sz w:val="24"/>
          <w:szCs w:val="24"/>
          <w:lang w:val="en-US"/>
        </w:rPr>
        <w:t xml:space="preserve"> </w:t>
      </w:r>
    </w:p>
    <w:p w14:paraId="383D53BA" w14:textId="77777777" w:rsidR="00CC27F8" w:rsidRDefault="00CC27F8" w:rsidP="00B730C3">
      <w:pPr>
        <w:rPr>
          <w:rFonts w:ascii="Calibri" w:hAnsi="Calibri" w:cs="Calibri"/>
          <w:sz w:val="24"/>
          <w:szCs w:val="24"/>
          <w:lang w:val="en-US"/>
        </w:rPr>
      </w:pPr>
    </w:p>
    <w:p w14:paraId="196D324D" w14:textId="72942431" w:rsidR="00B730C3" w:rsidRPr="0093369E" w:rsidRDefault="00CC27F8" w:rsidP="00B730C3">
      <w:pPr>
        <w:rPr>
          <w:rFonts w:ascii="Calibri" w:hAnsi="Calibri" w:cs="Calibri"/>
          <w:sz w:val="24"/>
          <w:szCs w:val="24"/>
          <w:lang w:val="en-US"/>
        </w:rPr>
      </w:pPr>
      <w:r>
        <w:rPr>
          <w:rFonts w:ascii="Calibri" w:hAnsi="Calibri" w:cs="Calibri"/>
          <w:sz w:val="24"/>
          <w:szCs w:val="24"/>
          <w:lang w:val="en-US"/>
        </w:rPr>
        <w:t xml:space="preserve"> </w:t>
      </w:r>
      <w:r w:rsidR="0093369E">
        <w:rPr>
          <w:rFonts w:ascii="Calibri" w:hAnsi="Calibri" w:cs="Calibri"/>
          <w:sz w:val="24"/>
          <w:szCs w:val="24"/>
          <w:lang w:val="en-US"/>
        </w:rPr>
        <w:t xml:space="preserve"> </w:t>
      </w:r>
    </w:p>
    <w:p w14:paraId="725438F3"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Non-crop vegetation can provide value. Especially fall vegetation, as it will be controlled in the spring before planting with tillage or herbicides</w:t>
      </w:r>
    </w:p>
    <w:p w14:paraId="2419BD1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Cover crops</w:t>
      </w:r>
    </w:p>
    <w:p w14:paraId="0A77C3BF"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Volunteers</w:t>
      </w:r>
    </w:p>
    <w:p w14:paraId="2F9D2631"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Weeds can provide services</w:t>
      </w:r>
    </w:p>
    <w:p w14:paraId="3ACEFB4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Especially fall vegetation, as it will be controlled in the spring before planting with Tillage or herbicides</w:t>
      </w:r>
    </w:p>
    <w:p w14:paraId="318B4FC1"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Protect soil from erosion</w:t>
      </w:r>
    </w:p>
    <w:p w14:paraId="487F5AF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Reduce nitrate leaching</w:t>
      </w:r>
    </w:p>
    <w:p w14:paraId="58D22E0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Plant diversity</w:t>
      </w:r>
    </w:p>
    <w:p w14:paraId="123D3431" w14:textId="77777777" w:rsidR="00B730C3" w:rsidRPr="003E205E" w:rsidRDefault="00B730C3" w:rsidP="00B730C3">
      <w:pPr>
        <w:pStyle w:val="ListParagraph"/>
        <w:numPr>
          <w:ilvl w:val="2"/>
          <w:numId w:val="1"/>
        </w:numPr>
        <w:rPr>
          <w:rFonts w:ascii="Calibri" w:hAnsi="Calibri" w:cs="Calibri"/>
          <w:sz w:val="24"/>
          <w:szCs w:val="24"/>
          <w:lang w:val="en-US"/>
        </w:rPr>
      </w:pPr>
      <w:proofErr w:type="gramStart"/>
      <w:r w:rsidRPr="003E205E">
        <w:rPr>
          <w:rFonts w:ascii="Calibri" w:hAnsi="Calibri" w:cs="Calibri"/>
          <w:sz w:val="24"/>
          <w:szCs w:val="24"/>
          <w:lang w:val="en-US"/>
        </w:rPr>
        <w:t>Paper</w:t>
      </w:r>
      <w:proofErr w:type="gramEnd"/>
      <w:r w:rsidRPr="003E205E">
        <w:rPr>
          <w:rFonts w:ascii="Calibri" w:hAnsi="Calibri" w:cs="Calibri"/>
          <w:sz w:val="24"/>
          <w:szCs w:val="24"/>
          <w:lang w:val="en-US"/>
        </w:rPr>
        <w:t xml:space="preserve"> I reviewed showed weedy control had more diversity</w:t>
      </w:r>
    </w:p>
    <w:p w14:paraId="5107E742"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Ways of quantifying value</w:t>
      </w:r>
    </w:p>
    <w:p w14:paraId="373FB64E"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Often location specific</w:t>
      </w:r>
    </w:p>
    <w:p w14:paraId="22419452"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Nothing that is particularly easy</w:t>
      </w:r>
    </w:p>
    <w:p w14:paraId="48E3DA4A"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 xml:space="preserve">Used </w:t>
      </w:r>
      <w:proofErr w:type="spellStart"/>
      <w:r w:rsidRPr="003E205E">
        <w:rPr>
          <w:rFonts w:ascii="Calibri" w:hAnsi="Calibri" w:cs="Calibri"/>
          <w:sz w:val="24"/>
          <w:szCs w:val="24"/>
          <w:lang w:val="en-US"/>
        </w:rPr>
        <w:t>Yvoz</w:t>
      </w:r>
      <w:proofErr w:type="spellEnd"/>
      <w:r w:rsidRPr="003E205E">
        <w:rPr>
          <w:rFonts w:ascii="Calibri" w:hAnsi="Calibri" w:cs="Calibri"/>
          <w:sz w:val="24"/>
          <w:szCs w:val="24"/>
          <w:lang w:val="en-US"/>
        </w:rPr>
        <w:t>, they provided field-based values to drive their estimates</w:t>
      </w:r>
    </w:p>
    <w:p w14:paraId="683A342E"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Need to understand more here</w:t>
      </w:r>
    </w:p>
    <w:p w14:paraId="1BF0A6C0"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Values needed from fall coverage</w:t>
      </w:r>
    </w:p>
    <w:p w14:paraId="7A39C5A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Soil cover to protect from erosion</w:t>
      </w:r>
    </w:p>
    <w:p w14:paraId="15607076" w14:textId="77777777" w:rsidR="00B730C3"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 xml:space="preserve">Root structure may also contribute (cover crop and erosion paper </w:t>
      </w:r>
      <w:r w:rsidRPr="00B730C3">
        <w:rPr>
          <w:rFonts w:ascii="Calibri" w:hAnsi="Calibri" w:cs="Calibri"/>
          <w:sz w:val="24"/>
          <w:szCs w:val="24"/>
          <w:lang w:val="en-US"/>
        </w:rPr>
        <w:fldChar w:fldCharType="begin"/>
      </w:r>
      <w:r w:rsidRPr="003E205E">
        <w:rPr>
          <w:rFonts w:ascii="Calibri" w:hAnsi="Calibri" w:cs="Calibri"/>
          <w:sz w:val="24"/>
          <w:szCs w:val="24"/>
          <w:lang w:val="en-US"/>
        </w:rPr>
        <w:instrText xml:space="preserve"> ADDIN ZOTERO_ITEM CSL_CITATION {"citationID":"Jmphs75X","properties":{"formattedCitation":"(De Baets et al., 2011)","plainCitation":"(De Baets et al., 2011)","noteIndex":0},"citationItems":[{"id":1329,"uris":["http://zotero.org/users/3599437/items/JU4VBL58"],"itemData":{"id":1329,"type":"article-journal","abstract":"Cover crops are a very effective erosion control and environmental conservation technique. When cover crops freeze at the beginning of the winter period, the above-ground biomass becomes less effective in protecting the soil from water erosion, but roots can still play an important role in improving soil strength. However, information on root properties of common cover crops growing in tempera</w:instrText>
      </w:r>
      <w:r w:rsidRPr="00B730C3">
        <w:rPr>
          <w:rFonts w:ascii="Calibri" w:hAnsi="Calibri" w:cs="Calibri"/>
          <w:sz w:val="24"/>
          <w:szCs w:val="24"/>
          <w:lang w:val="en-US"/>
        </w:rPr>
        <w:instrText xml:space="preserve">te climates (e.g. Sinapis alba (white mustard), Phacelia tanacetifoli (phacelia), Lolium perenne (ryegrass), Avena sativa (oats), Secale cereale (rye), Raphanus sativus subsp. oleiferus (fodder radish)) is very scarce. Therefore, root density distribution with soil depth and the erosion-reducing effect of these cover crops during concentrated flow erosion were assessed by conducting root auger measurements and controlled concentrated flow experiments with 0.1m topsoil samples. The results indicate that root density of the studied cover crops ranges between 1.02 for phacelia and 2.95kg m−3 for ryegrass. Cover crops with thick roots (e.g. white mustard and fodder radish) are less effective than cover crops with fine-branched roots (e.g. ryegrass and rye) in preventing soil losses by concentrated flow erosion. Moreover, after frost, the erosion-reducing potential of phacelia and oats roots decreased. Amoeba diagrams, taking into account both below-ground and above-ground plant characteristics, identified ryegrass, rye, oats and white mustard as the most suitable species for controlling concentrated flow erosion.","container-title":"CATENA","DOI":"10.1016/j.catena.2011.01.009","ISSN":"0341-8162","issue":"3","journalAbbreviation":"CATENA","page":"237-244","source":"ScienceDirect","title":"Cover crops and their erosion-reducing effects during concentrated flow erosion","volume":"85","author":[{"family":"De Baets","given":"S."},{"family":"Poesen","given":"J."},{"family":"Meersmans","given":"J."},{"family":"Serlet","given":"L."}],"issued":{"date-parts":[["2011",6,1]]}}}],"schema":"https://github.com/citation-style-language/schema/raw/master/csl-citation.json"} </w:instrText>
      </w:r>
      <w:r w:rsidRPr="00B730C3">
        <w:rPr>
          <w:rFonts w:ascii="Calibri" w:hAnsi="Calibri" w:cs="Calibri"/>
          <w:sz w:val="24"/>
          <w:szCs w:val="24"/>
          <w:lang w:val="en-US"/>
        </w:rPr>
        <w:fldChar w:fldCharType="separate"/>
      </w:r>
      <w:r w:rsidRPr="00B730C3">
        <w:rPr>
          <w:rFonts w:ascii="Calibri" w:hAnsi="Calibri" w:cs="Calibri"/>
          <w:sz w:val="24"/>
          <w:szCs w:val="24"/>
          <w:lang w:val="en-US"/>
        </w:rPr>
        <w:t>(De Baets et al., 2011)</w:t>
      </w:r>
      <w:r w:rsidRPr="00B730C3">
        <w:rPr>
          <w:rFonts w:ascii="Calibri" w:hAnsi="Calibri" w:cs="Calibri"/>
          <w:sz w:val="24"/>
          <w:szCs w:val="24"/>
          <w:lang w:val="en-US"/>
        </w:rPr>
        <w:fldChar w:fldCharType="end"/>
      </w:r>
      <w:r w:rsidRPr="00B730C3">
        <w:rPr>
          <w:rFonts w:ascii="Calibri" w:hAnsi="Calibri" w:cs="Calibri"/>
          <w:sz w:val="24"/>
          <w:szCs w:val="24"/>
          <w:lang w:val="en-US"/>
        </w:rPr>
        <w:t xml:space="preserve"> but difficult to predict roots in mixed stand</w:t>
      </w:r>
    </w:p>
    <w:p w14:paraId="7A029B84" w14:textId="7E42293F" w:rsidR="00A9025D" w:rsidRPr="00B730C3" w:rsidRDefault="00A9025D"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 xml:space="preserve">Soil cover of weeds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Pr>
          <w:rFonts w:ascii="Calibri" w:hAnsi="Calibri" w:cs="Calibri"/>
          <w:sz w:val="24"/>
          <w:szCs w:val="24"/>
          <w:lang w:val="en-US"/>
        </w:rPr>
        <w:fldChar w:fldCharType="separate"/>
      </w:r>
      <w:r w:rsidRPr="00A9025D">
        <w:rPr>
          <w:rFonts w:ascii="Calibri" w:hAnsi="Calibri" w:cs="Calibri"/>
          <w:sz w:val="24"/>
          <w:lang w:val="en-US"/>
        </w:rPr>
        <w:t>(Moreau et al., 2020)</w:t>
      </w:r>
      <w:r>
        <w:rPr>
          <w:rFonts w:ascii="Calibri" w:hAnsi="Calibri" w:cs="Calibri"/>
          <w:sz w:val="24"/>
          <w:szCs w:val="24"/>
          <w:lang w:val="en-US"/>
        </w:rPr>
        <w:fldChar w:fldCharType="end"/>
      </w:r>
    </w:p>
    <w:p w14:paraId="2FC71BC9"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soil carbon</w:t>
      </w:r>
    </w:p>
    <w:p w14:paraId="0481BB59" w14:textId="77777777" w:rsidR="00B730C3" w:rsidRPr="00B730C3" w:rsidRDefault="00B730C3" w:rsidP="00B730C3">
      <w:pPr>
        <w:pStyle w:val="ListParagraph"/>
        <w:numPr>
          <w:ilvl w:val="1"/>
          <w:numId w:val="1"/>
        </w:numPr>
        <w:rPr>
          <w:rFonts w:ascii="Calibri" w:hAnsi="Calibri" w:cs="Calibri"/>
          <w:sz w:val="24"/>
          <w:szCs w:val="24"/>
          <w:lang w:val="en-US"/>
        </w:rPr>
      </w:pPr>
      <w:r w:rsidRPr="00B730C3">
        <w:rPr>
          <w:rFonts w:ascii="Calibri" w:hAnsi="Calibri" w:cs="Calibri"/>
          <w:sz w:val="24"/>
          <w:szCs w:val="24"/>
          <w:lang w:val="en-US"/>
        </w:rPr>
        <w:t xml:space="preserve">Soil organic carbon increases positively associated with biomass </w:t>
      </w:r>
      <w:r w:rsidRPr="00B730C3">
        <w:rPr>
          <w:rFonts w:ascii="Calibri" w:hAnsi="Calibri" w:cs="Calibri"/>
          <w:sz w:val="24"/>
          <w:szCs w:val="24"/>
          <w:lang w:val="en-US"/>
        </w:rPr>
        <w:fldChar w:fldCharType="begin"/>
      </w:r>
      <w:r w:rsidRPr="00B730C3">
        <w:rPr>
          <w:rFonts w:ascii="Calibri" w:hAnsi="Calibri" w:cs="Calibri"/>
          <w:sz w:val="24"/>
          <w:szCs w:val="24"/>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Pr="00B730C3">
        <w:rPr>
          <w:rFonts w:ascii="Calibri" w:hAnsi="Calibri" w:cs="Calibri"/>
          <w:sz w:val="24"/>
          <w:szCs w:val="24"/>
          <w:lang w:val="en-US"/>
        </w:rPr>
        <w:fldChar w:fldCharType="separate"/>
      </w:r>
      <w:r w:rsidRPr="00DE4ABA">
        <w:rPr>
          <w:rFonts w:ascii="Calibri" w:hAnsi="Calibri" w:cs="Calibri"/>
          <w:sz w:val="24"/>
          <w:szCs w:val="24"/>
          <w:lang w:val="en-US"/>
        </w:rPr>
        <w:t>(Jian et al., 2020)</w:t>
      </w:r>
      <w:r w:rsidRPr="00B730C3">
        <w:rPr>
          <w:rFonts w:ascii="Calibri" w:hAnsi="Calibri" w:cs="Calibri"/>
          <w:sz w:val="24"/>
          <w:szCs w:val="24"/>
          <w:lang w:val="en-US"/>
        </w:rPr>
        <w:fldChar w:fldCharType="end"/>
      </w:r>
    </w:p>
    <w:p w14:paraId="7FFD0A30"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reduced nitrate leaching</w:t>
      </w:r>
    </w:p>
    <w:p w14:paraId="297CD0DF" w14:textId="10D549F7" w:rsidR="00B730C3" w:rsidRPr="00B730C3" w:rsidRDefault="00DE4ABA"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CC s</w:t>
      </w:r>
      <w:r w:rsidR="00B730C3" w:rsidRPr="00B730C3">
        <w:rPr>
          <w:rFonts w:ascii="Calibri" w:hAnsi="Calibri" w:cs="Calibri"/>
          <w:sz w:val="24"/>
          <w:szCs w:val="24"/>
          <w:lang w:val="en-US"/>
        </w:rPr>
        <w:t>hoot biomass</w:t>
      </w:r>
      <w:r>
        <w:rPr>
          <w:rFonts w:ascii="Calibri" w:hAnsi="Calibri" w:cs="Calibri"/>
          <w:sz w:val="24"/>
          <w:szCs w:val="24"/>
          <w:lang w:val="en-US"/>
        </w:rPr>
        <w:t>, fall biomass in general</w:t>
      </w:r>
      <w:r w:rsidR="00B730C3" w:rsidRPr="00B730C3">
        <w:rPr>
          <w:rFonts w:ascii="Calibri" w:hAnsi="Calibri" w:cs="Calibri"/>
          <w:sz w:val="24"/>
          <w:szCs w:val="24"/>
          <w:lang w:val="en-US"/>
        </w:rPr>
        <w:t xml:space="preserve"> </w:t>
      </w:r>
      <w:r w:rsidR="00B730C3" w:rsidRPr="00B730C3">
        <w:rPr>
          <w:rFonts w:ascii="Calibri" w:hAnsi="Calibri" w:cs="Calibri"/>
          <w:sz w:val="24"/>
          <w:szCs w:val="24"/>
          <w:lang w:val="en-US"/>
        </w:rPr>
        <w:fldChar w:fldCharType="begin"/>
      </w:r>
      <w:r w:rsidR="00A9025D">
        <w:rPr>
          <w:rFonts w:ascii="Calibri" w:hAnsi="Calibri" w:cs="Calibri"/>
          <w:sz w:val="24"/>
          <w:szCs w:val="24"/>
          <w:lang w:val="en-US"/>
        </w:rPr>
        <w:instrText xml:space="preserve"> ADDIN ZOTERO_ITEM CSL_CITATION {"citationID":"MHxSSmGt","properties":{"formattedCitation":"(Thapa et al., 2018; Wortman, 2016)","plainCitation":"(Thapa et al., 2018; Wortman, 2016)","noteIndex":0},"citationItems":[{"id":1326,"uris":["http://zotero.org/users/3599437/items/VNKI6VPA"],"itemData":{"id":1326,"type":"article-journal","abstract":"Cover crops are well recognized as a tool to reduce NO3− leaching from agroecosystems. However, their effectiveness varies from site to site and year to year depending on soil, cash and cover crop management, and climate. We conducted a meta-analysis using 238 observations from 28 studies (i) to assess the overall effect of cover crops on NO3− leaching and subsequent crop yields, and (ii) to examine how soil, cash and cover crop management, and climate impact the effect of non-leguminous cover crops on NO3− leaching. There is a clear indication that nonleguminous cover crops can substantially reduce NO3− leaching into freshwater systems, on average by 56%. Nonlegume–legume cover crop mixtures reduced NO3− leaching as effectively as nonlegumes, but significantly more than legumes. The lack of variance information in most published literature prevents greater insight into the degree to which cover crops can improve water quality. Among the factors investigated, we identified cover crop planting dates, shoot biomass, and precipitation relative to long-term mean precipitation as potential drivers for the observed variability in nonleguminous cover crop effectiveness in reducing NO3− leaching. We found evidence indicating greater reduction in NO3− leaching with nonleguminous cover crops on coarse-textured soils and during years of low precipitation (&lt;90% of the long-term normal). Earlier fall planting and greater nonleguminous shoot biomass further reduced NO3− leaching. Overall, this meta-analysis confirms many prior studies showing that nonleguminous cover crops are an effective way to reduce NO3− leaching and should be integrated into cropping systems to improve water quality. Core Ideas Nonleguminous cover crops reduced NO3− leaching by 56% over no cover crop controls. Nonlegume–legume mixtures reduced NO3− leaching equivalent to nonlegumes, but significantly more than legumes. Cover crop planting date, shoot biomass, and precipitation affected nonlegume effects on NO3− leaching. Nonlegumes reduced NO3− leaching more effectively on coarse-textured soils and in drier years. Earlier planting dates and greater shoot biomass enhanced NO3− leaching reductions with nonlegumes.","container-title":"Journal of Environmental Quality","DOI":"10.2134/jeq2018.03.0107","ISSN":"1537-2537","issue":"6","language":"en","license":"Copyright © by the American Society of Agronomy, Crop Science Society of America, and Soil Science Society of America, Inc.","note":"_eprint: https://onlinelibrary.wiley.com/doi/pdf/10.2134/jeq2018.03.0107","page":"1400-1411","source":"Wiley Online Library","title":"Cover Crops Reduce Nitrate Leaching in Agroecosystems:A Global Meta-Analysis","title-short":"Cover Crops Reduce Nitrate Leaching in Agroecosystems","volume":"47","author":[{"family":"Thapa","given":"Resham"},{"family":"Mirsky","given":"Steven B."},{"family":"Tully","given":"Katherine L."}],"issued":{"date-parts":[["2018"]]}}},{"id":1505,"uris":["http://zotero.org/users/3599437/items/CXPARHVG"],"itemData":{"id":1505,"type":"article-journal","abstract":"Nitrogen loss from croplands is a major environmental problem with human health and ecosystem consequences. Cover crops are planted during the fallow period between cash crops to provide a number of ecosystem services and are a popular tool for nitrogen reduction. Unfortunately, on-farm adoption of cover crops in the USA is limited to less than 2 % of land area in most regions. Naturally occurring weeds, if left unmanaged between cash crops (i.e., “weedy fallow”), may provide similar ecosystem services (e.g., nitrogen reduction) as cover crops. To test this hypothesis, a meta-analysis of 17 studies was conducted to compare potential nitrogen loss (inorganic soil nitrogen or leachate nitrogen) from fallow annual cropping systems managed with cover crops, weeds, and bare soil. A potential nitrogen loss response ratio (e.g., leachate nitrogen from bare soil relative to weedy fallow) was determined for independent paired observations in each study, and factors influencing nitrogen loss across all studies were determined with 95 % bootstrap confidence intervals and meta-regression analysis. Results suggest that potential nitrogen loss from croplands is 60 % greater in bare soil compared to weedy fallow fields. Cover crops further reduced potential nitrogen loss by 26 % compared to weedy fallow, and the nitrogen reduction potential of cover crops (relative to weedy fallow) likely increases with greater biomass accumulation of the cover crop. While cover crops were more effective in mitigating potential nitrogen loss, weedy fallow may provide greater net benefits on a regional scale if there were fewer barriers to farmer adoption. The weedy fallow strategy for nitrogen reduction has several potential pitfalls (e.g., propagation of noxious or herbicide-resistant weedy species), but this meta-analysis demonstrates that fallow weeds provide an important ecosystem service and policy-makers should consider revising conservation incentive programs accordingly.","container-title":"Agronomy for Sustainable Development","DOI":"10.1007/s13593-016-0397-3","ISSN":"1773-0155","issue":"4","journalAbbreviation":"Agron. Sustain. Dev.","language":"en","page":"61","source":"Springer Link","title":"Weedy fallow as an alternative strategy for reducing nitrogen loss from annual cropping systems","volume":"36","author":[{"family":"Wortman","given":"Sam E."}],"issued":{"date-parts":[["2016",10,20]]}}}],"schema":"https://github.com/citation-style-language/schema/raw/master/csl-citation.json"} </w:instrText>
      </w:r>
      <w:r w:rsidR="00B730C3" w:rsidRPr="00B730C3">
        <w:rPr>
          <w:rFonts w:ascii="Calibri" w:hAnsi="Calibri" w:cs="Calibri"/>
          <w:sz w:val="24"/>
          <w:szCs w:val="24"/>
          <w:lang w:val="en-US"/>
        </w:rPr>
        <w:fldChar w:fldCharType="separate"/>
      </w:r>
      <w:r w:rsidR="00A9025D" w:rsidRPr="00A9025D">
        <w:rPr>
          <w:rFonts w:ascii="Calibri" w:hAnsi="Calibri" w:cs="Calibri"/>
          <w:sz w:val="24"/>
          <w:lang w:val="en-US"/>
        </w:rPr>
        <w:t>(Thapa et al., 2018; Wortman, 2016)</w:t>
      </w:r>
      <w:r w:rsidR="00B730C3" w:rsidRPr="00B730C3">
        <w:rPr>
          <w:rFonts w:ascii="Calibri" w:hAnsi="Calibri" w:cs="Calibri"/>
          <w:sz w:val="24"/>
          <w:szCs w:val="24"/>
          <w:lang w:val="en-US"/>
        </w:rPr>
        <w:fldChar w:fldCharType="end"/>
      </w:r>
    </w:p>
    <w:p w14:paraId="730C8D58" w14:textId="77777777" w:rsidR="00FF440C" w:rsidRDefault="00FF440C" w:rsidP="00B730C3">
      <w:pPr>
        <w:rPr>
          <w:rFonts w:ascii="Calibri" w:hAnsi="Calibri" w:cs="Calibri"/>
          <w:sz w:val="24"/>
          <w:szCs w:val="24"/>
          <w:lang w:val="en-US"/>
        </w:rPr>
      </w:pPr>
    </w:p>
    <w:p w14:paraId="6BC874A1" w14:textId="33C08ACB" w:rsidR="00275DFF" w:rsidRDefault="00275DFF" w:rsidP="00B730C3">
      <w:pPr>
        <w:rPr>
          <w:rFonts w:ascii="Calibri" w:hAnsi="Calibri" w:cs="Calibri"/>
          <w:sz w:val="24"/>
          <w:szCs w:val="24"/>
          <w:lang w:val="en-US"/>
        </w:rPr>
      </w:pPr>
      <w:r>
        <w:rPr>
          <w:rFonts w:ascii="Calibri" w:hAnsi="Calibri" w:cs="Calibri"/>
          <w:sz w:val="24"/>
          <w:szCs w:val="24"/>
          <w:lang w:val="en-US"/>
        </w:rPr>
        <w:t xml:space="preserve">Which are the </w:t>
      </w:r>
      <w:r w:rsidRPr="00275DFF">
        <w:rPr>
          <w:rFonts w:ascii="Calibri" w:hAnsi="Calibri" w:cs="Calibri"/>
          <w:sz w:val="24"/>
          <w:szCs w:val="24"/>
          <w:lang w:val="en-US"/>
        </w:rPr>
        <w:t>species capable of setting seeds during the fallow period</w:t>
      </w:r>
      <w:r>
        <w:rPr>
          <w:rFonts w:ascii="Calibri" w:hAnsi="Calibri" w:cs="Calibri"/>
          <w:sz w:val="24"/>
          <w:szCs w:val="24"/>
          <w:lang w:val="en-US"/>
        </w:rPr>
        <w:t xml:space="preserve">? </w:t>
      </w:r>
      <w:proofErr w:type="spellStart"/>
      <w:r>
        <w:rPr>
          <w:rFonts w:ascii="Calibri" w:hAnsi="Calibri" w:cs="Calibri"/>
          <w:sz w:val="24"/>
          <w:szCs w:val="24"/>
          <w:lang w:val="en-US"/>
        </w:rPr>
        <w:t>Adeux</w:t>
      </w:r>
      <w:proofErr w:type="spellEnd"/>
      <w:r>
        <w:rPr>
          <w:rFonts w:ascii="Calibri" w:hAnsi="Calibri" w:cs="Calibri"/>
          <w:sz w:val="24"/>
          <w:szCs w:val="24"/>
          <w:lang w:val="en-US"/>
        </w:rPr>
        <w:t xml:space="preserve"> et al. 2023</w:t>
      </w:r>
    </w:p>
    <w:p w14:paraId="40504062" w14:textId="66F2BD4A" w:rsidR="00275DFF" w:rsidRDefault="00275DFF" w:rsidP="00B730C3">
      <w:pPr>
        <w:rPr>
          <w:rFonts w:ascii="Calibri" w:hAnsi="Calibri" w:cs="Calibri"/>
          <w:sz w:val="24"/>
          <w:szCs w:val="24"/>
          <w:lang w:val="en-US"/>
        </w:rPr>
      </w:pPr>
      <w:r>
        <w:rPr>
          <w:rFonts w:ascii="Calibri" w:hAnsi="Calibri" w:cs="Calibri"/>
          <w:sz w:val="24"/>
          <w:szCs w:val="24"/>
          <w:lang w:val="en-US"/>
        </w:rPr>
        <w:t>Need to add info on each of the 16 weed species. Flowering time, germination season</w:t>
      </w:r>
    </w:p>
    <w:p w14:paraId="1FE7800A" w14:textId="77777777" w:rsidR="00275DFF" w:rsidRPr="00E519B2" w:rsidRDefault="00275DFF" w:rsidP="00B730C3">
      <w:pPr>
        <w:rPr>
          <w:rFonts w:ascii="Calibri" w:hAnsi="Calibri" w:cs="Calibri"/>
          <w:sz w:val="24"/>
          <w:szCs w:val="24"/>
          <w:lang w:val="en-US"/>
        </w:rPr>
      </w:pPr>
    </w:p>
    <w:p w14:paraId="5CD406A7" w14:textId="77777777" w:rsidR="00A70C8E" w:rsidRPr="00CF29E1" w:rsidRDefault="00A70C8E" w:rsidP="00A70C8E">
      <w:pPr>
        <w:pStyle w:val="Heading1"/>
        <w:rPr>
          <w:lang w:val="en-US"/>
        </w:rPr>
      </w:pPr>
      <w:r w:rsidRPr="00CF29E1">
        <w:rPr>
          <w:lang w:val="en-US"/>
        </w:rPr>
        <w:lastRenderedPageBreak/>
        <w:t>Materials and Methods</w:t>
      </w:r>
    </w:p>
    <w:p w14:paraId="4D101C38" w14:textId="77777777" w:rsidR="00A70C8E" w:rsidRPr="00CF29E1" w:rsidRDefault="00A70C8E" w:rsidP="00A70C8E">
      <w:pPr>
        <w:pStyle w:val="Heading2"/>
        <w:rPr>
          <w:lang w:val="en-US"/>
        </w:rPr>
      </w:pPr>
      <w:r w:rsidRPr="00CF29E1">
        <w:rPr>
          <w:lang w:val="en-US"/>
        </w:rPr>
        <w:t>Field management</w:t>
      </w:r>
    </w:p>
    <w:p w14:paraId="7E176B3A" w14:textId="5DAB551C" w:rsidR="00A70C8E" w:rsidRPr="001E07E9" w:rsidRDefault="00A70C8E" w:rsidP="00A70C8E">
      <w:pPr>
        <w:rPr>
          <w:lang w:val="en-US"/>
        </w:rPr>
      </w:pPr>
      <w:r w:rsidRPr="00CF29E1">
        <w:rPr>
          <w:lang w:val="en-US"/>
        </w:rPr>
        <w:t xml:space="preserve">This study was conducted within a larger long-term crop rotation and tillage </w:t>
      </w:r>
      <w:r w:rsidR="001E07E9">
        <w:rPr>
          <w:lang w:val="en-US"/>
        </w:rPr>
        <w:t xml:space="preserve">continuous </w:t>
      </w:r>
      <w:r w:rsidRPr="00CF29E1">
        <w:rPr>
          <w:lang w:val="en-US"/>
        </w:rPr>
        <w:t xml:space="preserve">experiment which was established in 2002 on a sandy loam at Flakkebjerg Research Centre, Denmark (55.317, 11.400). </w:t>
      </w:r>
      <w:r w:rsidRPr="00CF29E1">
        <w:rPr>
          <w:color w:val="FF0000"/>
          <w:lang w:val="en-US"/>
        </w:rPr>
        <w:t>Averaged across the trial site</w:t>
      </w:r>
      <w:r w:rsidRPr="00CF29E1">
        <w:rPr>
          <w:lang w:val="en-US"/>
        </w:rPr>
        <w:t xml:space="preserve">, </w:t>
      </w:r>
      <w:commentRangeStart w:id="0"/>
      <w:r w:rsidRPr="00CF29E1">
        <w:rPr>
          <w:lang w:val="en-US"/>
        </w:rPr>
        <w:t>soil texture is 14.7% clay (&lt;2 mm), 13.7% silt (2-20 mm), 42.6% fine sand (20-200 mm), and 27% coarse sand (200-2000 mm), with 1.2% organic carbon content (0-25 cm).</w:t>
      </w:r>
      <w:commentRangeEnd w:id="0"/>
      <w:r>
        <w:rPr>
          <w:rStyle w:val="CommentReference"/>
        </w:rPr>
        <w:commentReference w:id="0"/>
      </w:r>
      <w:r w:rsidRPr="00CF29E1">
        <w:rPr>
          <w:lang w:val="en-US"/>
        </w:rPr>
        <w:t xml:space="preserve"> </w:t>
      </w:r>
      <w:r w:rsidRPr="00CF29E1">
        <w:rPr>
          <w:color w:val="FF0000"/>
          <w:lang w:val="en-US"/>
        </w:rPr>
        <w:t xml:space="preserve"> </w:t>
      </w:r>
      <w:r w:rsidRPr="00CF29E1">
        <w:rPr>
          <w:lang w:val="en-US"/>
        </w:rPr>
        <w:t>The overall experimental design</w:t>
      </w:r>
      <w:r w:rsidR="001E07E9">
        <w:rPr>
          <w:lang w:val="en-US"/>
        </w:rPr>
        <w:t xml:space="preserve"> of the long-term experiment is</w:t>
      </w:r>
      <w:r w:rsidRPr="00CF29E1">
        <w:rPr>
          <w:lang w:val="en-US"/>
        </w:rPr>
        <w:t xml:space="preserve"> a split-split plot with four replications. The main plot factor </w:t>
      </w:r>
      <w:r w:rsidR="001E07E9">
        <w:rPr>
          <w:lang w:val="en-US"/>
        </w:rPr>
        <w:t>is</w:t>
      </w:r>
      <w:r w:rsidRPr="00CF29E1">
        <w:rPr>
          <w:lang w:val="en-US"/>
        </w:rPr>
        <w:t xml:space="preserve"> cropping system (four levels), the sub-plot </w:t>
      </w:r>
      <w:r w:rsidR="001E07E9">
        <w:rPr>
          <w:lang w:val="en-US"/>
        </w:rPr>
        <w:t>i</w:t>
      </w:r>
      <w:r w:rsidRPr="00CF29E1">
        <w:rPr>
          <w:lang w:val="en-US"/>
        </w:rPr>
        <w:t>s primary tillage system (four levels</w:t>
      </w:r>
      <w:proofErr w:type="gramStart"/>
      <w:r w:rsidRPr="00CF29E1">
        <w:rPr>
          <w:lang w:val="en-US"/>
        </w:rPr>
        <w:t>)</w:t>
      </w:r>
      <w:proofErr w:type="gramEnd"/>
      <w:r w:rsidRPr="00CF29E1">
        <w:rPr>
          <w:lang w:val="en-US"/>
        </w:rPr>
        <w:t xml:space="preserve"> and the sub-sub-plot (six levels) was established to accommodate various sub-treatments within rotation and tillage combinations (see for example Melander et al. </w:t>
      </w:r>
      <w:r w:rsidRPr="001E07E9">
        <w:rPr>
          <w:lang w:val="en-US"/>
        </w:rPr>
        <w:t xml:space="preserve">(2008)). </w:t>
      </w:r>
      <w:r w:rsidR="001E07E9" w:rsidRPr="00CF29E1">
        <w:rPr>
          <w:lang w:val="en-US"/>
        </w:rPr>
        <w:t>The cash crop sequence during the present study was spring barley (</w:t>
      </w:r>
      <w:r w:rsidR="001E07E9" w:rsidRPr="00CF29E1">
        <w:rPr>
          <w:i/>
          <w:iCs/>
          <w:lang w:val="en-US"/>
        </w:rPr>
        <w:t xml:space="preserve">Hordeum vulgare </w:t>
      </w:r>
      <w:r w:rsidR="001E07E9" w:rsidRPr="00CF29E1">
        <w:rPr>
          <w:lang w:val="en-US"/>
        </w:rPr>
        <w:t>L.) sown 19 April 2018, spring oat (</w:t>
      </w:r>
      <w:r w:rsidR="001E07E9" w:rsidRPr="00CF29E1">
        <w:rPr>
          <w:i/>
          <w:iCs/>
          <w:lang w:val="en-US"/>
        </w:rPr>
        <w:t>Avena sativa</w:t>
      </w:r>
      <w:r w:rsidR="001E07E9" w:rsidRPr="00CF29E1">
        <w:rPr>
          <w:lang w:val="en-US"/>
        </w:rPr>
        <w:t xml:space="preserve"> L.) sown 4 April 2019 and faba beans (</w:t>
      </w:r>
      <w:r w:rsidR="001E07E9" w:rsidRPr="00CF29E1">
        <w:rPr>
          <w:i/>
          <w:iCs/>
          <w:lang w:val="en-US"/>
        </w:rPr>
        <w:t>Vicia faba</w:t>
      </w:r>
      <w:r w:rsidR="001E07E9" w:rsidRPr="00CF29E1">
        <w:rPr>
          <w:lang w:val="en-US"/>
        </w:rPr>
        <w:t xml:space="preserve"> L.) sown 15 April 2020.</w:t>
      </w:r>
    </w:p>
    <w:p w14:paraId="77362F28" w14:textId="0180ABA5" w:rsidR="007477A1" w:rsidRPr="001E07E9" w:rsidRDefault="007477A1" w:rsidP="007477A1">
      <w:pPr>
        <w:pStyle w:val="Heading3"/>
        <w:rPr>
          <w:lang w:val="en-US"/>
        </w:rPr>
      </w:pPr>
      <w:r w:rsidRPr="001E07E9">
        <w:rPr>
          <w:lang w:val="en-US"/>
        </w:rPr>
        <w:t>Study design</w:t>
      </w:r>
    </w:p>
    <w:p w14:paraId="63799CEF" w14:textId="159058CC" w:rsidR="00A70C8E" w:rsidRDefault="00A70C8E" w:rsidP="00A70C8E">
      <w:pPr>
        <w:rPr>
          <w:lang w:val="en-US"/>
        </w:rPr>
      </w:pPr>
      <w:proofErr w:type="gramStart"/>
      <w:r w:rsidRPr="00CF29E1">
        <w:rPr>
          <w:lang w:val="en-US"/>
        </w:rPr>
        <w:t>For the purpose of</w:t>
      </w:r>
      <w:proofErr w:type="gramEnd"/>
      <w:r w:rsidRPr="00CF29E1">
        <w:rPr>
          <w:lang w:val="en-US"/>
        </w:rPr>
        <w:t xml:space="preserve"> the present study, two cropping systems were selected that had the same sequence of crops but with different straw management</w:t>
      </w:r>
      <w:r w:rsidR="001E07E9">
        <w:rPr>
          <w:lang w:val="en-US"/>
        </w:rPr>
        <w:t xml:space="preserve"> reflecting common systems in Denmark</w:t>
      </w:r>
      <w:r w:rsidRPr="00CF29E1">
        <w:rPr>
          <w:lang w:val="en-US"/>
        </w:rPr>
        <w:t>: straw removed or retained. Therefore, in the present study, straw management composed the main-plot treatment. Tillage sub-plots were 5 meters wide and 40 m long. Each tillage sub-plot was divided into two columns with three sub-subplots arranged within each column for a total of six sub-sub-plots tha</w:t>
      </w:r>
      <w:r>
        <w:rPr>
          <w:lang w:val="en-US"/>
        </w:rPr>
        <w:t xml:space="preserve">t were 2.5 m wide and 12.5 m long (see supplementary material for a visual aid). One of the six sub-subplots was reserved for other sampling efforts, and </w:t>
      </w:r>
      <w:r w:rsidR="003B60EC">
        <w:rPr>
          <w:lang w:val="en-US"/>
        </w:rPr>
        <w:t xml:space="preserve">a </w:t>
      </w:r>
      <w:r>
        <w:rPr>
          <w:lang w:val="en-US"/>
        </w:rPr>
        <w:t>cover crop system</w:t>
      </w:r>
      <w:r w:rsidR="003B60EC">
        <w:rPr>
          <w:lang w:val="en-US"/>
        </w:rPr>
        <w:t xml:space="preserve"> treatment</w:t>
      </w:r>
      <w:r>
        <w:rPr>
          <w:lang w:val="en-US"/>
        </w:rPr>
        <w:t xml:space="preserve"> (five levels) was applied </w:t>
      </w:r>
      <w:r w:rsidR="001E07E9">
        <w:rPr>
          <w:lang w:val="en-US"/>
        </w:rPr>
        <w:t xml:space="preserve">randomly </w:t>
      </w:r>
      <w:r>
        <w:rPr>
          <w:lang w:val="en-US"/>
        </w:rPr>
        <w:t>to the remaining five</w:t>
      </w:r>
      <w:r w:rsidR="003B60EC">
        <w:rPr>
          <w:lang w:val="en-US"/>
        </w:rPr>
        <w:t xml:space="preserve"> sub-subplots</w:t>
      </w:r>
      <w:r>
        <w:rPr>
          <w:lang w:val="en-US"/>
        </w:rPr>
        <w:t>. In summary, th</w:t>
      </w:r>
      <w:r w:rsidR="003B60EC">
        <w:rPr>
          <w:lang w:val="en-US"/>
        </w:rPr>
        <w:t>is</w:t>
      </w:r>
      <w:r>
        <w:rPr>
          <w:lang w:val="en-US"/>
        </w:rPr>
        <w:t xml:space="preserve"> experiment included all combinations of two straw-managements, three primary tillage systems, and five cover crop systems for a total of 30 treatments. </w:t>
      </w:r>
    </w:p>
    <w:p w14:paraId="51C7E422" w14:textId="28615AAB" w:rsidR="007477A1" w:rsidRDefault="007477A1" w:rsidP="007477A1">
      <w:pPr>
        <w:pStyle w:val="Heading3"/>
        <w:rPr>
          <w:lang w:val="en-US"/>
        </w:rPr>
      </w:pPr>
      <w:r>
        <w:rPr>
          <w:lang w:val="en-US"/>
        </w:rPr>
        <w:t>Straw and tillage treatments</w:t>
      </w:r>
    </w:p>
    <w:p w14:paraId="4D24793F" w14:textId="3929F529" w:rsidR="00844404" w:rsidRPr="003544E9" w:rsidRDefault="00A70C8E" w:rsidP="00844404">
      <w:pPr>
        <w:rPr>
          <w:lang w:val="en-US"/>
        </w:rPr>
      </w:pPr>
      <w:r w:rsidRPr="00922D1E">
        <w:rPr>
          <w:lang w:val="en-US"/>
        </w:rPr>
        <w:t xml:space="preserve">The same straw managements and categorical tillage </w:t>
      </w:r>
      <w:r>
        <w:rPr>
          <w:lang w:val="en-US"/>
        </w:rPr>
        <w:t>system</w:t>
      </w:r>
      <w:r w:rsidRPr="00922D1E">
        <w:rPr>
          <w:lang w:val="en-US"/>
        </w:rPr>
        <w:t xml:space="preserve"> (no tillage, non-inversion</w:t>
      </w:r>
      <w:r>
        <w:rPr>
          <w:lang w:val="en-US"/>
        </w:rPr>
        <w:t>, inversion)</w:t>
      </w:r>
      <w:r w:rsidRPr="00922D1E">
        <w:rPr>
          <w:lang w:val="en-US"/>
        </w:rPr>
        <w:t xml:space="preserve"> have been in the same sub-plots since 2002</w:t>
      </w:r>
      <w:r>
        <w:rPr>
          <w:lang w:val="en-US"/>
        </w:rPr>
        <w:t xml:space="preserve">. In the straw-removal treatments, following harvest of a small grain the residue (e.g., straw) was removed using a </w:t>
      </w:r>
      <w:commentRangeStart w:id="1"/>
      <w:r w:rsidRPr="00922D1E">
        <w:rPr>
          <w:color w:val="FF0000"/>
          <w:lang w:val="en-US"/>
        </w:rPr>
        <w:t>MACHINE</w:t>
      </w:r>
      <w:commentRangeEnd w:id="1"/>
      <w:r w:rsidR="00782730">
        <w:rPr>
          <w:rStyle w:val="CommentReference"/>
        </w:rPr>
        <w:commentReference w:id="1"/>
      </w:r>
      <w:r>
        <w:rPr>
          <w:lang w:val="en-US"/>
        </w:rPr>
        <w:t xml:space="preserve">, resulting in removal of approximately </w:t>
      </w:r>
      <w:r w:rsidR="00A32989">
        <w:rPr>
          <w:color w:val="FF0000"/>
          <w:lang w:val="en-US"/>
        </w:rPr>
        <w:t>60%</w:t>
      </w:r>
      <w:r w:rsidRPr="00922D1E">
        <w:rPr>
          <w:color w:val="FF0000"/>
          <w:lang w:val="en-US"/>
        </w:rPr>
        <w:t xml:space="preserve"> </w:t>
      </w:r>
      <w:r>
        <w:rPr>
          <w:lang w:val="en-US"/>
        </w:rPr>
        <w:t>of the biomass (</w:t>
      </w:r>
      <w:r w:rsidRPr="00922D1E">
        <w:rPr>
          <w:color w:val="FF0000"/>
          <w:lang w:val="en-US"/>
        </w:rPr>
        <w:t xml:space="preserve">do we have any pictures of the straw retained and straw removed treatments, so we can see </w:t>
      </w:r>
      <w:r w:rsidR="00782730">
        <w:rPr>
          <w:color w:val="FF0000"/>
          <w:lang w:val="en-US"/>
        </w:rPr>
        <w:t xml:space="preserve">how </w:t>
      </w:r>
      <w:r w:rsidRPr="00922D1E">
        <w:rPr>
          <w:color w:val="FF0000"/>
          <w:lang w:val="en-US"/>
        </w:rPr>
        <w:t>the ground was still covered by little bits of straw after straw removal?</w:t>
      </w:r>
      <w:r w:rsidR="00A32989">
        <w:rPr>
          <w:color w:val="FF0000"/>
          <w:lang w:val="en-US"/>
        </w:rPr>
        <w:t xml:space="preserve"> CITE a CENTS modelling study</w:t>
      </w:r>
      <w:r>
        <w:rPr>
          <w:lang w:val="en-US"/>
        </w:rPr>
        <w:t>). In the straw-retained treatments, harvest residue was allowed to remain in the field. T</w:t>
      </w:r>
      <w:r w:rsidRPr="00922D1E">
        <w:rPr>
          <w:lang w:val="en-US"/>
        </w:rPr>
        <w:t xml:space="preserve">he exact machinery </w:t>
      </w:r>
      <w:r>
        <w:rPr>
          <w:lang w:val="en-US"/>
        </w:rPr>
        <w:t>and timing of operations for ea</w:t>
      </w:r>
      <w:r w:rsidRPr="00922D1E">
        <w:rPr>
          <w:lang w:val="en-US"/>
        </w:rPr>
        <w:t xml:space="preserve">ch </w:t>
      </w:r>
      <w:r>
        <w:rPr>
          <w:lang w:val="en-US"/>
        </w:rPr>
        <w:t xml:space="preserve">categorical </w:t>
      </w:r>
      <w:r w:rsidRPr="00922D1E">
        <w:rPr>
          <w:lang w:val="en-US"/>
        </w:rPr>
        <w:t>tillage treatment ha</w:t>
      </w:r>
      <w:r>
        <w:rPr>
          <w:lang w:val="en-US"/>
        </w:rPr>
        <w:t>ve</w:t>
      </w:r>
      <w:r w:rsidRPr="00922D1E">
        <w:rPr>
          <w:lang w:val="en-US"/>
        </w:rPr>
        <w:t xml:space="preserve"> varied </w:t>
      </w:r>
      <w:r>
        <w:rPr>
          <w:lang w:val="en-US"/>
        </w:rPr>
        <w:t>since 2002</w:t>
      </w:r>
      <w:r w:rsidRPr="00922D1E">
        <w:rPr>
          <w:lang w:val="en-US"/>
        </w:rPr>
        <w:t xml:space="preserve"> (Scherner et al., 2016; Hansen et al., 2010).</w:t>
      </w:r>
      <w:r>
        <w:rPr>
          <w:lang w:val="en-US"/>
        </w:rPr>
        <w:t xml:space="preserve"> </w:t>
      </w:r>
      <w:r w:rsidR="007E32D7">
        <w:rPr>
          <w:lang w:val="en-US"/>
        </w:rPr>
        <w:t xml:space="preserve">In the present experiment (2018-2020), plots under the </w:t>
      </w:r>
      <w:r>
        <w:rPr>
          <w:lang w:val="en-US"/>
        </w:rPr>
        <w:t xml:space="preserve">inversion tillage </w:t>
      </w:r>
      <w:r w:rsidR="007E32D7">
        <w:rPr>
          <w:lang w:val="en-US"/>
        </w:rPr>
        <w:t>treatment</w:t>
      </w:r>
      <w:r>
        <w:rPr>
          <w:lang w:val="en-US"/>
        </w:rPr>
        <w:t xml:space="preserve"> </w:t>
      </w:r>
      <w:r w:rsidR="007E32D7">
        <w:rPr>
          <w:lang w:val="en-US"/>
        </w:rPr>
        <w:t>were</w:t>
      </w:r>
      <w:r w:rsidR="003B60EC">
        <w:rPr>
          <w:lang w:val="en-US"/>
        </w:rPr>
        <w:t xml:space="preserve"> moldboard plowed to </w:t>
      </w:r>
      <w:r w:rsidR="007E32D7">
        <w:rPr>
          <w:lang w:val="en-US"/>
        </w:rPr>
        <w:t xml:space="preserve">a depth of </w:t>
      </w:r>
      <w:r w:rsidR="003B60EC">
        <w:rPr>
          <w:lang w:val="en-US"/>
        </w:rPr>
        <w:t>20 cm</w:t>
      </w:r>
      <w:r w:rsidR="007E32D7">
        <w:rPr>
          <w:lang w:val="en-US"/>
        </w:rPr>
        <w:t xml:space="preserve"> </w:t>
      </w:r>
      <w:r w:rsidR="003B60EC">
        <w:rPr>
          <w:lang w:val="en-US"/>
        </w:rPr>
        <w:t xml:space="preserve">in the fall and harrowed to 3-4 cm depth </w:t>
      </w:r>
      <w:r w:rsidR="007E32D7">
        <w:rPr>
          <w:lang w:val="en-US"/>
        </w:rPr>
        <w:t xml:space="preserve">in the spring </w:t>
      </w:r>
      <w:r w:rsidR="003B60EC">
        <w:rPr>
          <w:lang w:val="en-US"/>
        </w:rPr>
        <w:t>before cash crop planting</w:t>
      </w:r>
      <w:r w:rsidR="007E32D7">
        <w:rPr>
          <w:lang w:val="en-US"/>
        </w:rPr>
        <w:t xml:space="preserve">; </w:t>
      </w:r>
      <w:bookmarkStart w:id="2" w:name="_Hlk190689290"/>
      <w:r w:rsidR="007E32D7">
        <w:rPr>
          <w:lang w:val="en-US"/>
        </w:rPr>
        <w:t>c</w:t>
      </w:r>
      <w:proofErr w:type="spellStart"/>
      <w:r w:rsidR="007E32D7">
        <w:rPr>
          <w:lang w:val="en-GB"/>
        </w:rPr>
        <w:t>rops</w:t>
      </w:r>
      <w:proofErr w:type="spellEnd"/>
      <w:r w:rsidR="007E32D7">
        <w:rPr>
          <w:lang w:val="en-GB"/>
        </w:rPr>
        <w:t xml:space="preserve"> were then sown with a</w:t>
      </w:r>
      <w:r w:rsidR="007E32D7" w:rsidRPr="007653A2">
        <w:rPr>
          <w:lang w:val="en-GB"/>
        </w:rPr>
        <w:t xml:space="preserve"> traditional seed drill (Nordsten Lift-o-</w:t>
      </w:r>
      <w:proofErr w:type="spellStart"/>
      <w:r w:rsidR="007E32D7" w:rsidRPr="007653A2">
        <w:rPr>
          <w:lang w:val="en-GB"/>
        </w:rPr>
        <w:t>matic</w:t>
      </w:r>
      <w:proofErr w:type="spellEnd"/>
      <w:r w:rsidR="007E32D7" w:rsidRPr="007653A2">
        <w:rPr>
          <w:lang w:val="en-GB"/>
        </w:rPr>
        <w:t xml:space="preserve"> CLH300) </w:t>
      </w:r>
      <w:r w:rsidR="007E32D7">
        <w:rPr>
          <w:lang w:val="en-GB"/>
        </w:rPr>
        <w:t xml:space="preserve">with row spacings of 12.5 cm. </w:t>
      </w:r>
      <w:r w:rsidR="00844404" w:rsidRPr="00922D1E">
        <w:rPr>
          <w:lang w:val="en-US"/>
        </w:rPr>
        <w:t xml:space="preserve">For </w:t>
      </w:r>
      <w:r w:rsidR="00844404">
        <w:rPr>
          <w:lang w:val="en-US"/>
        </w:rPr>
        <w:t xml:space="preserve">the </w:t>
      </w:r>
      <w:r w:rsidR="00A32989">
        <w:rPr>
          <w:lang w:val="en-US"/>
        </w:rPr>
        <w:t>surface tillage system (</w:t>
      </w:r>
      <w:r w:rsidR="00844404">
        <w:rPr>
          <w:lang w:val="en-US"/>
        </w:rPr>
        <w:t>non-inversion</w:t>
      </w:r>
      <w:r w:rsidR="00A32989">
        <w:rPr>
          <w:lang w:val="en-US"/>
        </w:rPr>
        <w:t>),</w:t>
      </w:r>
      <w:r w:rsidR="00844404">
        <w:rPr>
          <w:lang w:val="en-US"/>
        </w:rPr>
        <w:t xml:space="preserve"> </w:t>
      </w:r>
      <w:proofErr w:type="gramStart"/>
      <w:r w:rsidR="00844404" w:rsidRPr="00922D1E">
        <w:rPr>
          <w:lang w:val="en-US"/>
        </w:rPr>
        <w:t xml:space="preserve">a </w:t>
      </w:r>
      <w:r w:rsidR="00844404" w:rsidRPr="00922D1E">
        <w:rPr>
          <w:vertAlign w:val="subscript"/>
          <w:lang w:val="en-US"/>
        </w:rPr>
        <w:t xml:space="preserve"> </w:t>
      </w:r>
      <w:r w:rsidR="00844404" w:rsidRPr="00922D1E">
        <w:rPr>
          <w:lang w:val="en-GB"/>
        </w:rPr>
        <w:t>Horsch</w:t>
      </w:r>
      <w:proofErr w:type="gramEnd"/>
      <w:r w:rsidR="00844404" w:rsidRPr="00922D1E">
        <w:rPr>
          <w:lang w:val="en-GB"/>
        </w:rPr>
        <w:t xml:space="preserve"> Terrano 3 FX stubble tine cultivator </w:t>
      </w:r>
      <w:r w:rsidR="00844404">
        <w:rPr>
          <w:lang w:val="en-GB"/>
        </w:rPr>
        <w:t xml:space="preserve"> was used to </w:t>
      </w:r>
      <w:r w:rsidR="007E32D7">
        <w:rPr>
          <w:lang w:val="en-GB"/>
        </w:rPr>
        <w:t xml:space="preserve">till to a depth </w:t>
      </w:r>
      <w:commentRangeStart w:id="3"/>
      <w:r w:rsidR="00844404">
        <w:rPr>
          <w:lang w:val="en-GB"/>
        </w:rPr>
        <w:t xml:space="preserve">8-10 cm </w:t>
      </w:r>
      <w:r w:rsidR="007E32D7">
        <w:rPr>
          <w:lang w:val="en-GB"/>
        </w:rPr>
        <w:t xml:space="preserve">in the spring </w:t>
      </w:r>
      <w:r w:rsidR="00844404">
        <w:rPr>
          <w:lang w:val="en-GB"/>
        </w:rPr>
        <w:t>before cash crop planting</w:t>
      </w:r>
      <w:commentRangeEnd w:id="3"/>
      <w:r w:rsidR="00D54833">
        <w:rPr>
          <w:rStyle w:val="CommentReference"/>
        </w:rPr>
        <w:commentReference w:id="3"/>
      </w:r>
      <w:r w:rsidR="00844404">
        <w:rPr>
          <w:lang w:val="en-GB"/>
        </w:rPr>
        <w:t xml:space="preserve">. In both the no-till and non-inversion tillage systems, crops were sown </w:t>
      </w:r>
      <w:r w:rsidR="00844404" w:rsidRPr="007653A2">
        <w:rPr>
          <w:lang w:val="en-GB"/>
        </w:rPr>
        <w:t xml:space="preserve">with a chisel coulter (Horsch </w:t>
      </w:r>
      <w:proofErr w:type="spellStart"/>
      <w:r w:rsidR="00844404" w:rsidRPr="007653A2">
        <w:rPr>
          <w:lang w:val="en-GB"/>
        </w:rPr>
        <w:t>Airseeder</w:t>
      </w:r>
      <w:proofErr w:type="spellEnd"/>
      <w:r w:rsidR="00844404" w:rsidRPr="007653A2">
        <w:rPr>
          <w:lang w:val="en-GB"/>
        </w:rPr>
        <w:t xml:space="preserve"> CO 3)</w:t>
      </w:r>
      <w:r w:rsidR="00844404">
        <w:rPr>
          <w:lang w:val="en-GB"/>
        </w:rPr>
        <w:t xml:space="preserve"> with row spacings of 17.5 cm for spring oats, spring barley, and </w:t>
      </w:r>
      <w:commentRangeStart w:id="4"/>
      <w:r w:rsidR="00844404" w:rsidRPr="007653A2">
        <w:rPr>
          <w:color w:val="FF0000"/>
          <w:lang w:val="en-GB"/>
        </w:rPr>
        <w:t>faba beans</w:t>
      </w:r>
      <w:commentRangeEnd w:id="4"/>
      <w:r w:rsidR="00D54833">
        <w:rPr>
          <w:rStyle w:val="CommentReference"/>
        </w:rPr>
        <w:commentReference w:id="4"/>
      </w:r>
      <w:r w:rsidR="00844404">
        <w:rPr>
          <w:lang w:val="en-GB"/>
        </w:rPr>
        <w:t>.</w:t>
      </w:r>
      <w:r w:rsidR="00CF29E1">
        <w:rPr>
          <w:lang w:val="en-GB"/>
        </w:rPr>
        <w:t xml:space="preserve"> Row spacings were different </w:t>
      </w:r>
      <w:r w:rsidR="003544E9">
        <w:rPr>
          <w:lang w:val="en-GB"/>
        </w:rPr>
        <w:t xml:space="preserve">for the inversion tillage </w:t>
      </w:r>
      <w:r w:rsidR="003544E9">
        <w:rPr>
          <w:lang w:val="en-GB"/>
        </w:rPr>
        <w:lastRenderedPageBreak/>
        <w:t xml:space="preserve">system </w:t>
      </w:r>
      <w:r w:rsidR="00CF29E1">
        <w:rPr>
          <w:lang w:val="en-GB"/>
        </w:rPr>
        <w:t>due to equipment</w:t>
      </w:r>
      <w:r w:rsidR="00A32989">
        <w:rPr>
          <w:lang w:val="en-GB"/>
        </w:rPr>
        <w:t xml:space="preserve"> representing </w:t>
      </w:r>
      <w:r w:rsidR="00CF29E1">
        <w:rPr>
          <w:lang w:val="en-GB"/>
        </w:rPr>
        <w:t xml:space="preserve">typical production environments for each tillage system </w:t>
      </w:r>
      <w:r w:rsidR="00CF29E1">
        <w:rPr>
          <w:lang w:val="en-US"/>
        </w:rPr>
        <w:t>(</w:t>
      </w:r>
      <w:r w:rsidR="00CF29E1">
        <w:rPr>
          <w:lang w:val="en-GB"/>
        </w:rPr>
        <w:t xml:space="preserve">CITE). </w:t>
      </w:r>
    </w:p>
    <w:p w14:paraId="4ABFF24E" w14:textId="6443DE49" w:rsidR="007477A1" w:rsidRPr="007653A2" w:rsidRDefault="007477A1" w:rsidP="007477A1">
      <w:pPr>
        <w:pStyle w:val="Heading3"/>
        <w:rPr>
          <w:ins w:id="5" w:author="Bo Melander" w:date="2025-02-11T13:10:00Z" w16du:dateUtc="2025-02-11T12:10:00Z"/>
          <w:lang w:val="en-GB"/>
        </w:rPr>
      </w:pPr>
      <w:r>
        <w:rPr>
          <w:lang w:val="en-GB"/>
        </w:rPr>
        <w:t>Cover crop treatments</w:t>
      </w:r>
    </w:p>
    <w:bookmarkEnd w:id="2"/>
    <w:p w14:paraId="7E80695A" w14:textId="77777777" w:rsidR="00A70C8E" w:rsidRDefault="00A70C8E" w:rsidP="00A70C8E">
      <w:pPr>
        <w:rPr>
          <w:lang w:val="en-US"/>
        </w:rPr>
      </w:pPr>
      <w:r>
        <w:rPr>
          <w:lang w:val="en-US"/>
        </w:rPr>
        <w:t>Starting in 2018, five cover crop systems were randomly applied to the sub-sub</w:t>
      </w:r>
      <w:ins w:id="6" w:author="Bo Melander" w:date="2025-02-11T13:53:00Z" w16du:dateUtc="2025-02-11T12:53:00Z">
        <w:r>
          <w:rPr>
            <w:lang w:val="en-US"/>
          </w:rPr>
          <w:t>-</w:t>
        </w:r>
      </w:ins>
      <w:r w:rsidRPr="00E976D6">
        <w:rPr>
          <w:lang w:val="en-US"/>
        </w:rPr>
        <w:t>plots (</w:t>
      </w:r>
      <w:r w:rsidRPr="00E976D6">
        <w:rPr>
          <w:b/>
          <w:bCs/>
          <w:lang w:val="en-US"/>
        </w:rPr>
        <w:t xml:space="preserve">Table </w:t>
      </w:r>
      <w:r>
        <w:rPr>
          <w:b/>
          <w:bCs/>
          <w:lang w:val="en-US"/>
        </w:rPr>
        <w:t>1</w:t>
      </w:r>
      <w:r w:rsidRPr="00871A14">
        <w:rPr>
          <w:b/>
          <w:bCs/>
          <w:lang w:val="en-US"/>
        </w:rPr>
        <w:t>).</w:t>
      </w:r>
      <w:r>
        <w:rPr>
          <w:lang w:val="en-US"/>
        </w:rPr>
        <w:t xml:space="preserve"> The same sub-sub</w:t>
      </w:r>
      <w:ins w:id="7" w:author="Bo Melander" w:date="2025-02-11T13:53:00Z" w16du:dateUtc="2025-02-11T12:53:00Z">
        <w:r>
          <w:rPr>
            <w:lang w:val="en-US"/>
          </w:rPr>
          <w:t>-</w:t>
        </w:r>
      </w:ins>
      <w:r>
        <w:rPr>
          <w:lang w:val="en-US"/>
        </w:rPr>
        <w:t xml:space="preserve">plot treatments were maintained for 2018 and 2019. The sampling area for all measurements </w:t>
      </w:r>
      <w:proofErr w:type="gramStart"/>
      <w:r>
        <w:rPr>
          <w:lang w:val="en-US"/>
        </w:rPr>
        <w:t>was located in</w:t>
      </w:r>
      <w:proofErr w:type="gramEnd"/>
      <w:r>
        <w:rPr>
          <w:lang w:val="en-US"/>
        </w:rPr>
        <w:t xml:space="preserve"> the inner 1.5 m x 10 m area of the sub-sub-plots. </w:t>
      </w:r>
    </w:p>
    <w:p w14:paraId="1F56AF3D" w14:textId="77777777" w:rsidR="00A70C8E" w:rsidRDefault="00A70C8E" w:rsidP="00A70C8E">
      <w:pPr>
        <w:rPr>
          <w:lang w:val="en-US"/>
        </w:rPr>
      </w:pPr>
      <w:r>
        <w:rPr>
          <w:lang w:val="en-US"/>
        </w:rPr>
        <w:t>Table 1. Summary of the five cover crop systems</w:t>
      </w:r>
    </w:p>
    <w:tbl>
      <w:tblPr>
        <w:tblStyle w:val="TableGrid"/>
        <w:tblW w:w="0" w:type="auto"/>
        <w:tblLook w:val="04A0" w:firstRow="1" w:lastRow="0" w:firstColumn="1" w:lastColumn="0" w:noHBand="0" w:noVBand="1"/>
      </w:tblPr>
      <w:tblGrid>
        <w:gridCol w:w="1555"/>
        <w:gridCol w:w="2126"/>
        <w:gridCol w:w="1843"/>
        <w:gridCol w:w="2976"/>
      </w:tblGrid>
      <w:tr w:rsidR="00A70C8E" w:rsidRPr="00E02EB6" w14:paraId="4D841BA6" w14:textId="77777777" w:rsidTr="00024D79">
        <w:tc>
          <w:tcPr>
            <w:tcW w:w="1555" w:type="dxa"/>
            <w:vAlign w:val="center"/>
          </w:tcPr>
          <w:p w14:paraId="5B8D6F48" w14:textId="77777777" w:rsidR="00A70C8E" w:rsidRDefault="00A70C8E" w:rsidP="00024D79">
            <w:pPr>
              <w:jc w:val="center"/>
              <w:rPr>
                <w:lang w:val="en-US"/>
              </w:rPr>
            </w:pPr>
            <w:r>
              <w:rPr>
                <w:lang w:val="en-US"/>
              </w:rPr>
              <w:t>Cover crop system name</w:t>
            </w:r>
          </w:p>
        </w:tc>
        <w:tc>
          <w:tcPr>
            <w:tcW w:w="2126" w:type="dxa"/>
            <w:vAlign w:val="center"/>
          </w:tcPr>
          <w:p w14:paraId="5BF2F8DE" w14:textId="77777777" w:rsidR="00A70C8E" w:rsidRDefault="00A70C8E" w:rsidP="00024D79">
            <w:pPr>
              <w:jc w:val="center"/>
              <w:rPr>
                <w:lang w:val="en-US"/>
              </w:rPr>
            </w:pPr>
            <w:r>
              <w:rPr>
                <w:lang w:val="en-US"/>
              </w:rPr>
              <w:t>Cover crop</w:t>
            </w:r>
          </w:p>
        </w:tc>
        <w:tc>
          <w:tcPr>
            <w:tcW w:w="1843" w:type="dxa"/>
            <w:vAlign w:val="center"/>
          </w:tcPr>
          <w:p w14:paraId="13424314" w14:textId="77777777" w:rsidR="00A70C8E" w:rsidRDefault="00A70C8E" w:rsidP="00024D79">
            <w:pPr>
              <w:jc w:val="center"/>
              <w:rPr>
                <w:lang w:val="en-US"/>
              </w:rPr>
            </w:pPr>
            <w:r>
              <w:rPr>
                <w:lang w:val="en-US"/>
              </w:rPr>
              <w:t>Seeding rate</w:t>
            </w:r>
          </w:p>
        </w:tc>
        <w:tc>
          <w:tcPr>
            <w:tcW w:w="2976" w:type="dxa"/>
            <w:vAlign w:val="center"/>
          </w:tcPr>
          <w:p w14:paraId="7014155A" w14:textId="77777777" w:rsidR="00A70C8E" w:rsidRDefault="00A70C8E" w:rsidP="00024D79">
            <w:pPr>
              <w:jc w:val="center"/>
              <w:rPr>
                <w:lang w:val="en-US"/>
              </w:rPr>
            </w:pPr>
            <w:r>
              <w:rPr>
                <w:lang w:val="en-US"/>
              </w:rPr>
              <w:t>Seeding method and timing</w:t>
            </w:r>
          </w:p>
        </w:tc>
      </w:tr>
      <w:tr w:rsidR="00A70C8E" w:rsidRPr="00E752C9" w14:paraId="69998B1C" w14:textId="77777777" w:rsidTr="00024D79">
        <w:tc>
          <w:tcPr>
            <w:tcW w:w="1555" w:type="dxa"/>
            <w:vAlign w:val="center"/>
          </w:tcPr>
          <w:p w14:paraId="6025962E" w14:textId="77777777" w:rsidR="00A70C8E" w:rsidRDefault="00A70C8E" w:rsidP="00024D79">
            <w:pPr>
              <w:jc w:val="center"/>
              <w:rPr>
                <w:lang w:val="en-US"/>
              </w:rPr>
            </w:pPr>
            <w:r>
              <w:rPr>
                <w:lang w:val="en-US"/>
              </w:rPr>
              <w:t>Mix-early</w:t>
            </w:r>
          </w:p>
        </w:tc>
        <w:tc>
          <w:tcPr>
            <w:tcW w:w="2126" w:type="dxa"/>
            <w:vMerge w:val="restart"/>
            <w:vAlign w:val="center"/>
          </w:tcPr>
          <w:p w14:paraId="1CFF4B9D" w14:textId="77777777" w:rsidR="00A70C8E" w:rsidRPr="001D2342" w:rsidRDefault="00A70C8E" w:rsidP="00024D79">
            <w:pPr>
              <w:jc w:val="center"/>
              <w:rPr>
                <w:lang w:val="en-US"/>
              </w:rPr>
            </w:pPr>
            <w:r>
              <w:rPr>
                <w:lang w:val="en-US"/>
              </w:rPr>
              <w:t xml:space="preserve">Perennial ryegrass </w:t>
            </w:r>
            <w:r w:rsidRPr="001D2342">
              <w:rPr>
                <w:i/>
                <w:iCs/>
                <w:lang w:val="en-US"/>
              </w:rPr>
              <w:t>(</w:t>
            </w:r>
            <w:r>
              <w:rPr>
                <w:i/>
                <w:iCs/>
                <w:lang w:val="en-US"/>
              </w:rPr>
              <w:t xml:space="preserve">grass; </w:t>
            </w:r>
            <w:r w:rsidRPr="001D2342">
              <w:rPr>
                <w:i/>
                <w:iCs/>
                <w:lang w:val="en-US"/>
              </w:rPr>
              <w:t xml:space="preserve">Lolium </w:t>
            </w:r>
            <w:proofErr w:type="spellStart"/>
            <w:r w:rsidRPr="001D2342">
              <w:rPr>
                <w:i/>
                <w:iCs/>
                <w:lang w:val="en-US"/>
              </w:rPr>
              <w:t>perenne</w:t>
            </w:r>
            <w:proofErr w:type="spellEnd"/>
            <w:r w:rsidRPr="001D2342">
              <w:rPr>
                <w:i/>
                <w:iCs/>
                <w:lang w:val="en-US"/>
              </w:rPr>
              <w:t>)</w:t>
            </w:r>
            <w:r>
              <w:rPr>
                <w:lang w:val="en-US"/>
              </w:rPr>
              <w:t xml:space="preserve"> and red clover </w:t>
            </w:r>
            <w:r w:rsidRPr="001D2342">
              <w:rPr>
                <w:i/>
                <w:iCs/>
                <w:lang w:val="en-US"/>
              </w:rPr>
              <w:t>(</w:t>
            </w:r>
            <w:r>
              <w:rPr>
                <w:i/>
                <w:iCs/>
                <w:lang w:val="en-US"/>
              </w:rPr>
              <w:t xml:space="preserve">clover; </w:t>
            </w:r>
            <w:r w:rsidRPr="001D2342">
              <w:rPr>
                <w:i/>
                <w:iCs/>
                <w:lang w:val="en-US"/>
              </w:rPr>
              <w:t xml:space="preserve">Trifolium </w:t>
            </w:r>
            <w:r>
              <w:rPr>
                <w:i/>
                <w:iCs/>
                <w:lang w:val="en-US"/>
              </w:rPr>
              <w:t>pratense</w:t>
            </w:r>
            <w:r w:rsidRPr="001D2342">
              <w:rPr>
                <w:i/>
                <w:iCs/>
                <w:lang w:val="en-US"/>
              </w:rPr>
              <w:t>)</w:t>
            </w:r>
          </w:p>
        </w:tc>
        <w:tc>
          <w:tcPr>
            <w:tcW w:w="1843" w:type="dxa"/>
            <w:vMerge w:val="restart"/>
            <w:vAlign w:val="center"/>
          </w:tcPr>
          <w:p w14:paraId="090484E7" w14:textId="77777777" w:rsidR="00A70C8E" w:rsidRDefault="00A70C8E" w:rsidP="00024D79">
            <w:pPr>
              <w:jc w:val="center"/>
              <w:rPr>
                <w:lang w:val="en-US"/>
              </w:rPr>
            </w:pPr>
            <w:r>
              <w:rPr>
                <w:lang w:val="en-US"/>
              </w:rPr>
              <w:t>3 kg ha</w:t>
            </w:r>
            <w:r w:rsidRPr="004158F6">
              <w:rPr>
                <w:vertAlign w:val="superscript"/>
                <w:lang w:val="en-US"/>
              </w:rPr>
              <w:t>-1</w:t>
            </w:r>
            <w:r>
              <w:rPr>
                <w:lang w:val="en-US"/>
              </w:rPr>
              <w:t xml:space="preserve"> grass + 8 kg clover ha</w:t>
            </w:r>
            <w:r w:rsidRPr="004158F6">
              <w:rPr>
                <w:vertAlign w:val="superscript"/>
                <w:lang w:val="en-US"/>
              </w:rPr>
              <w:t>-1</w:t>
            </w:r>
          </w:p>
        </w:tc>
        <w:tc>
          <w:tcPr>
            <w:tcW w:w="2976" w:type="dxa"/>
            <w:vAlign w:val="center"/>
          </w:tcPr>
          <w:p w14:paraId="0D6B549C" w14:textId="77777777" w:rsidR="00A70C8E" w:rsidRDefault="00A70C8E" w:rsidP="00024D79">
            <w:pPr>
              <w:jc w:val="center"/>
              <w:rPr>
                <w:lang w:val="en-US"/>
              </w:rPr>
            </w:pPr>
            <w:r>
              <w:rPr>
                <w:lang w:val="en-US"/>
              </w:rPr>
              <w:t>Sown 1 cm deep in 12.5 cm rows between cash crop rows shortly after cash crop planting</w:t>
            </w:r>
          </w:p>
        </w:tc>
      </w:tr>
      <w:tr w:rsidR="00A70C8E" w:rsidRPr="00E752C9" w14:paraId="46A1FE34" w14:textId="77777777" w:rsidTr="00024D79">
        <w:tc>
          <w:tcPr>
            <w:tcW w:w="1555" w:type="dxa"/>
            <w:vAlign w:val="center"/>
          </w:tcPr>
          <w:p w14:paraId="427A91FB" w14:textId="77777777" w:rsidR="00A70C8E" w:rsidRDefault="00A70C8E" w:rsidP="00024D79">
            <w:pPr>
              <w:jc w:val="center"/>
              <w:rPr>
                <w:lang w:val="en-US"/>
              </w:rPr>
            </w:pPr>
            <w:r>
              <w:rPr>
                <w:lang w:val="en-US"/>
              </w:rPr>
              <w:t>Mix-mid</w:t>
            </w:r>
          </w:p>
        </w:tc>
        <w:tc>
          <w:tcPr>
            <w:tcW w:w="2126" w:type="dxa"/>
            <w:vMerge/>
            <w:vAlign w:val="center"/>
          </w:tcPr>
          <w:p w14:paraId="733F17BB" w14:textId="77777777" w:rsidR="00A70C8E" w:rsidRDefault="00A70C8E" w:rsidP="00024D79">
            <w:pPr>
              <w:jc w:val="center"/>
              <w:rPr>
                <w:lang w:val="en-US"/>
              </w:rPr>
            </w:pPr>
          </w:p>
        </w:tc>
        <w:tc>
          <w:tcPr>
            <w:tcW w:w="1843" w:type="dxa"/>
            <w:vMerge/>
            <w:vAlign w:val="center"/>
          </w:tcPr>
          <w:p w14:paraId="567E610F" w14:textId="77777777" w:rsidR="00A70C8E" w:rsidRDefault="00A70C8E" w:rsidP="00024D79">
            <w:pPr>
              <w:jc w:val="center"/>
              <w:rPr>
                <w:lang w:val="en-US"/>
              </w:rPr>
            </w:pPr>
          </w:p>
        </w:tc>
        <w:tc>
          <w:tcPr>
            <w:tcW w:w="2976" w:type="dxa"/>
            <w:vAlign w:val="center"/>
          </w:tcPr>
          <w:p w14:paraId="495E6DAA" w14:textId="494080CA" w:rsidR="00A70C8E" w:rsidRDefault="00A70C8E" w:rsidP="00024D79">
            <w:pPr>
              <w:jc w:val="center"/>
              <w:rPr>
                <w:lang w:val="en-US"/>
              </w:rPr>
            </w:pPr>
            <w:r w:rsidRPr="00782730">
              <w:rPr>
                <w:lang w:val="en-US"/>
              </w:rPr>
              <w:t>Broadcast into standing crop approx</w:t>
            </w:r>
            <w:r w:rsidR="00D54833" w:rsidRPr="00782730">
              <w:rPr>
                <w:lang w:val="en-US"/>
              </w:rPr>
              <w:t>imately</w:t>
            </w:r>
            <w:r w:rsidRPr="00782730">
              <w:rPr>
                <w:lang w:val="en-US"/>
              </w:rPr>
              <w:t xml:space="preserve"> 14 days before expected cash crop harvest</w:t>
            </w:r>
          </w:p>
        </w:tc>
      </w:tr>
      <w:tr w:rsidR="00A70C8E" w:rsidRPr="00E752C9" w14:paraId="49E1C5D0" w14:textId="77777777" w:rsidTr="00024D79">
        <w:tc>
          <w:tcPr>
            <w:tcW w:w="1555" w:type="dxa"/>
            <w:vAlign w:val="center"/>
          </w:tcPr>
          <w:p w14:paraId="4FA1FCDD" w14:textId="77777777" w:rsidR="00A70C8E" w:rsidRDefault="00A70C8E" w:rsidP="00024D79">
            <w:pPr>
              <w:jc w:val="center"/>
              <w:rPr>
                <w:lang w:val="en-US"/>
              </w:rPr>
            </w:pPr>
            <w:r>
              <w:rPr>
                <w:lang w:val="en-US"/>
              </w:rPr>
              <w:t>Radish-mid</w:t>
            </w:r>
          </w:p>
        </w:tc>
        <w:tc>
          <w:tcPr>
            <w:tcW w:w="2126" w:type="dxa"/>
            <w:vMerge w:val="restart"/>
            <w:vAlign w:val="center"/>
          </w:tcPr>
          <w:p w14:paraId="146E7A50" w14:textId="77777777" w:rsidR="00A70C8E" w:rsidRDefault="00A70C8E" w:rsidP="00024D79">
            <w:pPr>
              <w:jc w:val="center"/>
              <w:rPr>
                <w:lang w:val="en-US"/>
              </w:rPr>
            </w:pPr>
            <w:r>
              <w:rPr>
                <w:lang w:val="en-US"/>
              </w:rPr>
              <w:t xml:space="preserve">Fodder radish </w:t>
            </w:r>
            <w:r w:rsidRPr="001D2342">
              <w:rPr>
                <w:i/>
                <w:iCs/>
                <w:lang w:val="en-US"/>
              </w:rPr>
              <w:t>(Raphanus sativus)</w:t>
            </w:r>
          </w:p>
        </w:tc>
        <w:tc>
          <w:tcPr>
            <w:tcW w:w="1843" w:type="dxa"/>
            <w:vMerge w:val="restart"/>
            <w:vAlign w:val="center"/>
          </w:tcPr>
          <w:p w14:paraId="6D57023C" w14:textId="77777777" w:rsidR="00A70C8E" w:rsidRDefault="00A70C8E" w:rsidP="00024D79">
            <w:pPr>
              <w:jc w:val="center"/>
              <w:rPr>
                <w:lang w:val="en-US"/>
              </w:rPr>
            </w:pPr>
            <w:r>
              <w:rPr>
                <w:lang w:val="en-US"/>
              </w:rPr>
              <w:t>14 kg ha</w:t>
            </w:r>
            <w:r w:rsidRPr="004158F6">
              <w:rPr>
                <w:vertAlign w:val="superscript"/>
                <w:lang w:val="en-US"/>
              </w:rPr>
              <w:t>-1</w:t>
            </w:r>
          </w:p>
        </w:tc>
        <w:tc>
          <w:tcPr>
            <w:tcW w:w="2976" w:type="dxa"/>
            <w:vAlign w:val="center"/>
          </w:tcPr>
          <w:p w14:paraId="3DFDBA53" w14:textId="77777777" w:rsidR="00A70C8E" w:rsidRDefault="00A70C8E" w:rsidP="00024D79">
            <w:pPr>
              <w:jc w:val="center"/>
              <w:rPr>
                <w:lang w:val="en-US"/>
              </w:rPr>
            </w:pPr>
            <w:r>
              <w:rPr>
                <w:lang w:val="en-US"/>
              </w:rPr>
              <w:t>Broadcast into standing crop approx. 14 days before expected crop harvest</w:t>
            </w:r>
          </w:p>
        </w:tc>
      </w:tr>
      <w:tr w:rsidR="00A70C8E" w:rsidRPr="00E752C9" w14:paraId="5DB034BC" w14:textId="77777777" w:rsidTr="00024D79">
        <w:tc>
          <w:tcPr>
            <w:tcW w:w="1555" w:type="dxa"/>
            <w:vAlign w:val="center"/>
          </w:tcPr>
          <w:p w14:paraId="756E9739" w14:textId="77777777" w:rsidR="00A70C8E" w:rsidRDefault="00A70C8E" w:rsidP="00024D79">
            <w:pPr>
              <w:jc w:val="center"/>
              <w:rPr>
                <w:lang w:val="en-US"/>
              </w:rPr>
            </w:pPr>
            <w:r>
              <w:rPr>
                <w:lang w:val="en-US"/>
              </w:rPr>
              <w:t>Radish-late</w:t>
            </w:r>
          </w:p>
        </w:tc>
        <w:tc>
          <w:tcPr>
            <w:tcW w:w="2126" w:type="dxa"/>
            <w:vMerge/>
            <w:vAlign w:val="center"/>
          </w:tcPr>
          <w:p w14:paraId="2EAC5DAB" w14:textId="77777777" w:rsidR="00A70C8E" w:rsidRDefault="00A70C8E" w:rsidP="00024D79">
            <w:pPr>
              <w:jc w:val="center"/>
              <w:rPr>
                <w:lang w:val="en-US"/>
              </w:rPr>
            </w:pPr>
          </w:p>
        </w:tc>
        <w:tc>
          <w:tcPr>
            <w:tcW w:w="1843" w:type="dxa"/>
            <w:vMerge/>
            <w:vAlign w:val="center"/>
          </w:tcPr>
          <w:p w14:paraId="25923B9E" w14:textId="77777777" w:rsidR="00A70C8E" w:rsidRDefault="00A70C8E" w:rsidP="00024D79">
            <w:pPr>
              <w:jc w:val="center"/>
              <w:rPr>
                <w:lang w:val="en-US"/>
              </w:rPr>
            </w:pPr>
          </w:p>
        </w:tc>
        <w:tc>
          <w:tcPr>
            <w:tcW w:w="2976" w:type="dxa"/>
            <w:vAlign w:val="center"/>
          </w:tcPr>
          <w:p w14:paraId="7605F5B6" w14:textId="77777777" w:rsidR="00A70C8E" w:rsidRDefault="00A70C8E" w:rsidP="00024D79">
            <w:pPr>
              <w:jc w:val="center"/>
              <w:rPr>
                <w:lang w:val="en-US"/>
              </w:rPr>
            </w:pPr>
            <w:r>
              <w:rPr>
                <w:lang w:val="en-US"/>
              </w:rPr>
              <w:t>Broadcast into the crop stubble post crop harvest</w:t>
            </w:r>
          </w:p>
        </w:tc>
      </w:tr>
      <w:tr w:rsidR="00A70C8E" w:rsidRPr="001D2342" w14:paraId="3D3A3A7E" w14:textId="77777777" w:rsidTr="00024D79">
        <w:tc>
          <w:tcPr>
            <w:tcW w:w="1555" w:type="dxa"/>
            <w:vAlign w:val="center"/>
          </w:tcPr>
          <w:p w14:paraId="4BE4069C" w14:textId="77777777" w:rsidR="00A70C8E" w:rsidRDefault="00A70C8E" w:rsidP="00024D79">
            <w:pPr>
              <w:jc w:val="center"/>
              <w:rPr>
                <w:lang w:val="en-US"/>
              </w:rPr>
            </w:pPr>
            <w:r>
              <w:rPr>
                <w:lang w:val="en-US"/>
              </w:rPr>
              <w:t>No CC</w:t>
            </w:r>
          </w:p>
        </w:tc>
        <w:tc>
          <w:tcPr>
            <w:tcW w:w="2126" w:type="dxa"/>
            <w:vAlign w:val="center"/>
          </w:tcPr>
          <w:p w14:paraId="05DE613F" w14:textId="77777777" w:rsidR="00A70C8E" w:rsidRDefault="00A70C8E" w:rsidP="00024D79">
            <w:pPr>
              <w:jc w:val="center"/>
              <w:rPr>
                <w:lang w:val="en-US"/>
              </w:rPr>
            </w:pPr>
            <w:r>
              <w:rPr>
                <w:lang w:val="en-US"/>
              </w:rPr>
              <w:t>-</w:t>
            </w:r>
          </w:p>
        </w:tc>
        <w:tc>
          <w:tcPr>
            <w:tcW w:w="1843" w:type="dxa"/>
            <w:vAlign w:val="center"/>
          </w:tcPr>
          <w:p w14:paraId="3F4567CF" w14:textId="77777777" w:rsidR="00A70C8E" w:rsidRDefault="00A70C8E" w:rsidP="00024D79">
            <w:pPr>
              <w:jc w:val="center"/>
              <w:rPr>
                <w:lang w:val="en-US"/>
              </w:rPr>
            </w:pPr>
            <w:r>
              <w:rPr>
                <w:lang w:val="en-US"/>
              </w:rPr>
              <w:t>-</w:t>
            </w:r>
          </w:p>
        </w:tc>
        <w:tc>
          <w:tcPr>
            <w:tcW w:w="2976" w:type="dxa"/>
            <w:vAlign w:val="center"/>
          </w:tcPr>
          <w:p w14:paraId="64AC3355" w14:textId="77777777" w:rsidR="00A70C8E" w:rsidRDefault="00A70C8E" w:rsidP="00024D79">
            <w:pPr>
              <w:jc w:val="center"/>
              <w:rPr>
                <w:lang w:val="en-US"/>
              </w:rPr>
            </w:pPr>
            <w:r>
              <w:rPr>
                <w:lang w:val="en-US"/>
              </w:rPr>
              <w:t>-</w:t>
            </w:r>
          </w:p>
        </w:tc>
      </w:tr>
    </w:tbl>
    <w:p w14:paraId="7DE2BBDA" w14:textId="77777777" w:rsidR="00A70C8E" w:rsidRDefault="00A70C8E" w:rsidP="00A70C8E">
      <w:pPr>
        <w:rPr>
          <w:lang w:val="en-US"/>
        </w:rPr>
      </w:pPr>
    </w:p>
    <w:p w14:paraId="3E2638A8" w14:textId="365E04D8" w:rsidR="007477A1" w:rsidRDefault="007477A1" w:rsidP="007477A1">
      <w:pPr>
        <w:pStyle w:val="Heading3"/>
        <w:rPr>
          <w:lang w:val="en-US"/>
        </w:rPr>
      </w:pPr>
      <w:r>
        <w:rPr>
          <w:lang w:val="en-GB"/>
        </w:rPr>
        <w:t>Fertilizer and herbicides</w:t>
      </w:r>
    </w:p>
    <w:p w14:paraId="7E4D905B" w14:textId="3C703EA2" w:rsidR="00A70C8E" w:rsidRDefault="00D54833" w:rsidP="00A70C8E">
      <w:pPr>
        <w:rPr>
          <w:lang w:val="en-GB"/>
        </w:rPr>
      </w:pPr>
      <w:r>
        <w:rPr>
          <w:lang w:val="en-US"/>
        </w:rPr>
        <w:t xml:space="preserve">Mineral fertilizer </w:t>
      </w:r>
      <w:commentRangeStart w:id="8"/>
      <w:r>
        <w:rPr>
          <w:lang w:val="en-US"/>
        </w:rPr>
        <w:t xml:space="preserve">was </w:t>
      </w:r>
      <w:r w:rsidR="007477A1">
        <w:rPr>
          <w:lang w:val="en-US"/>
        </w:rPr>
        <w:t xml:space="preserve">broadcast </w:t>
      </w:r>
      <w:commentRangeEnd w:id="8"/>
      <w:r w:rsidR="007477A1">
        <w:rPr>
          <w:rStyle w:val="CommentReference"/>
        </w:rPr>
        <w:commentReference w:id="8"/>
      </w:r>
      <w:r w:rsidR="007477A1">
        <w:rPr>
          <w:lang w:val="en-US"/>
        </w:rPr>
        <w:t>on spring barley plots on 17 April 2018 (</w:t>
      </w:r>
      <w:r w:rsidR="00A70C8E">
        <w:rPr>
          <w:lang w:val="en-GB"/>
        </w:rPr>
        <w:t>126 kg N ha</w:t>
      </w:r>
      <w:r w:rsidR="00A70C8E" w:rsidRPr="004158F6">
        <w:rPr>
          <w:vertAlign w:val="superscript"/>
          <w:lang w:val="en-GB"/>
        </w:rPr>
        <w:t>-1</w:t>
      </w:r>
      <w:r w:rsidR="00A70C8E">
        <w:rPr>
          <w:lang w:val="en-GB"/>
        </w:rPr>
        <w:t>, 24 kg P ha</w:t>
      </w:r>
      <w:r w:rsidR="00A70C8E" w:rsidRPr="007A2CDE">
        <w:rPr>
          <w:vertAlign w:val="superscript"/>
          <w:lang w:val="en-GB"/>
        </w:rPr>
        <w:t>-1</w:t>
      </w:r>
      <w:r w:rsidR="00A70C8E">
        <w:rPr>
          <w:lang w:val="en-GB"/>
        </w:rPr>
        <w:t xml:space="preserve"> and 60 kg K ha</w:t>
      </w:r>
      <w:r w:rsidR="00A70C8E" w:rsidRPr="007A2CDE">
        <w:rPr>
          <w:vertAlign w:val="superscript"/>
          <w:lang w:val="en-GB"/>
        </w:rPr>
        <w:t>-1</w:t>
      </w:r>
      <w:r>
        <w:rPr>
          <w:lang w:val="en-GB"/>
        </w:rPr>
        <w:t>)</w:t>
      </w:r>
      <w:r w:rsidR="007477A1">
        <w:rPr>
          <w:lang w:val="en-GB"/>
        </w:rPr>
        <w:t xml:space="preserve">; on spring oat plots on </w:t>
      </w:r>
      <w:r>
        <w:rPr>
          <w:lang w:val="en-GB"/>
        </w:rPr>
        <w:t>3 April 2019</w:t>
      </w:r>
      <w:r w:rsidR="007477A1">
        <w:rPr>
          <w:lang w:val="en-GB"/>
        </w:rPr>
        <w:t xml:space="preserve"> (80</w:t>
      </w:r>
      <w:r w:rsidR="00A70C8E">
        <w:rPr>
          <w:lang w:val="en-GB"/>
        </w:rPr>
        <w:t xml:space="preserve"> kg N ha</w:t>
      </w:r>
      <w:r w:rsidR="00A70C8E" w:rsidRPr="007A2CDE">
        <w:rPr>
          <w:vertAlign w:val="superscript"/>
          <w:lang w:val="en-GB"/>
        </w:rPr>
        <w:t>-1</w:t>
      </w:r>
      <w:r w:rsidR="00A70C8E">
        <w:rPr>
          <w:lang w:val="en-GB"/>
        </w:rPr>
        <w:t>, 15 kg P ha</w:t>
      </w:r>
      <w:r w:rsidR="00A70C8E" w:rsidRPr="007A2CDE">
        <w:rPr>
          <w:vertAlign w:val="superscript"/>
          <w:lang w:val="en-GB"/>
        </w:rPr>
        <w:t>-1</w:t>
      </w:r>
      <w:r w:rsidR="00A70C8E">
        <w:rPr>
          <w:lang w:val="en-GB"/>
        </w:rPr>
        <w:t xml:space="preserve"> and 38 kg K ha</w:t>
      </w:r>
      <w:r w:rsidR="00A70C8E" w:rsidRPr="007A2CDE">
        <w:rPr>
          <w:vertAlign w:val="superscript"/>
          <w:lang w:val="en-GB"/>
        </w:rPr>
        <w:t>-1</w:t>
      </w:r>
      <w:r w:rsidR="00A70C8E">
        <w:rPr>
          <w:lang w:val="en-GB"/>
        </w:rPr>
        <w:t xml:space="preserve"> </w:t>
      </w:r>
      <w:r w:rsidR="007477A1">
        <w:rPr>
          <w:lang w:val="en-GB"/>
        </w:rPr>
        <w:t xml:space="preserve">); and on </w:t>
      </w:r>
      <w:r w:rsidR="00A70C8E">
        <w:rPr>
          <w:lang w:val="en-GB"/>
        </w:rPr>
        <w:t xml:space="preserve">faba beans </w:t>
      </w:r>
      <w:r w:rsidR="007477A1">
        <w:rPr>
          <w:lang w:val="en-GB"/>
        </w:rPr>
        <w:t xml:space="preserve">on 15 April 2020 </w:t>
      </w:r>
      <w:r>
        <w:rPr>
          <w:lang w:val="en-GB"/>
        </w:rPr>
        <w:t>(32 kg P ha</w:t>
      </w:r>
      <w:r w:rsidRPr="007A2CDE">
        <w:rPr>
          <w:vertAlign w:val="superscript"/>
          <w:lang w:val="en-GB"/>
        </w:rPr>
        <w:t>-1</w:t>
      </w:r>
      <w:r>
        <w:rPr>
          <w:vertAlign w:val="superscript"/>
          <w:lang w:val="en-GB"/>
        </w:rPr>
        <w:t xml:space="preserve"> </w:t>
      </w:r>
      <w:r>
        <w:rPr>
          <w:lang w:val="en-GB"/>
        </w:rPr>
        <w:t>and 80 kg K ha</w:t>
      </w:r>
      <w:r w:rsidRPr="007A2CDE">
        <w:rPr>
          <w:vertAlign w:val="superscript"/>
          <w:lang w:val="en-GB"/>
        </w:rPr>
        <w:t>-1</w:t>
      </w:r>
      <w:r>
        <w:rPr>
          <w:lang w:val="en-GB"/>
        </w:rPr>
        <w:t>)</w:t>
      </w:r>
      <w:r w:rsidR="00A70C8E">
        <w:rPr>
          <w:lang w:val="en-GB"/>
        </w:rPr>
        <w:t xml:space="preserve">. </w:t>
      </w:r>
    </w:p>
    <w:p w14:paraId="5F8BB64B" w14:textId="6A207029" w:rsidR="00964670" w:rsidRDefault="00782730" w:rsidP="00A70C8E">
      <w:pPr>
        <w:rPr>
          <w:lang w:val="en-GB"/>
        </w:rPr>
      </w:pPr>
      <w:r>
        <w:rPr>
          <w:lang w:val="en-GB"/>
        </w:rPr>
        <w:t>Supplemental table</w:t>
      </w:r>
      <w:r w:rsidR="00AD5622">
        <w:rPr>
          <w:lang w:val="en-GB"/>
        </w:rPr>
        <w:t xml:space="preserve"> </w:t>
      </w:r>
      <w:r w:rsidR="00E752C9">
        <w:rPr>
          <w:lang w:val="en-GB"/>
        </w:rPr>
        <w:t>1</w:t>
      </w:r>
      <w:r w:rsidR="00AD5622">
        <w:rPr>
          <w:lang w:val="en-GB"/>
        </w:rPr>
        <w:t>. Product and active ingredients in each herbicide package applied.</w:t>
      </w:r>
    </w:p>
    <w:tbl>
      <w:tblPr>
        <w:tblStyle w:val="TableGrid"/>
        <w:tblW w:w="0" w:type="auto"/>
        <w:tblLook w:val="04A0" w:firstRow="1" w:lastRow="0" w:firstColumn="1" w:lastColumn="0" w:noHBand="0" w:noVBand="1"/>
      </w:tblPr>
      <w:tblGrid>
        <w:gridCol w:w="1199"/>
        <w:gridCol w:w="3180"/>
        <w:gridCol w:w="4637"/>
      </w:tblGrid>
      <w:tr w:rsidR="00964670" w:rsidRPr="00E752C9" w14:paraId="3749693F" w14:textId="77777777" w:rsidTr="00B41B1E">
        <w:tc>
          <w:tcPr>
            <w:tcW w:w="988" w:type="dxa"/>
          </w:tcPr>
          <w:p w14:paraId="2BAC81C3" w14:textId="7B6E26F8" w:rsidR="00964670" w:rsidRPr="00782730" w:rsidRDefault="00782730" w:rsidP="00A70C8E">
            <w:pPr>
              <w:rPr>
                <w:b/>
                <w:bCs/>
                <w:lang w:val="en-GB"/>
              </w:rPr>
            </w:pPr>
            <w:r w:rsidRPr="00782730">
              <w:rPr>
                <w:b/>
                <w:bCs/>
                <w:lang w:val="en-GB"/>
              </w:rPr>
              <w:t>Herbicide Package (HP)</w:t>
            </w:r>
          </w:p>
        </w:tc>
        <w:tc>
          <w:tcPr>
            <w:tcW w:w="3260" w:type="dxa"/>
          </w:tcPr>
          <w:p w14:paraId="13FADBFA" w14:textId="12023328" w:rsidR="00964670" w:rsidRPr="00782730" w:rsidRDefault="00964670" w:rsidP="00A70C8E">
            <w:pPr>
              <w:rPr>
                <w:b/>
                <w:bCs/>
                <w:lang w:val="en-GB"/>
              </w:rPr>
            </w:pPr>
            <w:r w:rsidRPr="00782730">
              <w:rPr>
                <w:b/>
                <w:bCs/>
                <w:lang w:val="en-GB"/>
              </w:rPr>
              <w:t>Product name and application amount</w:t>
            </w:r>
          </w:p>
        </w:tc>
        <w:tc>
          <w:tcPr>
            <w:tcW w:w="4768" w:type="dxa"/>
          </w:tcPr>
          <w:p w14:paraId="19D5B9E6" w14:textId="19FF30BF" w:rsidR="00964670" w:rsidRPr="00782730" w:rsidRDefault="00964670" w:rsidP="00A70C8E">
            <w:pPr>
              <w:rPr>
                <w:b/>
                <w:bCs/>
                <w:lang w:val="en-GB"/>
              </w:rPr>
            </w:pPr>
            <w:r w:rsidRPr="00782730">
              <w:rPr>
                <w:b/>
                <w:bCs/>
                <w:lang w:val="en-GB"/>
              </w:rPr>
              <w:t>Active ingredient name, CAS identification number, and application amount</w:t>
            </w:r>
          </w:p>
        </w:tc>
      </w:tr>
      <w:tr w:rsidR="00964670" w14:paraId="3D26679E" w14:textId="77777777" w:rsidTr="00B41B1E">
        <w:tc>
          <w:tcPr>
            <w:tcW w:w="988" w:type="dxa"/>
          </w:tcPr>
          <w:p w14:paraId="165774AD" w14:textId="4BD9E650" w:rsidR="00964670" w:rsidRDefault="00964670" w:rsidP="00A70C8E">
            <w:pPr>
              <w:rPr>
                <w:lang w:val="en-GB"/>
              </w:rPr>
            </w:pPr>
            <w:r>
              <w:rPr>
                <w:lang w:val="en-GB"/>
              </w:rPr>
              <w:t>HP1</w:t>
            </w:r>
          </w:p>
        </w:tc>
        <w:tc>
          <w:tcPr>
            <w:tcW w:w="3260" w:type="dxa"/>
          </w:tcPr>
          <w:p w14:paraId="3423BBB5" w14:textId="7563071A" w:rsidR="00964670" w:rsidRDefault="00964670" w:rsidP="00A70C8E">
            <w:pPr>
              <w:rPr>
                <w:lang w:val="en-GB"/>
              </w:rPr>
            </w:pPr>
            <w:r>
              <w:rPr>
                <w:lang w:val="en-GB"/>
              </w:rPr>
              <w:t>2</w:t>
            </w:r>
            <w:r w:rsidR="0087481D">
              <w:rPr>
                <w:lang w:val="en-GB"/>
              </w:rPr>
              <w:t>.1</w:t>
            </w:r>
            <w:r>
              <w:rPr>
                <w:lang w:val="en-GB"/>
              </w:rPr>
              <w:t xml:space="preserve"> L ha-1 Roundup Flex XXL </w:t>
            </w:r>
          </w:p>
        </w:tc>
        <w:tc>
          <w:tcPr>
            <w:tcW w:w="4768" w:type="dxa"/>
          </w:tcPr>
          <w:p w14:paraId="59E4E4B2" w14:textId="72BC5B21" w:rsidR="00964670" w:rsidRDefault="00964670" w:rsidP="00A70C8E">
            <w:pPr>
              <w:rPr>
                <w:lang w:val="en-GB"/>
              </w:rPr>
            </w:pPr>
            <w:r>
              <w:rPr>
                <w:lang w:val="en-GB"/>
              </w:rPr>
              <w:t xml:space="preserve">1000 g ha-1 glyphosate; CAS </w:t>
            </w:r>
            <w:r w:rsidRPr="00EF514A">
              <w:rPr>
                <w:lang w:val="en-US"/>
              </w:rPr>
              <w:t>1071-83-6</w:t>
            </w:r>
          </w:p>
        </w:tc>
      </w:tr>
      <w:tr w:rsidR="0087481D" w14:paraId="2A26C6BA" w14:textId="77777777" w:rsidTr="00B41B1E">
        <w:tc>
          <w:tcPr>
            <w:tcW w:w="988" w:type="dxa"/>
          </w:tcPr>
          <w:p w14:paraId="2EF6026F" w14:textId="1AEC978D" w:rsidR="0087481D" w:rsidRDefault="0087481D" w:rsidP="0087481D">
            <w:pPr>
              <w:rPr>
                <w:lang w:val="en-GB"/>
              </w:rPr>
            </w:pPr>
            <w:r>
              <w:rPr>
                <w:lang w:val="en-GB"/>
              </w:rPr>
              <w:t>HP2</w:t>
            </w:r>
          </w:p>
        </w:tc>
        <w:tc>
          <w:tcPr>
            <w:tcW w:w="3260" w:type="dxa"/>
          </w:tcPr>
          <w:p w14:paraId="2EC83591" w14:textId="20E5152E" w:rsidR="0087481D" w:rsidRDefault="0087481D" w:rsidP="0087481D">
            <w:pPr>
              <w:rPr>
                <w:lang w:val="en-GB"/>
              </w:rPr>
            </w:pPr>
            <w:r>
              <w:rPr>
                <w:lang w:val="en-GB"/>
              </w:rPr>
              <w:t xml:space="preserve">2.5 L ha-1 Roundup Flex XXL </w:t>
            </w:r>
          </w:p>
        </w:tc>
        <w:tc>
          <w:tcPr>
            <w:tcW w:w="4768" w:type="dxa"/>
          </w:tcPr>
          <w:p w14:paraId="51BBBBF7" w14:textId="0F6A3944" w:rsidR="0087481D" w:rsidRDefault="0087481D" w:rsidP="0087481D">
            <w:pPr>
              <w:rPr>
                <w:lang w:val="en-GB"/>
              </w:rPr>
            </w:pPr>
            <w:r>
              <w:rPr>
                <w:lang w:val="en-GB"/>
              </w:rPr>
              <w:t xml:space="preserve">1200 g ha-1 glyphosate; CAS </w:t>
            </w:r>
            <w:r w:rsidRPr="00EF514A">
              <w:rPr>
                <w:lang w:val="en-US"/>
              </w:rPr>
              <w:t>1071-83-6</w:t>
            </w:r>
          </w:p>
        </w:tc>
      </w:tr>
      <w:tr w:rsidR="0087481D" w:rsidRPr="00E752C9" w14:paraId="2BA15297" w14:textId="77777777" w:rsidTr="00B41B1E">
        <w:tc>
          <w:tcPr>
            <w:tcW w:w="988" w:type="dxa"/>
          </w:tcPr>
          <w:p w14:paraId="0561E1E8" w14:textId="75100D39" w:rsidR="0087481D" w:rsidRDefault="0087481D" w:rsidP="0087481D">
            <w:pPr>
              <w:rPr>
                <w:lang w:val="en-GB"/>
              </w:rPr>
            </w:pPr>
            <w:r>
              <w:rPr>
                <w:lang w:val="en-GB"/>
              </w:rPr>
              <w:t>HP3</w:t>
            </w:r>
          </w:p>
        </w:tc>
        <w:tc>
          <w:tcPr>
            <w:tcW w:w="3260" w:type="dxa"/>
          </w:tcPr>
          <w:p w14:paraId="17243C07" w14:textId="7DDC9EB1" w:rsidR="0087481D" w:rsidRDefault="0087481D" w:rsidP="0087481D">
            <w:pPr>
              <w:rPr>
                <w:lang w:val="en-GB"/>
              </w:rPr>
            </w:pPr>
            <w:r>
              <w:rPr>
                <w:lang w:val="en-GB"/>
              </w:rPr>
              <w:t xml:space="preserve">12 g </w:t>
            </w:r>
            <w:r w:rsidRPr="00964670">
              <w:rPr>
                <w:lang w:val="en-GB"/>
              </w:rPr>
              <w:t>ha</w:t>
            </w:r>
            <w:r w:rsidRPr="00964670">
              <w:rPr>
                <w:vertAlign w:val="superscript"/>
                <w:lang w:val="en-GB"/>
              </w:rPr>
              <w:t xml:space="preserve">-1 </w:t>
            </w:r>
            <w:r>
              <w:rPr>
                <w:lang w:val="en-GB"/>
              </w:rPr>
              <w:t xml:space="preserve">Harmony SX + </w:t>
            </w:r>
          </w:p>
        </w:tc>
        <w:tc>
          <w:tcPr>
            <w:tcW w:w="4768" w:type="dxa"/>
          </w:tcPr>
          <w:p w14:paraId="641F9B9A" w14:textId="1D561C27" w:rsidR="0087481D" w:rsidRDefault="0087481D" w:rsidP="0087481D">
            <w:pPr>
              <w:rPr>
                <w:lang w:val="en-GB"/>
              </w:rPr>
            </w:pPr>
            <w:r>
              <w:rPr>
                <w:lang w:val="en-GB"/>
              </w:rPr>
              <w:t xml:space="preserve">6 g ha-1 </w:t>
            </w:r>
            <w:proofErr w:type="spellStart"/>
            <w:r>
              <w:rPr>
                <w:lang w:val="en-GB"/>
              </w:rPr>
              <w:t>thifensulfuron</w:t>
            </w:r>
            <w:proofErr w:type="spellEnd"/>
            <w:r>
              <w:rPr>
                <w:lang w:val="en-GB"/>
              </w:rPr>
              <w:t xml:space="preserve">-methyl; CAS </w:t>
            </w:r>
            <w:r w:rsidRPr="00F71074">
              <w:rPr>
                <w:lang w:val="en-US"/>
              </w:rPr>
              <w:t>79277-27-3</w:t>
            </w:r>
          </w:p>
        </w:tc>
      </w:tr>
      <w:tr w:rsidR="0087481D" w14:paraId="725AD33F" w14:textId="77777777" w:rsidTr="00B41B1E">
        <w:tc>
          <w:tcPr>
            <w:tcW w:w="988" w:type="dxa"/>
          </w:tcPr>
          <w:p w14:paraId="7F95B27F" w14:textId="77777777" w:rsidR="0087481D" w:rsidRDefault="0087481D" w:rsidP="0087481D">
            <w:pPr>
              <w:rPr>
                <w:lang w:val="en-GB"/>
              </w:rPr>
            </w:pPr>
          </w:p>
        </w:tc>
        <w:tc>
          <w:tcPr>
            <w:tcW w:w="3260" w:type="dxa"/>
          </w:tcPr>
          <w:p w14:paraId="2CEDBF3A" w14:textId="13C0EA1C" w:rsidR="0087481D" w:rsidRDefault="0087481D" w:rsidP="0087481D">
            <w:pPr>
              <w:rPr>
                <w:lang w:val="en-GB"/>
              </w:rPr>
            </w:pPr>
            <w:r>
              <w:rPr>
                <w:lang w:val="en-GB"/>
              </w:rPr>
              <w:t xml:space="preserve">0.15 L ha-1 </w:t>
            </w:r>
            <w:proofErr w:type="spellStart"/>
            <w:r>
              <w:rPr>
                <w:lang w:val="en-GB"/>
              </w:rPr>
              <w:t>Agropol</w:t>
            </w:r>
            <w:proofErr w:type="spellEnd"/>
            <w:r>
              <w:rPr>
                <w:lang w:val="en-GB"/>
              </w:rPr>
              <w:t xml:space="preserve"> (a surfactant)</w:t>
            </w:r>
          </w:p>
        </w:tc>
        <w:tc>
          <w:tcPr>
            <w:tcW w:w="4768" w:type="dxa"/>
          </w:tcPr>
          <w:p w14:paraId="37CDEF1C" w14:textId="775E1E87" w:rsidR="0087481D" w:rsidRDefault="0087481D" w:rsidP="0087481D">
            <w:pPr>
              <w:rPr>
                <w:lang w:val="en-GB"/>
              </w:rPr>
            </w:pPr>
            <w:r>
              <w:rPr>
                <w:lang w:val="en-GB"/>
              </w:rPr>
              <w:t xml:space="preserve">- </w:t>
            </w:r>
          </w:p>
        </w:tc>
      </w:tr>
      <w:tr w:rsidR="0087481D" w14:paraId="7CE09E2B" w14:textId="77777777" w:rsidTr="00B41B1E">
        <w:tc>
          <w:tcPr>
            <w:tcW w:w="988" w:type="dxa"/>
          </w:tcPr>
          <w:p w14:paraId="66EA370E" w14:textId="1698EE10" w:rsidR="0087481D" w:rsidRDefault="0087481D" w:rsidP="0087481D">
            <w:pPr>
              <w:rPr>
                <w:lang w:val="en-GB"/>
              </w:rPr>
            </w:pPr>
            <w:r>
              <w:rPr>
                <w:lang w:val="en-GB"/>
              </w:rPr>
              <w:t>HP4</w:t>
            </w:r>
          </w:p>
        </w:tc>
        <w:tc>
          <w:tcPr>
            <w:tcW w:w="3260" w:type="dxa"/>
          </w:tcPr>
          <w:p w14:paraId="424F09E0" w14:textId="430CA7BA" w:rsidR="0087481D" w:rsidRDefault="0087481D" w:rsidP="0087481D">
            <w:pPr>
              <w:rPr>
                <w:lang w:val="en-GB"/>
              </w:rPr>
            </w:pPr>
            <w:r>
              <w:rPr>
                <w:lang w:val="en-GB"/>
              </w:rPr>
              <w:t>0.25 L ha</w:t>
            </w:r>
            <w:r w:rsidRPr="002D6E0C">
              <w:rPr>
                <w:vertAlign w:val="superscript"/>
                <w:lang w:val="en-GB"/>
              </w:rPr>
              <w:t>-1</w:t>
            </w:r>
            <w:r>
              <w:rPr>
                <w:lang w:val="en-GB"/>
              </w:rPr>
              <w:t xml:space="preserve"> </w:t>
            </w:r>
            <w:proofErr w:type="spellStart"/>
            <w:r>
              <w:rPr>
                <w:lang w:val="en-GB"/>
              </w:rPr>
              <w:t>Starane</w:t>
            </w:r>
            <w:proofErr w:type="spellEnd"/>
            <w:r>
              <w:rPr>
                <w:lang w:val="en-GB"/>
              </w:rPr>
              <w:t xml:space="preserve"> 333 HL plus </w:t>
            </w:r>
          </w:p>
        </w:tc>
        <w:tc>
          <w:tcPr>
            <w:tcW w:w="4768" w:type="dxa"/>
          </w:tcPr>
          <w:p w14:paraId="6D3A9E87" w14:textId="7287A011" w:rsidR="0087481D" w:rsidRDefault="0087481D" w:rsidP="0087481D">
            <w:pPr>
              <w:rPr>
                <w:lang w:val="en-GB"/>
              </w:rPr>
            </w:pPr>
            <w:r>
              <w:rPr>
                <w:lang w:val="en-GB"/>
              </w:rPr>
              <w:t xml:space="preserve">83 g ha-1 </w:t>
            </w:r>
            <w:proofErr w:type="spellStart"/>
            <w:r>
              <w:rPr>
                <w:lang w:val="en-GB"/>
              </w:rPr>
              <w:t>fluroxypyr</w:t>
            </w:r>
            <w:proofErr w:type="spellEnd"/>
            <w:r>
              <w:rPr>
                <w:lang w:val="en-GB"/>
              </w:rPr>
              <w:t xml:space="preserve"> (CAS </w:t>
            </w:r>
            <w:r w:rsidRPr="001114A3">
              <w:rPr>
                <w:lang w:val="en-US"/>
              </w:rPr>
              <w:t>69377-81-7</w:t>
            </w:r>
            <w:r>
              <w:rPr>
                <w:lang w:val="en-US"/>
              </w:rPr>
              <w:t>)</w:t>
            </w:r>
          </w:p>
        </w:tc>
      </w:tr>
      <w:tr w:rsidR="0087481D" w:rsidRPr="00E752C9" w14:paraId="6B23DF06" w14:textId="77777777" w:rsidTr="00B41B1E">
        <w:tc>
          <w:tcPr>
            <w:tcW w:w="988" w:type="dxa"/>
          </w:tcPr>
          <w:p w14:paraId="5098B33D" w14:textId="77777777" w:rsidR="0087481D" w:rsidRDefault="0087481D" w:rsidP="0087481D">
            <w:pPr>
              <w:rPr>
                <w:lang w:val="en-GB"/>
              </w:rPr>
            </w:pPr>
          </w:p>
        </w:tc>
        <w:tc>
          <w:tcPr>
            <w:tcW w:w="3260" w:type="dxa"/>
          </w:tcPr>
          <w:p w14:paraId="0D211E41" w14:textId="1F5E1DF1" w:rsidR="0087481D" w:rsidRDefault="0087481D" w:rsidP="0087481D">
            <w:pPr>
              <w:rPr>
                <w:lang w:val="en-GB"/>
              </w:rPr>
            </w:pPr>
            <w:r>
              <w:rPr>
                <w:lang w:val="en-GB"/>
              </w:rPr>
              <w:t>0.03 L ha</w:t>
            </w:r>
            <w:r w:rsidRPr="00232073">
              <w:rPr>
                <w:vertAlign w:val="superscript"/>
                <w:lang w:val="en-GB"/>
              </w:rPr>
              <w:t>-1</w:t>
            </w:r>
            <w:r>
              <w:rPr>
                <w:lang w:val="en-GB"/>
              </w:rPr>
              <w:t xml:space="preserve"> Hussar OD </w:t>
            </w:r>
          </w:p>
        </w:tc>
        <w:tc>
          <w:tcPr>
            <w:tcW w:w="4768" w:type="dxa"/>
          </w:tcPr>
          <w:p w14:paraId="4A925717" w14:textId="7ECB9972" w:rsidR="0087481D" w:rsidRDefault="0087481D" w:rsidP="0087481D">
            <w:pPr>
              <w:rPr>
                <w:lang w:val="en-GB"/>
              </w:rPr>
            </w:pPr>
            <w:r>
              <w:rPr>
                <w:lang w:val="en-GB"/>
              </w:rPr>
              <w:t xml:space="preserve">3 g ha-1 </w:t>
            </w:r>
            <w:proofErr w:type="spellStart"/>
            <w:r>
              <w:rPr>
                <w:lang w:val="en-GB"/>
              </w:rPr>
              <w:t>mefenpyr</w:t>
            </w:r>
            <w:proofErr w:type="spellEnd"/>
            <w:r>
              <w:rPr>
                <w:lang w:val="en-GB"/>
              </w:rPr>
              <w:t xml:space="preserve">-diethyl (CAS </w:t>
            </w:r>
            <w:r w:rsidRPr="00964670">
              <w:rPr>
                <w:lang w:val="en-US"/>
              </w:rPr>
              <w:t>135590-91-9</w:t>
            </w:r>
            <w:r>
              <w:rPr>
                <w:lang w:val="en-US"/>
              </w:rPr>
              <w:t>) and 1 g ha-1</w:t>
            </w:r>
            <w:r w:rsidRPr="00964670">
              <w:rPr>
                <w:lang w:val="en-US"/>
              </w:rPr>
              <w:t xml:space="preserve"> </w:t>
            </w:r>
            <w:proofErr w:type="spellStart"/>
            <w:r>
              <w:rPr>
                <w:lang w:val="en-GB"/>
              </w:rPr>
              <w:t>iodosulfuron</w:t>
            </w:r>
            <w:proofErr w:type="spellEnd"/>
            <w:r>
              <w:rPr>
                <w:lang w:val="en-GB"/>
              </w:rPr>
              <w:t xml:space="preserve">-methyl-Na (CAS </w:t>
            </w:r>
            <w:r w:rsidRPr="00964670">
              <w:rPr>
                <w:lang w:val="en-US"/>
              </w:rPr>
              <w:t>144550-36-7</w:t>
            </w:r>
            <w:r>
              <w:rPr>
                <w:lang w:val="en-US"/>
              </w:rPr>
              <w:t>)</w:t>
            </w:r>
          </w:p>
        </w:tc>
      </w:tr>
      <w:tr w:rsidR="0087481D" w14:paraId="568D4A30" w14:textId="77777777" w:rsidTr="00B41B1E">
        <w:tc>
          <w:tcPr>
            <w:tcW w:w="988" w:type="dxa"/>
          </w:tcPr>
          <w:p w14:paraId="5A739D53" w14:textId="77777777" w:rsidR="0087481D" w:rsidRDefault="0087481D" w:rsidP="0087481D">
            <w:pPr>
              <w:rPr>
                <w:lang w:val="en-GB"/>
              </w:rPr>
            </w:pPr>
          </w:p>
        </w:tc>
        <w:tc>
          <w:tcPr>
            <w:tcW w:w="3260" w:type="dxa"/>
          </w:tcPr>
          <w:p w14:paraId="20676A5F" w14:textId="2E5B1EF9" w:rsidR="0087481D" w:rsidRDefault="0087481D" w:rsidP="0087481D">
            <w:pPr>
              <w:rPr>
                <w:lang w:val="en-GB"/>
              </w:rPr>
            </w:pPr>
            <w:r>
              <w:rPr>
                <w:lang w:val="en-GB"/>
              </w:rPr>
              <w:t xml:space="preserve">0.5 L ha-1 </w:t>
            </w:r>
            <w:proofErr w:type="spellStart"/>
            <w:r>
              <w:rPr>
                <w:lang w:val="en-GB"/>
              </w:rPr>
              <w:t>Renol</w:t>
            </w:r>
            <w:proofErr w:type="spellEnd"/>
            <w:r>
              <w:rPr>
                <w:lang w:val="en-GB"/>
              </w:rPr>
              <w:t xml:space="preserve"> (a penetrating oil)</w:t>
            </w:r>
          </w:p>
        </w:tc>
        <w:tc>
          <w:tcPr>
            <w:tcW w:w="4768" w:type="dxa"/>
          </w:tcPr>
          <w:p w14:paraId="3A688399" w14:textId="6582A8C2" w:rsidR="0087481D" w:rsidRDefault="0087481D" w:rsidP="0087481D">
            <w:pPr>
              <w:rPr>
                <w:lang w:val="en-GB"/>
              </w:rPr>
            </w:pPr>
            <w:r>
              <w:rPr>
                <w:lang w:val="en-GB"/>
              </w:rPr>
              <w:t xml:space="preserve">- </w:t>
            </w:r>
          </w:p>
        </w:tc>
      </w:tr>
      <w:tr w:rsidR="0087481D" w14:paraId="7CF06930" w14:textId="77777777" w:rsidTr="00B41B1E">
        <w:tc>
          <w:tcPr>
            <w:tcW w:w="988" w:type="dxa"/>
          </w:tcPr>
          <w:p w14:paraId="42F2D3F6" w14:textId="660CF04D" w:rsidR="0087481D" w:rsidRDefault="0087481D" w:rsidP="0087481D">
            <w:pPr>
              <w:rPr>
                <w:lang w:val="en-GB"/>
              </w:rPr>
            </w:pPr>
            <w:r>
              <w:rPr>
                <w:lang w:val="en-GB"/>
              </w:rPr>
              <w:t>HP5</w:t>
            </w:r>
          </w:p>
        </w:tc>
        <w:tc>
          <w:tcPr>
            <w:tcW w:w="3260" w:type="dxa"/>
          </w:tcPr>
          <w:p w14:paraId="78BA4B52" w14:textId="53AE424C" w:rsidR="0087481D" w:rsidRDefault="0087481D" w:rsidP="0087481D">
            <w:pPr>
              <w:rPr>
                <w:lang w:val="en-GB"/>
              </w:rPr>
            </w:pPr>
            <w:r>
              <w:rPr>
                <w:lang w:val="en-GB"/>
              </w:rPr>
              <w:t>1 L ha</w:t>
            </w:r>
            <w:r w:rsidRPr="00A94A1F">
              <w:rPr>
                <w:vertAlign w:val="superscript"/>
                <w:lang w:val="en-GB"/>
              </w:rPr>
              <w:t>-1</w:t>
            </w:r>
            <w:r>
              <w:rPr>
                <w:vertAlign w:val="superscript"/>
                <w:lang w:val="en-GB"/>
              </w:rPr>
              <w:t xml:space="preserve"> </w:t>
            </w:r>
            <w:proofErr w:type="spellStart"/>
            <w:r>
              <w:rPr>
                <w:lang w:val="en-GB"/>
              </w:rPr>
              <w:t>Metaxone</w:t>
            </w:r>
            <w:proofErr w:type="spellEnd"/>
          </w:p>
        </w:tc>
        <w:tc>
          <w:tcPr>
            <w:tcW w:w="4768" w:type="dxa"/>
          </w:tcPr>
          <w:p w14:paraId="1DE88985" w14:textId="38E767FB" w:rsidR="0087481D" w:rsidRPr="00B41B1E" w:rsidRDefault="0087481D" w:rsidP="0087481D">
            <w:pPr>
              <w:rPr>
                <w:lang w:val="en-US"/>
              </w:rPr>
            </w:pPr>
            <w:r>
              <w:rPr>
                <w:lang w:val="en-GB"/>
              </w:rPr>
              <w:t xml:space="preserve">750 g ha-1 MCPA (CAS </w:t>
            </w:r>
            <w:r w:rsidRPr="00B41B1E">
              <w:rPr>
                <w:lang w:val="en-US"/>
              </w:rPr>
              <w:t>94-74-6</w:t>
            </w:r>
            <w:r>
              <w:rPr>
                <w:lang w:val="en-US"/>
              </w:rPr>
              <w:t>)</w:t>
            </w:r>
          </w:p>
        </w:tc>
      </w:tr>
      <w:tr w:rsidR="0087481D" w14:paraId="65D7B649" w14:textId="77777777" w:rsidTr="00B41B1E">
        <w:tc>
          <w:tcPr>
            <w:tcW w:w="988" w:type="dxa"/>
          </w:tcPr>
          <w:p w14:paraId="25582250" w14:textId="52C419AF" w:rsidR="0087481D" w:rsidRDefault="0087481D" w:rsidP="0087481D">
            <w:pPr>
              <w:rPr>
                <w:lang w:val="en-GB"/>
              </w:rPr>
            </w:pPr>
            <w:r>
              <w:rPr>
                <w:lang w:val="en-GB"/>
              </w:rPr>
              <w:lastRenderedPageBreak/>
              <w:t>HP6</w:t>
            </w:r>
          </w:p>
        </w:tc>
        <w:tc>
          <w:tcPr>
            <w:tcW w:w="3260" w:type="dxa"/>
          </w:tcPr>
          <w:p w14:paraId="41292956" w14:textId="3253CB62" w:rsidR="0087481D" w:rsidRDefault="0087481D" w:rsidP="0087481D">
            <w:pPr>
              <w:rPr>
                <w:lang w:val="en-GB"/>
              </w:rPr>
            </w:pPr>
            <w:r>
              <w:rPr>
                <w:lang w:val="en-GB"/>
              </w:rPr>
              <w:t>0.5 L ha</w:t>
            </w:r>
            <w:r w:rsidRPr="00F605CE">
              <w:rPr>
                <w:vertAlign w:val="superscript"/>
                <w:lang w:val="en-GB"/>
              </w:rPr>
              <w:t>-1</w:t>
            </w:r>
            <w:r>
              <w:rPr>
                <w:lang w:val="en-GB"/>
              </w:rPr>
              <w:t xml:space="preserve"> </w:t>
            </w:r>
            <w:proofErr w:type="spellStart"/>
            <w:r>
              <w:rPr>
                <w:lang w:val="en-GB"/>
              </w:rPr>
              <w:t>Starane</w:t>
            </w:r>
            <w:proofErr w:type="spellEnd"/>
            <w:r>
              <w:rPr>
                <w:lang w:val="en-GB"/>
              </w:rPr>
              <w:t xml:space="preserve"> XL </w:t>
            </w:r>
          </w:p>
        </w:tc>
        <w:tc>
          <w:tcPr>
            <w:tcW w:w="4768" w:type="dxa"/>
          </w:tcPr>
          <w:p w14:paraId="63238CA6" w14:textId="32782986" w:rsidR="0087481D" w:rsidRPr="0087481D" w:rsidRDefault="0087481D" w:rsidP="0087481D">
            <w:pPr>
              <w:rPr>
                <w:lang w:val="en-US"/>
              </w:rPr>
            </w:pPr>
            <w:r>
              <w:rPr>
                <w:lang w:val="en-GB"/>
              </w:rPr>
              <w:t xml:space="preserve">90 g ha-1 </w:t>
            </w:r>
            <w:proofErr w:type="spellStart"/>
            <w:r>
              <w:rPr>
                <w:lang w:val="en-GB"/>
              </w:rPr>
              <w:t>Fluroxypyr</w:t>
            </w:r>
            <w:proofErr w:type="spellEnd"/>
            <w:r>
              <w:rPr>
                <w:lang w:val="en-GB"/>
              </w:rPr>
              <w:t xml:space="preserve"> (CAS </w:t>
            </w:r>
            <w:r w:rsidRPr="0087481D">
              <w:rPr>
                <w:lang w:val="en-US"/>
              </w:rPr>
              <w:t>69377-81-7</w:t>
            </w:r>
            <w:r>
              <w:rPr>
                <w:lang w:val="en-US"/>
              </w:rPr>
              <w:t>)</w:t>
            </w:r>
          </w:p>
        </w:tc>
      </w:tr>
      <w:tr w:rsidR="0087481D" w:rsidRPr="00E752C9" w14:paraId="52C3DF52" w14:textId="77777777" w:rsidTr="00B41B1E">
        <w:tc>
          <w:tcPr>
            <w:tcW w:w="988" w:type="dxa"/>
          </w:tcPr>
          <w:p w14:paraId="05FDC734" w14:textId="77777777" w:rsidR="0087481D" w:rsidRDefault="0087481D" w:rsidP="0087481D">
            <w:pPr>
              <w:rPr>
                <w:lang w:val="en-GB"/>
              </w:rPr>
            </w:pPr>
          </w:p>
        </w:tc>
        <w:tc>
          <w:tcPr>
            <w:tcW w:w="3260" w:type="dxa"/>
          </w:tcPr>
          <w:p w14:paraId="73CFBD60" w14:textId="07E02F27" w:rsidR="0087481D" w:rsidRDefault="0087481D" w:rsidP="0087481D">
            <w:pPr>
              <w:rPr>
                <w:lang w:val="en-GB"/>
              </w:rPr>
            </w:pPr>
            <w:r>
              <w:rPr>
                <w:lang w:val="en-GB"/>
              </w:rPr>
              <w:t>10 g ha</w:t>
            </w:r>
            <w:r w:rsidRPr="00F605CE">
              <w:rPr>
                <w:vertAlign w:val="superscript"/>
                <w:lang w:val="en-GB"/>
              </w:rPr>
              <w:t>-1</w:t>
            </w:r>
            <w:r>
              <w:rPr>
                <w:lang w:val="en-GB"/>
              </w:rPr>
              <w:t xml:space="preserve"> Trimmer SG</w:t>
            </w:r>
          </w:p>
        </w:tc>
        <w:tc>
          <w:tcPr>
            <w:tcW w:w="4768" w:type="dxa"/>
          </w:tcPr>
          <w:p w14:paraId="03A10184" w14:textId="4FCAFA87" w:rsidR="0087481D" w:rsidRDefault="0087481D" w:rsidP="0087481D">
            <w:pPr>
              <w:rPr>
                <w:lang w:val="en-GB"/>
              </w:rPr>
            </w:pPr>
            <w:r>
              <w:rPr>
                <w:lang w:val="en-GB"/>
              </w:rPr>
              <w:t xml:space="preserve">5 g ha-1 </w:t>
            </w:r>
            <w:proofErr w:type="spellStart"/>
            <w:r>
              <w:rPr>
                <w:lang w:val="en-GB"/>
              </w:rPr>
              <w:t>tribenuron</w:t>
            </w:r>
            <w:proofErr w:type="spellEnd"/>
            <w:r>
              <w:rPr>
                <w:lang w:val="en-GB"/>
              </w:rPr>
              <w:t xml:space="preserve">-methyl (CAS </w:t>
            </w:r>
            <w:r w:rsidRPr="0087481D">
              <w:rPr>
                <w:lang w:val="en-US"/>
              </w:rPr>
              <w:t>101200-48-0</w:t>
            </w:r>
            <w:r>
              <w:rPr>
                <w:lang w:val="en-GB"/>
              </w:rPr>
              <w:t>)</w:t>
            </w:r>
          </w:p>
        </w:tc>
      </w:tr>
      <w:tr w:rsidR="0087481D" w14:paraId="169D39F7" w14:textId="77777777" w:rsidTr="00B41B1E">
        <w:tc>
          <w:tcPr>
            <w:tcW w:w="988" w:type="dxa"/>
          </w:tcPr>
          <w:p w14:paraId="2C81B7EE" w14:textId="77777777" w:rsidR="0087481D" w:rsidRDefault="0087481D" w:rsidP="0087481D">
            <w:pPr>
              <w:rPr>
                <w:lang w:val="en-GB"/>
              </w:rPr>
            </w:pPr>
          </w:p>
        </w:tc>
        <w:tc>
          <w:tcPr>
            <w:tcW w:w="3260" w:type="dxa"/>
          </w:tcPr>
          <w:p w14:paraId="0779EFCB" w14:textId="76681CE3" w:rsidR="0087481D" w:rsidRDefault="0087481D" w:rsidP="0087481D">
            <w:pPr>
              <w:rPr>
                <w:lang w:val="en-GB"/>
              </w:rPr>
            </w:pPr>
            <w:r>
              <w:rPr>
                <w:lang w:val="en-GB"/>
              </w:rPr>
              <w:t xml:space="preserve">0.15 L ha-1 </w:t>
            </w:r>
            <w:proofErr w:type="spellStart"/>
            <w:r>
              <w:rPr>
                <w:lang w:val="en-GB"/>
              </w:rPr>
              <w:t>Agropol</w:t>
            </w:r>
            <w:proofErr w:type="spellEnd"/>
            <w:r>
              <w:rPr>
                <w:lang w:val="en-GB"/>
              </w:rPr>
              <w:t xml:space="preserve"> (a surfactant)</w:t>
            </w:r>
          </w:p>
        </w:tc>
        <w:tc>
          <w:tcPr>
            <w:tcW w:w="4768" w:type="dxa"/>
          </w:tcPr>
          <w:p w14:paraId="6BF0F96A" w14:textId="3F00FA5F" w:rsidR="0087481D" w:rsidRDefault="0087481D" w:rsidP="0087481D">
            <w:pPr>
              <w:rPr>
                <w:lang w:val="en-GB"/>
              </w:rPr>
            </w:pPr>
            <w:r>
              <w:rPr>
                <w:lang w:val="en-GB"/>
              </w:rPr>
              <w:t>-</w:t>
            </w:r>
          </w:p>
        </w:tc>
      </w:tr>
      <w:tr w:rsidR="0087481D" w14:paraId="7EF2CEF2" w14:textId="77777777" w:rsidTr="00B41B1E">
        <w:tc>
          <w:tcPr>
            <w:tcW w:w="988" w:type="dxa"/>
          </w:tcPr>
          <w:p w14:paraId="1753CD5F" w14:textId="3244B160" w:rsidR="0087481D" w:rsidRDefault="0087481D" w:rsidP="0087481D">
            <w:pPr>
              <w:rPr>
                <w:lang w:val="en-GB"/>
              </w:rPr>
            </w:pPr>
            <w:r>
              <w:rPr>
                <w:lang w:val="en-GB"/>
              </w:rPr>
              <w:t>HP7</w:t>
            </w:r>
          </w:p>
        </w:tc>
        <w:tc>
          <w:tcPr>
            <w:tcW w:w="3260" w:type="dxa"/>
          </w:tcPr>
          <w:p w14:paraId="04FA7667" w14:textId="6EBC1A69" w:rsidR="0087481D" w:rsidRDefault="000E21EA" w:rsidP="0087481D">
            <w:pPr>
              <w:rPr>
                <w:lang w:val="en-GB"/>
              </w:rPr>
            </w:pPr>
            <w:r>
              <w:rPr>
                <w:lang w:val="en-GB"/>
              </w:rPr>
              <w:t>0.5 L ha</w:t>
            </w:r>
            <w:r w:rsidRPr="00974453">
              <w:rPr>
                <w:vertAlign w:val="superscript"/>
                <w:lang w:val="en-GB"/>
              </w:rPr>
              <w:t>-1</w:t>
            </w:r>
            <w:r>
              <w:rPr>
                <w:lang w:val="en-GB"/>
              </w:rPr>
              <w:t xml:space="preserve"> Stomp CS </w:t>
            </w:r>
          </w:p>
        </w:tc>
        <w:tc>
          <w:tcPr>
            <w:tcW w:w="4768" w:type="dxa"/>
          </w:tcPr>
          <w:p w14:paraId="179D0C6F" w14:textId="411D31C8" w:rsidR="0087481D" w:rsidRDefault="000E21EA" w:rsidP="0087481D">
            <w:pPr>
              <w:rPr>
                <w:lang w:val="en-GB"/>
              </w:rPr>
            </w:pPr>
            <w:r>
              <w:rPr>
                <w:lang w:val="en-GB"/>
              </w:rPr>
              <w:t xml:space="preserve">228 g ha-1 pendimethalin (CAS </w:t>
            </w:r>
            <w:r w:rsidRPr="007D1D13">
              <w:rPr>
                <w:lang w:val="en-US"/>
              </w:rPr>
              <w:t>40487-42-1</w:t>
            </w:r>
            <w:r>
              <w:rPr>
                <w:lang w:val="en-GB"/>
              </w:rPr>
              <w:t>)</w:t>
            </w:r>
          </w:p>
        </w:tc>
      </w:tr>
      <w:tr w:rsidR="000E21EA" w14:paraId="270789EC" w14:textId="77777777" w:rsidTr="00B41B1E">
        <w:tc>
          <w:tcPr>
            <w:tcW w:w="988" w:type="dxa"/>
          </w:tcPr>
          <w:p w14:paraId="7F391116" w14:textId="77777777" w:rsidR="000E21EA" w:rsidRDefault="000E21EA" w:rsidP="0087481D">
            <w:pPr>
              <w:rPr>
                <w:lang w:val="en-GB"/>
              </w:rPr>
            </w:pPr>
          </w:p>
        </w:tc>
        <w:tc>
          <w:tcPr>
            <w:tcW w:w="3260" w:type="dxa"/>
          </w:tcPr>
          <w:p w14:paraId="4B517B38" w14:textId="706DA50E" w:rsidR="000E21EA" w:rsidRDefault="000E21EA" w:rsidP="0087481D">
            <w:pPr>
              <w:rPr>
                <w:lang w:val="en-GB"/>
              </w:rPr>
            </w:pPr>
            <w:r>
              <w:rPr>
                <w:lang w:val="en-GB"/>
              </w:rPr>
              <w:t>0.4 L ha</w:t>
            </w:r>
            <w:r w:rsidRPr="00AE61AA">
              <w:rPr>
                <w:vertAlign w:val="superscript"/>
                <w:lang w:val="en-GB"/>
              </w:rPr>
              <w:t>-1</w:t>
            </w:r>
            <w:r>
              <w:rPr>
                <w:vertAlign w:val="superscript"/>
                <w:lang w:val="en-GB"/>
              </w:rPr>
              <w:t xml:space="preserve"> </w:t>
            </w:r>
            <w:r>
              <w:rPr>
                <w:lang w:val="en-GB"/>
              </w:rPr>
              <w:t xml:space="preserve">Fighter 480 </w:t>
            </w:r>
          </w:p>
        </w:tc>
        <w:tc>
          <w:tcPr>
            <w:tcW w:w="4768" w:type="dxa"/>
          </w:tcPr>
          <w:p w14:paraId="0FF0E17F" w14:textId="7EC9E2FB" w:rsidR="000E21EA" w:rsidRDefault="000E21EA" w:rsidP="0087481D">
            <w:pPr>
              <w:rPr>
                <w:lang w:val="en-GB"/>
              </w:rPr>
            </w:pPr>
            <w:r>
              <w:rPr>
                <w:lang w:val="en-GB"/>
              </w:rPr>
              <w:t xml:space="preserve">192 g ha-1 </w:t>
            </w:r>
            <w:proofErr w:type="spellStart"/>
            <w:r>
              <w:rPr>
                <w:lang w:val="en-GB"/>
              </w:rPr>
              <w:t>bentazone</w:t>
            </w:r>
            <w:proofErr w:type="spellEnd"/>
            <w:r>
              <w:rPr>
                <w:lang w:val="en-GB"/>
              </w:rPr>
              <w:t xml:space="preserve"> (C</w:t>
            </w:r>
            <w:r w:rsidRPr="00023C12">
              <w:rPr>
                <w:lang w:val="en-US"/>
              </w:rPr>
              <w:t>AS 25057-89-0)</w:t>
            </w:r>
          </w:p>
        </w:tc>
      </w:tr>
      <w:tr w:rsidR="000E21EA" w14:paraId="74A6A801" w14:textId="77777777" w:rsidTr="00B41B1E">
        <w:tc>
          <w:tcPr>
            <w:tcW w:w="988" w:type="dxa"/>
          </w:tcPr>
          <w:p w14:paraId="4F6A7C21" w14:textId="4E3C04E9" w:rsidR="000E21EA" w:rsidRDefault="000E21EA" w:rsidP="0087481D">
            <w:pPr>
              <w:rPr>
                <w:lang w:val="en-GB"/>
              </w:rPr>
            </w:pPr>
            <w:r>
              <w:rPr>
                <w:lang w:val="en-GB"/>
              </w:rPr>
              <w:t>HP8</w:t>
            </w:r>
          </w:p>
        </w:tc>
        <w:tc>
          <w:tcPr>
            <w:tcW w:w="3260" w:type="dxa"/>
          </w:tcPr>
          <w:p w14:paraId="4328EB3C" w14:textId="38D7AC23" w:rsidR="000E21EA" w:rsidRDefault="000E21EA" w:rsidP="000E21EA">
            <w:pPr>
              <w:rPr>
                <w:lang w:val="en-GB"/>
              </w:rPr>
            </w:pPr>
            <w:r>
              <w:rPr>
                <w:lang w:val="en-GB"/>
              </w:rPr>
              <w:t>0.93 L ha</w:t>
            </w:r>
            <w:r w:rsidRPr="0083405F">
              <w:rPr>
                <w:vertAlign w:val="superscript"/>
                <w:lang w:val="en-GB"/>
              </w:rPr>
              <w:t>-1</w:t>
            </w:r>
            <w:r>
              <w:rPr>
                <w:lang w:val="en-GB"/>
              </w:rPr>
              <w:t xml:space="preserve">Agil 100 EC </w:t>
            </w:r>
          </w:p>
        </w:tc>
        <w:tc>
          <w:tcPr>
            <w:tcW w:w="4768" w:type="dxa"/>
          </w:tcPr>
          <w:p w14:paraId="44F39408" w14:textId="4884A908" w:rsidR="000E21EA" w:rsidRDefault="000E21EA" w:rsidP="000E21EA">
            <w:pPr>
              <w:rPr>
                <w:lang w:val="en-GB"/>
              </w:rPr>
            </w:pPr>
            <w:r>
              <w:rPr>
                <w:lang w:val="en-GB"/>
              </w:rPr>
              <w:t>93 g ha-1</w:t>
            </w:r>
            <w:r w:rsidRPr="00023C12">
              <w:rPr>
                <w:rFonts w:ascii="Roboto" w:hAnsi="Roboto"/>
                <w:color w:val="71777D"/>
                <w:sz w:val="21"/>
                <w:szCs w:val="21"/>
                <w:shd w:val="clear" w:color="auto" w:fill="FFFFFF"/>
                <w:lang w:val="en-US"/>
              </w:rPr>
              <w:t xml:space="preserve"> </w:t>
            </w:r>
            <w:r>
              <w:rPr>
                <w:rFonts w:ascii="Roboto" w:hAnsi="Roboto"/>
                <w:color w:val="71777D"/>
                <w:sz w:val="21"/>
                <w:szCs w:val="21"/>
                <w:shd w:val="clear" w:color="auto" w:fill="FFFFFF"/>
                <w:lang w:val="en-US"/>
              </w:rPr>
              <w:t>p</w:t>
            </w:r>
            <w:proofErr w:type="spellStart"/>
            <w:r>
              <w:rPr>
                <w:lang w:val="en-GB"/>
              </w:rPr>
              <w:t>ropaquizafop</w:t>
            </w:r>
            <w:proofErr w:type="spellEnd"/>
            <w:r w:rsidRPr="00023C12">
              <w:rPr>
                <w:lang w:val="en-US"/>
              </w:rPr>
              <w:t xml:space="preserve"> </w:t>
            </w:r>
            <w:r>
              <w:rPr>
                <w:lang w:val="en-US"/>
              </w:rPr>
              <w:t>(</w:t>
            </w:r>
            <w:r w:rsidRPr="00023C12">
              <w:rPr>
                <w:lang w:val="en-US"/>
              </w:rPr>
              <w:t>CAS 111479-05-1</w:t>
            </w:r>
            <w:r>
              <w:rPr>
                <w:lang w:val="en-GB"/>
              </w:rPr>
              <w:t>)</w:t>
            </w:r>
          </w:p>
          <w:p w14:paraId="13D53032" w14:textId="77777777" w:rsidR="000E21EA" w:rsidRDefault="000E21EA" w:rsidP="0087481D">
            <w:pPr>
              <w:rPr>
                <w:lang w:val="en-GB"/>
              </w:rPr>
            </w:pPr>
          </w:p>
        </w:tc>
      </w:tr>
    </w:tbl>
    <w:p w14:paraId="7D3B7CC7" w14:textId="77777777" w:rsidR="00964670" w:rsidRDefault="00964670" w:rsidP="00A70C8E">
      <w:pPr>
        <w:rPr>
          <w:lang w:val="en-GB"/>
        </w:rPr>
      </w:pPr>
    </w:p>
    <w:p w14:paraId="5B4F0AC0" w14:textId="4D4F2528" w:rsidR="00E3737B" w:rsidRPr="00E3737B" w:rsidRDefault="00EF514A" w:rsidP="00E3737B">
      <w:pPr>
        <w:rPr>
          <w:lang w:val="en-US"/>
        </w:rPr>
      </w:pPr>
      <w:r>
        <w:rPr>
          <w:lang w:val="en-GB"/>
        </w:rPr>
        <w:t xml:space="preserve">Herbicide treatments </w:t>
      </w:r>
      <w:r w:rsidR="00F71074">
        <w:rPr>
          <w:lang w:val="en-GB"/>
        </w:rPr>
        <w:t>reflected best practices and constraints imposed by both the tillage and cover crop system treatments.</w:t>
      </w:r>
      <w:r w:rsidR="00964670">
        <w:rPr>
          <w:lang w:val="en-GB"/>
        </w:rPr>
        <w:t xml:space="preserve"> Each herbicide package (HP) is described in detail in supplementary material. </w:t>
      </w:r>
      <w:r w:rsidR="007477A1">
        <w:rPr>
          <w:lang w:val="en-GB"/>
        </w:rPr>
        <w:t xml:space="preserve">In the non-inversion and no-till treatments, all plots were sprayed with </w:t>
      </w:r>
      <w:r w:rsidR="00964670">
        <w:rPr>
          <w:lang w:val="en-GB"/>
        </w:rPr>
        <w:t>HP1</w:t>
      </w:r>
      <w:r w:rsidR="0087481D">
        <w:rPr>
          <w:lang w:val="en-GB"/>
        </w:rPr>
        <w:t xml:space="preserve"> (2018, 2019) or HP2 (2020)</w:t>
      </w:r>
      <w:r w:rsidR="009E3F81">
        <w:rPr>
          <w:lang w:val="en-GB"/>
        </w:rPr>
        <w:t xml:space="preserve"> before cash crop planting</w:t>
      </w:r>
      <w:r>
        <w:rPr>
          <w:lang w:val="en-GB"/>
        </w:rPr>
        <w:t xml:space="preserve">. For the inversion tillage treatments, no herbicide was sprayed before cash crop planting. </w:t>
      </w:r>
      <w:r w:rsidR="00A70C8E">
        <w:rPr>
          <w:lang w:val="en-GB"/>
        </w:rPr>
        <w:t xml:space="preserve">In 2018 (spring barley), </w:t>
      </w:r>
      <w:r w:rsidR="00F71074">
        <w:rPr>
          <w:lang w:val="en-GB"/>
        </w:rPr>
        <w:t>to accommodate the presence of the grass and clover present in the Mix-early plots, those plots were sprayed on 16 May 2018 with an herbicide package that does not affect clover or grasses</w:t>
      </w:r>
      <w:r w:rsidR="00964670">
        <w:rPr>
          <w:lang w:val="en-GB"/>
        </w:rPr>
        <w:t xml:space="preserve"> (HP</w:t>
      </w:r>
      <w:r w:rsidR="0087481D">
        <w:rPr>
          <w:lang w:val="en-GB"/>
        </w:rPr>
        <w:t>3</w:t>
      </w:r>
      <w:r w:rsidR="00964670">
        <w:rPr>
          <w:lang w:val="en-GB"/>
        </w:rPr>
        <w:t>)</w:t>
      </w:r>
      <w:r w:rsidR="00B41B1E">
        <w:rPr>
          <w:lang w:val="en-GB"/>
        </w:rPr>
        <w:t>; a</w:t>
      </w:r>
      <w:r w:rsidR="001114A3">
        <w:rPr>
          <w:lang w:val="en-GB"/>
        </w:rPr>
        <w:t xml:space="preserve">ll other plots </w:t>
      </w:r>
      <w:r w:rsidR="00A70C8E">
        <w:rPr>
          <w:lang w:val="en-GB"/>
        </w:rPr>
        <w:t xml:space="preserve">were sprayed </w:t>
      </w:r>
      <w:r w:rsidR="00B41B1E">
        <w:rPr>
          <w:lang w:val="en-GB"/>
        </w:rPr>
        <w:t xml:space="preserve">the same day </w:t>
      </w:r>
      <w:r w:rsidR="001114A3">
        <w:rPr>
          <w:lang w:val="en-GB"/>
        </w:rPr>
        <w:t>with a different herbicide package</w:t>
      </w:r>
      <w:r w:rsidR="00B41B1E">
        <w:rPr>
          <w:lang w:val="en-GB"/>
        </w:rPr>
        <w:t xml:space="preserve"> (HP</w:t>
      </w:r>
      <w:r w:rsidR="0087481D">
        <w:rPr>
          <w:lang w:val="en-GB"/>
        </w:rPr>
        <w:t>4</w:t>
      </w:r>
      <w:r w:rsidR="00B41B1E">
        <w:rPr>
          <w:lang w:val="en-GB"/>
        </w:rPr>
        <w:t>)</w:t>
      </w:r>
      <w:r w:rsidR="00A70C8E">
        <w:rPr>
          <w:lang w:val="en-GB"/>
        </w:rPr>
        <w:t>. On 29 May 2018</w:t>
      </w:r>
      <w:r w:rsidR="00B41B1E">
        <w:rPr>
          <w:lang w:val="en-GB"/>
        </w:rPr>
        <w:t>,</w:t>
      </w:r>
      <w:r w:rsidR="00A70C8E">
        <w:rPr>
          <w:lang w:val="en-GB"/>
        </w:rPr>
        <w:t xml:space="preserve"> all plots except the Mix-early plots were sprayed</w:t>
      </w:r>
      <w:r w:rsidR="00905DB0">
        <w:rPr>
          <w:lang w:val="en-GB"/>
        </w:rPr>
        <w:t xml:space="preserve"> (</w:t>
      </w:r>
      <w:r w:rsidR="00B41B1E">
        <w:rPr>
          <w:lang w:val="en-GB"/>
        </w:rPr>
        <w:t>HP</w:t>
      </w:r>
      <w:r w:rsidR="0087481D">
        <w:rPr>
          <w:lang w:val="en-GB"/>
        </w:rPr>
        <w:t>5</w:t>
      </w:r>
      <w:r w:rsidR="00905DB0">
        <w:rPr>
          <w:lang w:val="en-GB"/>
        </w:rPr>
        <w:t>)</w:t>
      </w:r>
      <w:r w:rsidR="00B41B1E">
        <w:rPr>
          <w:lang w:val="en-GB"/>
        </w:rPr>
        <w:t xml:space="preserve"> </w:t>
      </w:r>
      <w:r w:rsidR="00A70C8E">
        <w:rPr>
          <w:lang w:val="en-GB"/>
        </w:rPr>
        <w:t>to control Canada thistle (</w:t>
      </w:r>
      <w:r w:rsidR="00A70C8E" w:rsidRPr="000E7519">
        <w:rPr>
          <w:i/>
          <w:iCs/>
          <w:lang w:val="en-GB"/>
        </w:rPr>
        <w:t>Cirsium arvense</w:t>
      </w:r>
      <w:r w:rsidR="00A70C8E">
        <w:rPr>
          <w:lang w:val="en-GB"/>
        </w:rPr>
        <w:t>)</w:t>
      </w:r>
      <w:r w:rsidR="00B41B1E">
        <w:rPr>
          <w:lang w:val="en-GB"/>
        </w:rPr>
        <w:t>.</w:t>
      </w:r>
      <w:r w:rsidR="00A70C8E">
        <w:rPr>
          <w:lang w:val="en-GB"/>
        </w:rPr>
        <w:t xml:space="preserve"> In 2019 (spring oat), on 14 May </w:t>
      </w:r>
      <w:r w:rsidR="00905DB0">
        <w:rPr>
          <w:lang w:val="en-GB"/>
        </w:rPr>
        <w:t>the Mix-early plots were again sprayed with the same herbicide package used in 2018 (HP</w:t>
      </w:r>
      <w:r w:rsidR="0087481D">
        <w:rPr>
          <w:lang w:val="en-GB"/>
        </w:rPr>
        <w:t>3</w:t>
      </w:r>
      <w:r w:rsidR="00905DB0">
        <w:rPr>
          <w:lang w:val="en-GB"/>
        </w:rPr>
        <w:t>) while all other plots were sprayed with a different package (HP</w:t>
      </w:r>
      <w:r w:rsidR="0087481D">
        <w:rPr>
          <w:lang w:val="en-GB"/>
        </w:rPr>
        <w:t>6</w:t>
      </w:r>
      <w:r w:rsidR="00905DB0">
        <w:rPr>
          <w:lang w:val="en-GB"/>
        </w:rPr>
        <w:t>)</w:t>
      </w:r>
      <w:r w:rsidR="00AD5622">
        <w:rPr>
          <w:lang w:val="en-GB"/>
        </w:rPr>
        <w:t xml:space="preserve"> </w:t>
      </w:r>
      <w:commentRangeStart w:id="9"/>
      <w:r w:rsidR="00AD5622">
        <w:rPr>
          <w:lang w:val="en-GB"/>
        </w:rPr>
        <w:t>to….</w:t>
      </w:r>
      <w:commentRangeEnd w:id="9"/>
      <w:r w:rsidR="00AD5622">
        <w:rPr>
          <w:rStyle w:val="CommentReference"/>
        </w:rPr>
        <w:commentReference w:id="9"/>
      </w:r>
      <w:r w:rsidR="00905DB0">
        <w:rPr>
          <w:lang w:val="en-GB"/>
        </w:rPr>
        <w:t xml:space="preserve">. </w:t>
      </w:r>
      <w:bookmarkStart w:id="10" w:name="_Hlk190689276"/>
      <w:r w:rsidR="007D1D13">
        <w:rPr>
          <w:lang w:val="en-GB"/>
        </w:rPr>
        <w:t xml:space="preserve">Following </w:t>
      </w:r>
      <w:r w:rsidR="00A70C8E">
        <w:rPr>
          <w:lang w:val="en-GB"/>
        </w:rPr>
        <w:t xml:space="preserve">faba bean </w:t>
      </w:r>
      <w:r w:rsidR="007D1D13">
        <w:rPr>
          <w:lang w:val="en-GB"/>
        </w:rPr>
        <w:t>planting</w:t>
      </w:r>
      <w:r w:rsidR="000E21EA">
        <w:rPr>
          <w:lang w:val="en-GB"/>
        </w:rPr>
        <w:t xml:space="preserve"> in 2020</w:t>
      </w:r>
      <w:r w:rsidR="007D1D13">
        <w:rPr>
          <w:lang w:val="en-GB"/>
        </w:rPr>
        <w:t xml:space="preserve">, all </w:t>
      </w:r>
      <w:r w:rsidR="00A70C8E">
        <w:rPr>
          <w:lang w:val="en-GB"/>
        </w:rPr>
        <w:t xml:space="preserve">plots were sprayed </w:t>
      </w:r>
      <w:r w:rsidR="000E21EA">
        <w:rPr>
          <w:lang w:val="en-GB"/>
        </w:rPr>
        <w:t xml:space="preserve">with HP7 </w:t>
      </w:r>
      <w:r w:rsidR="00A70C8E">
        <w:rPr>
          <w:lang w:val="en-GB"/>
        </w:rPr>
        <w:t xml:space="preserve">on 6 May 2020 and again on 20 May 2020. On 2 June 2020, </w:t>
      </w:r>
      <w:r w:rsidR="000E21EA">
        <w:rPr>
          <w:lang w:val="en-GB"/>
        </w:rPr>
        <w:t xml:space="preserve">all plots were sprayed (HP8) to control </w:t>
      </w:r>
      <w:r w:rsidR="00A70C8E">
        <w:rPr>
          <w:lang w:val="en-GB"/>
        </w:rPr>
        <w:t>wild oat (</w:t>
      </w:r>
      <w:r w:rsidR="00A70C8E" w:rsidRPr="00954488">
        <w:rPr>
          <w:i/>
          <w:iCs/>
          <w:lang w:val="en-GB"/>
        </w:rPr>
        <w:t xml:space="preserve">Avena </w:t>
      </w:r>
      <w:proofErr w:type="spellStart"/>
      <w:r w:rsidR="00A70C8E" w:rsidRPr="00954488">
        <w:rPr>
          <w:i/>
          <w:iCs/>
          <w:lang w:val="en-GB"/>
        </w:rPr>
        <w:t>fatua</w:t>
      </w:r>
      <w:proofErr w:type="spellEnd"/>
      <w:r w:rsidR="00A70C8E">
        <w:rPr>
          <w:lang w:val="en-GB"/>
        </w:rPr>
        <w:t>)</w:t>
      </w:r>
      <w:r w:rsidR="000E21EA">
        <w:rPr>
          <w:lang w:val="en-GB"/>
        </w:rPr>
        <w:t>.</w:t>
      </w:r>
      <w:r w:rsidR="00A70C8E">
        <w:rPr>
          <w:lang w:val="en-GB"/>
        </w:rPr>
        <w:t xml:space="preserve"> </w:t>
      </w:r>
      <w:bookmarkEnd w:id="10"/>
      <w:r w:rsidR="00A70C8E">
        <w:rPr>
          <w:lang w:val="en-GB"/>
        </w:rPr>
        <w:t>All plots were managed identically for diseases and insect pests according to Danish standard recommendations and policies.</w:t>
      </w:r>
      <w:r w:rsidR="00E3737B">
        <w:rPr>
          <w:lang w:val="en-GB"/>
        </w:rPr>
        <w:t xml:space="preserve"> </w:t>
      </w:r>
      <w:r w:rsidR="00E3737B">
        <w:rPr>
          <w:lang w:val="en-US"/>
        </w:rPr>
        <w:t xml:space="preserve">Herbicide use data was translated into potential toxicity loads to society using the Danish Pesticide Load Indicator (PLI; </w:t>
      </w:r>
      <w:r w:rsidR="00E3737B">
        <w:rPr>
          <w:lang w:val="en-US"/>
        </w:rPr>
        <w:fldChar w:fldCharType="begin"/>
      </w:r>
      <w:r w:rsidR="00E3737B">
        <w:rPr>
          <w:lang w:val="en-US"/>
        </w:rPr>
        <w:instrText xml:space="preserve"> ADDIN ZOTERO_ITEM CSL_CITATION {"citationID":"M6Rsp5BQ","properties":{"formattedCitation":"(Kudsk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sidR="00E3737B">
        <w:rPr>
          <w:lang w:val="en-US"/>
        </w:rPr>
        <w:fldChar w:fldCharType="separate"/>
      </w:r>
      <w:r w:rsidR="00E3737B" w:rsidRPr="00E3737B">
        <w:rPr>
          <w:rFonts w:ascii="Aptos" w:hAnsi="Aptos"/>
          <w:lang w:val="en-US"/>
        </w:rPr>
        <w:t>(Kudsk et al., 2018)</w:t>
      </w:r>
      <w:r w:rsidR="00E3737B">
        <w:rPr>
          <w:lang w:val="en-US"/>
        </w:rPr>
        <w:fldChar w:fldCharType="end"/>
      </w:r>
      <w:r w:rsidR="00E3737B">
        <w:rPr>
          <w:lang w:val="en-US"/>
        </w:rPr>
        <w:t>).</w:t>
      </w:r>
    </w:p>
    <w:p w14:paraId="5817CB21" w14:textId="3E8F69A0" w:rsidR="00A70C8E" w:rsidRDefault="00A70C8E" w:rsidP="00A70C8E">
      <w:pPr>
        <w:rPr>
          <w:lang w:val="en-US"/>
        </w:rPr>
      </w:pPr>
      <w:r>
        <w:rPr>
          <w:lang w:val="en-US"/>
        </w:rPr>
        <w:t xml:space="preserve">The long-term experiment is rainfed, but in 2018 an exception was made due to an </w:t>
      </w:r>
      <w:r w:rsidR="000E21EA">
        <w:rPr>
          <w:lang w:val="en-US"/>
        </w:rPr>
        <w:t xml:space="preserve">extremely </w:t>
      </w:r>
      <w:r>
        <w:rPr>
          <w:lang w:val="en-US"/>
        </w:rPr>
        <w:t xml:space="preserve">hot and dry </w:t>
      </w:r>
      <w:r w:rsidR="000E21EA">
        <w:rPr>
          <w:lang w:val="en-US"/>
        </w:rPr>
        <w:t xml:space="preserve">early </w:t>
      </w:r>
      <w:r>
        <w:rPr>
          <w:lang w:val="en-US"/>
        </w:rPr>
        <w:t xml:space="preserve">growing season. </w:t>
      </w:r>
      <w:proofErr w:type="gramStart"/>
      <w:r>
        <w:rPr>
          <w:lang w:val="en-US"/>
        </w:rPr>
        <w:t>In order to</w:t>
      </w:r>
      <w:proofErr w:type="gramEnd"/>
      <w:r>
        <w:rPr>
          <w:lang w:val="en-US"/>
        </w:rPr>
        <w:t xml:space="preserve"> maintain the long-term viability of the experiment, all plots were irrigated with 25 mm in early June to ensure the early establishment </w:t>
      </w:r>
      <w:r w:rsidR="000E21EA">
        <w:rPr>
          <w:lang w:val="en-US"/>
        </w:rPr>
        <w:t xml:space="preserve">of </w:t>
      </w:r>
      <w:r>
        <w:rPr>
          <w:lang w:val="en-US"/>
        </w:rPr>
        <w:t xml:space="preserve">all treatments. Irrigation was done with sprinklers mounted on a boom that was dragged through the experiment. </w:t>
      </w:r>
    </w:p>
    <w:p w14:paraId="2EE128BE" w14:textId="77777777" w:rsidR="00A70C8E" w:rsidDel="00461971" w:rsidRDefault="00A70C8E" w:rsidP="00A70C8E">
      <w:pPr>
        <w:rPr>
          <w:del w:id="11" w:author="Virginia Anne Nichols" w:date="2025-02-13T09:42:00Z" w16du:dateUtc="2025-02-13T08:42:00Z"/>
          <w:lang w:val="en-US"/>
        </w:rPr>
      </w:pPr>
      <w:r>
        <w:rPr>
          <w:lang w:val="en-US"/>
        </w:rPr>
        <w:t xml:space="preserve">Weather data for the present study was obtained from the </w:t>
      </w:r>
      <w:r w:rsidRPr="00EA03AB">
        <w:rPr>
          <w:lang w:val="en-US"/>
        </w:rPr>
        <w:t>Danish Meteorological Institute's (DMI) Open Data API</w:t>
      </w:r>
      <w:r>
        <w:rPr>
          <w:lang w:val="en-US"/>
        </w:rPr>
        <w:t xml:space="preserve"> for the Flakkebjerg station (55.322, 11.388). The 30-year (1990-2020) mean annual temperature and precipitation for the site are 8.9 degrees Celsius and 589 mm, respectively. </w:t>
      </w:r>
    </w:p>
    <w:p w14:paraId="23D8A009" w14:textId="77777777" w:rsidR="00A70C8E" w:rsidRDefault="00A70C8E" w:rsidP="00A70C8E">
      <w:pPr>
        <w:pStyle w:val="Heading2"/>
        <w:rPr>
          <w:lang w:val="en-US"/>
        </w:rPr>
      </w:pPr>
      <w:r>
        <w:rPr>
          <w:lang w:val="en-US"/>
        </w:rPr>
        <w:t>Measurements</w:t>
      </w:r>
    </w:p>
    <w:p w14:paraId="7C470746" w14:textId="77777777" w:rsidR="00A70C8E" w:rsidRDefault="00A70C8E" w:rsidP="00A70C8E">
      <w:pPr>
        <w:pStyle w:val="Heading3"/>
        <w:rPr>
          <w:lang w:val="en-US"/>
        </w:rPr>
      </w:pPr>
      <w:r>
        <w:rPr>
          <w:lang w:val="en-US"/>
        </w:rPr>
        <w:t>Crop yields</w:t>
      </w:r>
    </w:p>
    <w:p w14:paraId="4BEF01AA" w14:textId="2F35F657" w:rsidR="00A70C8E" w:rsidRPr="00372A54" w:rsidRDefault="00A70C8E" w:rsidP="00A70C8E">
      <w:pPr>
        <w:rPr>
          <w:lang w:val="en-GB"/>
        </w:rPr>
      </w:pPr>
      <w:r w:rsidRPr="00372A54">
        <w:rPr>
          <w:lang w:val="en-GB"/>
        </w:rPr>
        <w:t>Each plot</w:t>
      </w:r>
      <w:r>
        <w:rPr>
          <w:lang w:val="en-GB"/>
        </w:rPr>
        <w:t xml:space="preserve"> (net size 10 m x 1.5 m)</w:t>
      </w:r>
      <w:r w:rsidRPr="00372A54">
        <w:rPr>
          <w:lang w:val="en-GB"/>
        </w:rPr>
        <w:t xml:space="preserve"> was harvested for grain yield with a plot combine</w:t>
      </w:r>
      <w:r>
        <w:rPr>
          <w:lang w:val="en-GB"/>
        </w:rPr>
        <w:t xml:space="preserve"> (8 August 2018 barley, 15 August 2019 oat, 24 August 2020 faba bean)</w:t>
      </w:r>
      <w:r w:rsidRPr="00372A54">
        <w:rPr>
          <w:lang w:val="en-GB"/>
        </w:rPr>
        <w:t xml:space="preserve">. </w:t>
      </w:r>
      <w:r>
        <w:rPr>
          <w:lang w:val="en-GB"/>
        </w:rPr>
        <w:t>D</w:t>
      </w:r>
      <w:r w:rsidRPr="00372A54">
        <w:rPr>
          <w:lang w:val="en-GB"/>
        </w:rPr>
        <w:t>ry matter content was determined by a near-infrared spectroscopy analyzer (Infra</w:t>
      </w:r>
      <w:r w:rsidR="00AD5622">
        <w:rPr>
          <w:lang w:val="en-GB"/>
        </w:rPr>
        <w:t>T</w:t>
      </w:r>
      <w:r w:rsidRPr="00372A54">
        <w:rPr>
          <w:lang w:val="en-GB"/>
        </w:rPr>
        <w:t>ec™ 1241 Grain Analyzer, Foss A/S; </w:t>
      </w:r>
      <w:bookmarkStart w:id="12" w:name="bbib4"/>
      <w:r w:rsidRPr="00372A54">
        <w:fldChar w:fldCharType="begin"/>
      </w:r>
      <w:r w:rsidRPr="00372A54">
        <w:rPr>
          <w:lang w:val="en-GB"/>
        </w:rPr>
        <w:instrText>HYPERLINK "https://www-sciencedirect-com.ez.statsbiblioteket.dk/science/article/pii/S0167198710000541" \l "bib4"</w:instrText>
      </w:r>
      <w:r w:rsidRPr="00372A54">
        <w:fldChar w:fldCharType="separate"/>
      </w:r>
      <w:r w:rsidRPr="00372A54">
        <w:rPr>
          <w:rStyle w:val="Hyperlink"/>
          <w:lang w:val="en-GB"/>
        </w:rPr>
        <w:t>Buchmann et al., 2001</w:t>
      </w:r>
      <w:r w:rsidRPr="00372A54">
        <w:fldChar w:fldCharType="end"/>
      </w:r>
      <w:bookmarkEnd w:id="12"/>
      <w:r w:rsidRPr="00372A54">
        <w:rPr>
          <w:lang w:val="en-GB"/>
        </w:rPr>
        <w:t xml:space="preserve">). </w:t>
      </w:r>
      <w:r>
        <w:rPr>
          <w:lang w:val="en-GB"/>
        </w:rPr>
        <w:t>Grain yields are reported on a dry matter basis.</w:t>
      </w:r>
    </w:p>
    <w:p w14:paraId="34A7B1DB" w14:textId="6322EFBE" w:rsidR="00A70C8E" w:rsidRPr="00FF440C" w:rsidRDefault="00997973" w:rsidP="007B22B0">
      <w:pPr>
        <w:pStyle w:val="Heading3"/>
        <w:rPr>
          <w:lang w:val="en-US"/>
        </w:rPr>
      </w:pPr>
      <w:r>
        <w:rPr>
          <w:lang w:val="en-US"/>
        </w:rPr>
        <w:t>Vegetation measurements</w:t>
      </w:r>
    </w:p>
    <w:p w14:paraId="74A6B46E" w14:textId="1D1E439A" w:rsidR="00997973" w:rsidRPr="0029022B" w:rsidRDefault="00997973" w:rsidP="00997973">
      <w:pPr>
        <w:rPr>
          <w:lang w:val="en-US"/>
        </w:rPr>
      </w:pPr>
      <w:r>
        <w:rPr>
          <w:lang w:val="en-US"/>
        </w:rPr>
        <w:t xml:space="preserve">Table </w:t>
      </w:r>
      <w:r w:rsidR="00E752C9">
        <w:rPr>
          <w:lang w:val="en-US"/>
        </w:rPr>
        <w:t>2</w:t>
      </w:r>
      <w:r>
        <w:rPr>
          <w:lang w:val="en-US"/>
        </w:rPr>
        <w:t>. Summary of vegetation measurements</w:t>
      </w:r>
    </w:p>
    <w:tbl>
      <w:tblPr>
        <w:tblStyle w:val="TableGrid"/>
        <w:tblW w:w="0" w:type="auto"/>
        <w:tblLook w:val="04A0" w:firstRow="1" w:lastRow="0" w:firstColumn="1" w:lastColumn="0" w:noHBand="0" w:noVBand="1"/>
      </w:tblPr>
      <w:tblGrid>
        <w:gridCol w:w="3539"/>
        <w:gridCol w:w="5477"/>
      </w:tblGrid>
      <w:tr w:rsidR="00997973" w14:paraId="5579D178" w14:textId="77777777" w:rsidTr="000B57CB">
        <w:tc>
          <w:tcPr>
            <w:tcW w:w="3539" w:type="dxa"/>
          </w:tcPr>
          <w:p w14:paraId="3A64DEF7" w14:textId="77777777" w:rsidR="00997973" w:rsidRDefault="00997973" w:rsidP="000B57CB">
            <w:pPr>
              <w:rPr>
                <w:b/>
                <w:bCs/>
                <w:lang w:val="en-US"/>
              </w:rPr>
            </w:pPr>
            <w:r>
              <w:rPr>
                <w:b/>
                <w:bCs/>
                <w:lang w:val="en-US"/>
              </w:rPr>
              <w:t>Measurement</w:t>
            </w:r>
          </w:p>
        </w:tc>
        <w:tc>
          <w:tcPr>
            <w:tcW w:w="5477" w:type="dxa"/>
          </w:tcPr>
          <w:p w14:paraId="4ACA7F13" w14:textId="77777777" w:rsidR="00997973" w:rsidRDefault="00997973" w:rsidP="000B57CB">
            <w:pPr>
              <w:rPr>
                <w:b/>
                <w:bCs/>
                <w:lang w:val="en-US"/>
              </w:rPr>
            </w:pPr>
            <w:r>
              <w:rPr>
                <w:b/>
                <w:bCs/>
                <w:lang w:val="en-US"/>
              </w:rPr>
              <w:t>Units of identification</w:t>
            </w:r>
          </w:p>
        </w:tc>
      </w:tr>
      <w:tr w:rsidR="00997973" w:rsidRPr="00175629" w14:paraId="5E7D783C" w14:textId="77777777" w:rsidTr="000B57CB">
        <w:tc>
          <w:tcPr>
            <w:tcW w:w="3539" w:type="dxa"/>
          </w:tcPr>
          <w:p w14:paraId="3D65D311" w14:textId="77777777" w:rsidR="00997973" w:rsidRPr="00A11E01" w:rsidRDefault="00997973" w:rsidP="000B57CB">
            <w:pPr>
              <w:rPr>
                <w:lang w:val="en-US"/>
              </w:rPr>
            </w:pPr>
            <w:r w:rsidRPr="00A11E01">
              <w:rPr>
                <w:lang w:val="en-US"/>
              </w:rPr>
              <w:lastRenderedPageBreak/>
              <w:t>Fall ground cover</w:t>
            </w:r>
            <w:r>
              <w:rPr>
                <w:lang w:val="en-US"/>
              </w:rPr>
              <w:t xml:space="preserve"> (%)</w:t>
            </w:r>
          </w:p>
        </w:tc>
        <w:tc>
          <w:tcPr>
            <w:tcW w:w="5477" w:type="dxa"/>
          </w:tcPr>
          <w:p w14:paraId="065F114A" w14:textId="77777777" w:rsidR="00997973" w:rsidRDefault="00997973" w:rsidP="000B57CB">
            <w:pPr>
              <w:rPr>
                <w:lang w:val="en-US"/>
              </w:rPr>
            </w:pPr>
            <w:r>
              <w:rPr>
                <w:lang w:val="en-US"/>
              </w:rPr>
              <w:t>Soil</w:t>
            </w:r>
          </w:p>
          <w:p w14:paraId="0826FCC2" w14:textId="77777777" w:rsidR="00997973" w:rsidRDefault="00997973" w:rsidP="000B57CB">
            <w:pPr>
              <w:rPr>
                <w:lang w:val="en-US"/>
              </w:rPr>
            </w:pPr>
            <w:r>
              <w:rPr>
                <w:lang w:val="en-US"/>
              </w:rPr>
              <w:t>Species (AVESA*, CAPBP, CIRAR, EPHEX, HORVW, LOLPE, MATIN, PAPRH, RAPSR, TAROF, TRFRE)</w:t>
            </w:r>
          </w:p>
          <w:p w14:paraId="5ABB4CC8" w14:textId="77777777" w:rsidR="00997973" w:rsidRPr="00A11E01" w:rsidRDefault="00997973" w:rsidP="000B57CB">
            <w:pPr>
              <w:rPr>
                <w:lang w:val="en-US"/>
              </w:rPr>
            </w:pPr>
            <w:r>
              <w:rPr>
                <w:lang w:val="en-US"/>
              </w:rPr>
              <w:t>Genus (GERSS, LAMSS, SENSS, VERSS)</w:t>
            </w:r>
          </w:p>
        </w:tc>
      </w:tr>
      <w:tr w:rsidR="00997973" w:rsidRPr="00E752C9" w14:paraId="113DFB5B" w14:textId="77777777" w:rsidTr="000B57CB">
        <w:tc>
          <w:tcPr>
            <w:tcW w:w="3539" w:type="dxa"/>
          </w:tcPr>
          <w:p w14:paraId="0E7A7F00" w14:textId="77777777" w:rsidR="00997973" w:rsidRPr="00A11E01" w:rsidRDefault="00997973" w:rsidP="000B57CB">
            <w:pPr>
              <w:rPr>
                <w:lang w:val="en-US"/>
              </w:rPr>
            </w:pPr>
            <w:r w:rsidRPr="00A11E01">
              <w:rPr>
                <w:lang w:val="en-US"/>
              </w:rPr>
              <w:t>Fall biomass</w:t>
            </w:r>
            <w:r>
              <w:rPr>
                <w:lang w:val="en-US"/>
              </w:rPr>
              <w:t xml:space="preserve"> (g m-2)</w:t>
            </w:r>
          </w:p>
        </w:tc>
        <w:tc>
          <w:tcPr>
            <w:tcW w:w="5477" w:type="dxa"/>
          </w:tcPr>
          <w:p w14:paraId="0C66D761" w14:textId="77777777" w:rsidR="00997973" w:rsidRDefault="00997973" w:rsidP="000B57CB">
            <w:pPr>
              <w:rPr>
                <w:lang w:val="en-US"/>
              </w:rPr>
            </w:pPr>
            <w:r w:rsidRPr="00A11E01">
              <w:rPr>
                <w:lang w:val="en-US"/>
              </w:rPr>
              <w:t>Cover crop</w:t>
            </w:r>
          </w:p>
          <w:p w14:paraId="60615670" w14:textId="77777777" w:rsidR="00997973" w:rsidRPr="00A11E01" w:rsidRDefault="00997973" w:rsidP="000B57CB">
            <w:pPr>
              <w:rPr>
                <w:lang w:val="en-US"/>
              </w:rPr>
            </w:pPr>
            <w:r>
              <w:rPr>
                <w:lang w:val="en-US"/>
              </w:rPr>
              <w:t>Other (all other biomass)</w:t>
            </w:r>
          </w:p>
        </w:tc>
      </w:tr>
      <w:tr w:rsidR="00997973" w:rsidRPr="00175629" w14:paraId="57003081" w14:textId="77777777" w:rsidTr="000B57CB">
        <w:tc>
          <w:tcPr>
            <w:tcW w:w="3539" w:type="dxa"/>
          </w:tcPr>
          <w:p w14:paraId="11E07E6B" w14:textId="77777777" w:rsidR="00997973" w:rsidRPr="00A11E01" w:rsidRDefault="00997973" w:rsidP="000B57CB">
            <w:pPr>
              <w:rPr>
                <w:lang w:val="en-US"/>
              </w:rPr>
            </w:pPr>
            <w:r w:rsidRPr="00A11E01">
              <w:rPr>
                <w:lang w:val="en-US"/>
              </w:rPr>
              <w:t>Spring weed counts</w:t>
            </w:r>
            <w:r>
              <w:rPr>
                <w:lang w:val="en-US"/>
              </w:rPr>
              <w:t xml:space="preserve"> (</w:t>
            </w:r>
            <w:r w:rsidRPr="005839BC">
              <w:rPr>
                <w:color w:val="FF0000"/>
                <w:lang w:val="en-US"/>
              </w:rPr>
              <w:t>number m-2</w:t>
            </w:r>
            <w:r>
              <w:rPr>
                <w:lang w:val="en-US"/>
              </w:rPr>
              <w:t xml:space="preserve">) </w:t>
            </w:r>
            <w:r w:rsidRPr="005839BC">
              <w:rPr>
                <w:color w:val="FF0000"/>
                <w:lang w:val="en-US"/>
              </w:rPr>
              <w:t xml:space="preserve">Bo, </w:t>
            </w:r>
            <w:r>
              <w:rPr>
                <w:color w:val="FF0000"/>
                <w:lang w:val="en-US"/>
              </w:rPr>
              <w:t xml:space="preserve">just </w:t>
            </w:r>
            <w:r w:rsidRPr="005839BC">
              <w:rPr>
                <w:color w:val="FF0000"/>
                <w:lang w:val="en-US"/>
              </w:rPr>
              <w:t>making sure the data you gave me is on a per m2 basis</w:t>
            </w:r>
          </w:p>
        </w:tc>
        <w:tc>
          <w:tcPr>
            <w:tcW w:w="5477" w:type="dxa"/>
          </w:tcPr>
          <w:p w14:paraId="6C5E96BA" w14:textId="77777777" w:rsidR="00997973" w:rsidRPr="00C13F5B" w:rsidRDefault="00997973" w:rsidP="000B57CB">
            <w:pPr>
              <w:rPr>
                <w:lang w:val="en-US"/>
              </w:rPr>
            </w:pPr>
            <w:r>
              <w:rPr>
                <w:lang w:val="en-US"/>
              </w:rPr>
              <w:t>CIRAR</w:t>
            </w:r>
          </w:p>
          <w:p w14:paraId="03C93ED5" w14:textId="77777777" w:rsidR="00997973" w:rsidRPr="00C13F5B" w:rsidRDefault="00997973" w:rsidP="000B57CB">
            <w:pPr>
              <w:rPr>
                <w:lang w:val="en-US"/>
              </w:rPr>
            </w:pPr>
            <w:r>
              <w:rPr>
                <w:lang w:val="en-US"/>
              </w:rPr>
              <w:t>EQUAR</w:t>
            </w:r>
          </w:p>
          <w:p w14:paraId="5A7C1C29" w14:textId="77777777" w:rsidR="00997973" w:rsidRPr="00C13F5B" w:rsidRDefault="00997973" w:rsidP="000B57CB">
            <w:pPr>
              <w:rPr>
                <w:lang w:val="en-US"/>
              </w:rPr>
            </w:pPr>
            <w:r w:rsidRPr="00C13F5B">
              <w:rPr>
                <w:lang w:val="en-US"/>
              </w:rPr>
              <w:t>Dicot</w:t>
            </w:r>
          </w:p>
          <w:p w14:paraId="6651463B" w14:textId="77777777" w:rsidR="00997973" w:rsidRDefault="00997973" w:rsidP="000B57CB">
            <w:pPr>
              <w:rPr>
                <w:b/>
                <w:bCs/>
                <w:lang w:val="en-US"/>
              </w:rPr>
            </w:pPr>
            <w:r w:rsidRPr="00C13F5B">
              <w:rPr>
                <w:lang w:val="en-US"/>
              </w:rPr>
              <w:t>Monocot</w:t>
            </w:r>
          </w:p>
        </w:tc>
      </w:tr>
      <w:tr w:rsidR="00997973" w:rsidRPr="00E752C9" w14:paraId="26DE969B" w14:textId="77777777" w:rsidTr="000B57CB">
        <w:tc>
          <w:tcPr>
            <w:tcW w:w="3539" w:type="dxa"/>
          </w:tcPr>
          <w:p w14:paraId="3D51B45B" w14:textId="0BB50A55" w:rsidR="00997973" w:rsidRPr="00A11E01" w:rsidRDefault="00997973" w:rsidP="000B57CB">
            <w:pPr>
              <w:rPr>
                <w:lang w:val="en-US"/>
              </w:rPr>
            </w:pPr>
            <w:r>
              <w:rPr>
                <w:lang w:val="en-US"/>
              </w:rPr>
              <w:t>*</w:t>
            </w:r>
            <w:r w:rsidR="008D61F6">
              <w:rPr>
                <w:lang w:val="en-US"/>
              </w:rPr>
              <w:t>EPPO code, s</w:t>
            </w:r>
            <w:r>
              <w:rPr>
                <w:lang w:val="en-US"/>
              </w:rPr>
              <w:t>ee supplemental material for Latin names</w:t>
            </w:r>
          </w:p>
        </w:tc>
        <w:tc>
          <w:tcPr>
            <w:tcW w:w="5477" w:type="dxa"/>
          </w:tcPr>
          <w:p w14:paraId="0280EBB1" w14:textId="77777777" w:rsidR="00997973" w:rsidRPr="00C13F5B" w:rsidRDefault="00997973" w:rsidP="000B57CB">
            <w:pPr>
              <w:rPr>
                <w:lang w:val="en-US"/>
              </w:rPr>
            </w:pPr>
          </w:p>
        </w:tc>
      </w:tr>
    </w:tbl>
    <w:p w14:paraId="44447FB8" w14:textId="77777777" w:rsidR="00997973" w:rsidRDefault="00997973" w:rsidP="00997973">
      <w:pPr>
        <w:rPr>
          <w:b/>
          <w:bCs/>
          <w:lang w:val="en-US"/>
        </w:rPr>
      </w:pPr>
    </w:p>
    <w:p w14:paraId="2FC55C32" w14:textId="77777777" w:rsidR="00997973" w:rsidRPr="00CE16B2" w:rsidRDefault="00997973" w:rsidP="007B22B0">
      <w:pPr>
        <w:pStyle w:val="Heading4"/>
        <w:rPr>
          <w:lang w:val="en-US"/>
        </w:rPr>
      </w:pPr>
      <w:r w:rsidRPr="00CE16B2">
        <w:rPr>
          <w:lang w:val="en-US"/>
        </w:rPr>
        <w:t xml:space="preserve">Fall </w:t>
      </w:r>
      <w:r>
        <w:rPr>
          <w:lang w:val="en-US"/>
        </w:rPr>
        <w:t>ground cover</w:t>
      </w:r>
    </w:p>
    <w:p w14:paraId="416EAC1A" w14:textId="790756C1" w:rsidR="00997973" w:rsidRDefault="00997973" w:rsidP="00997973">
      <w:pPr>
        <w:rPr>
          <w:lang w:val="en-US"/>
        </w:rPr>
      </w:pPr>
      <w:r w:rsidRPr="00E02EB6">
        <w:rPr>
          <w:lang w:val="en-US"/>
        </w:rPr>
        <w:t xml:space="preserve">Ground cover </w:t>
      </w:r>
      <w:r>
        <w:rPr>
          <w:lang w:val="en-US"/>
        </w:rPr>
        <w:t xml:space="preserve">composition </w:t>
      </w:r>
      <w:r w:rsidRPr="00E02EB6">
        <w:rPr>
          <w:lang w:val="en-US"/>
        </w:rPr>
        <w:t>was estimated from digital images taken </w:t>
      </w:r>
      <w:r>
        <w:rPr>
          <w:lang w:val="en-US"/>
        </w:rPr>
        <w:t>in the fall (9 November 2018 and 1 November 2019) as done in Melander et al. (2013).</w:t>
      </w:r>
      <w:r w:rsidRPr="00E02EB6">
        <w:rPr>
          <w:lang w:val="en-US"/>
        </w:rPr>
        <w:t xml:space="preserve"> </w:t>
      </w:r>
      <w:r>
        <w:rPr>
          <w:lang w:val="en-US"/>
        </w:rPr>
        <w:t xml:space="preserve">Briefly, a </w:t>
      </w:r>
      <w:r w:rsidRPr="00E02EB6">
        <w:rPr>
          <w:lang w:val="en-US"/>
        </w:rPr>
        <w:t>0.5 m</w:t>
      </w:r>
      <w:r w:rsidRPr="00E02EB6">
        <w:rPr>
          <w:vertAlign w:val="superscript"/>
          <w:lang w:val="en-US"/>
        </w:rPr>
        <w:t>2</w:t>
      </w:r>
      <w:r w:rsidRPr="00E02EB6">
        <w:rPr>
          <w:lang w:val="en-US"/>
        </w:rPr>
        <w:t xml:space="preserve"> quadrat </w:t>
      </w:r>
      <w:r>
        <w:rPr>
          <w:lang w:val="en-US"/>
        </w:rPr>
        <w:t xml:space="preserve">was placed in the plot, and an image was taken from a height of </w:t>
      </w:r>
      <w:r w:rsidRPr="00B21E41">
        <w:rPr>
          <w:lang w:val="en-US"/>
        </w:rPr>
        <w:t xml:space="preserve">1 m </w:t>
      </w:r>
      <w:r w:rsidRPr="00E02EB6">
        <w:rPr>
          <w:lang w:val="en-US"/>
        </w:rPr>
        <w:t>above the cent</w:t>
      </w:r>
      <w:r>
        <w:rPr>
          <w:lang w:val="en-US"/>
        </w:rPr>
        <w:t>er</w:t>
      </w:r>
      <w:r w:rsidRPr="00E02EB6">
        <w:rPr>
          <w:lang w:val="en-US"/>
        </w:rPr>
        <w:t xml:space="preserve"> of the quadrat. </w:t>
      </w:r>
      <w:r>
        <w:rPr>
          <w:lang w:val="en-US"/>
        </w:rPr>
        <w:t xml:space="preserve">Three images were taken in each plot. </w:t>
      </w:r>
      <w:r w:rsidRPr="00E02EB6">
        <w:rPr>
          <w:lang w:val="en-US"/>
        </w:rPr>
        <w:t xml:space="preserve">Each image was subsequently </w:t>
      </w:r>
      <w:r>
        <w:rPr>
          <w:lang w:val="en-US"/>
        </w:rPr>
        <w:t xml:space="preserve">overlaid with a grid consisting of </w:t>
      </w:r>
      <w:r w:rsidRPr="00E02EB6">
        <w:rPr>
          <w:lang w:val="en-US"/>
        </w:rPr>
        <w:t>17 vertical and 17 horizontal lines</w:t>
      </w:r>
      <w:r>
        <w:rPr>
          <w:lang w:val="en-US"/>
        </w:rPr>
        <w:t xml:space="preserve">, resulting in </w:t>
      </w:r>
      <w:r w:rsidRPr="00E02EB6">
        <w:rPr>
          <w:lang w:val="en-US"/>
        </w:rPr>
        <w:t>289 intersections</w:t>
      </w:r>
      <w:r>
        <w:rPr>
          <w:lang w:val="en-US"/>
        </w:rPr>
        <w:t xml:space="preserve"> per image. Each intersection was classified as a soil or plant. Plant intersections were further classified to the species (12) or genus (4) level (Table 1). </w:t>
      </w:r>
      <w:r w:rsidRPr="00E02EB6">
        <w:rPr>
          <w:lang w:val="en-US"/>
        </w:rPr>
        <w:t>Percen</w:t>
      </w:r>
      <w:r>
        <w:rPr>
          <w:lang w:val="en-US"/>
        </w:rPr>
        <w:t xml:space="preserve">t </w:t>
      </w:r>
      <w:r w:rsidRPr="00E02EB6">
        <w:rPr>
          <w:lang w:val="en-US"/>
        </w:rPr>
        <w:t xml:space="preserve">coverage </w:t>
      </w:r>
      <w:r>
        <w:rPr>
          <w:lang w:val="en-US"/>
        </w:rPr>
        <w:t xml:space="preserve">of each </w:t>
      </w:r>
      <w:r w:rsidR="00C86200">
        <w:rPr>
          <w:lang w:val="en-US"/>
        </w:rPr>
        <w:t>type</w:t>
      </w:r>
      <w:r>
        <w:rPr>
          <w:lang w:val="en-US"/>
        </w:rPr>
        <w:t xml:space="preserve"> </w:t>
      </w:r>
      <w:r w:rsidRPr="00E02EB6">
        <w:rPr>
          <w:lang w:val="en-US"/>
        </w:rPr>
        <w:t>was then calculated by dividing the number of touched intersections</w:t>
      </w:r>
      <w:r>
        <w:rPr>
          <w:lang w:val="en-US"/>
        </w:rPr>
        <w:t xml:space="preserve"> in that category by </w:t>
      </w:r>
      <w:r w:rsidRPr="00E02EB6">
        <w:rPr>
          <w:lang w:val="en-US"/>
        </w:rPr>
        <w:t xml:space="preserve">289 intersections. </w:t>
      </w:r>
      <w:r>
        <w:rPr>
          <w:lang w:val="en-US"/>
        </w:rPr>
        <w:t>For categorical analyses, species/genus were classified as ‘cover crop’</w:t>
      </w:r>
      <w:r w:rsidR="00C86200">
        <w:rPr>
          <w:lang w:val="en-US"/>
        </w:rPr>
        <w:t xml:space="preserve">, ‘volunteer’ </w:t>
      </w:r>
      <w:r>
        <w:rPr>
          <w:lang w:val="en-US"/>
        </w:rPr>
        <w:t xml:space="preserve">or ‘other.’ </w:t>
      </w:r>
    </w:p>
    <w:p w14:paraId="6FF0A7B0" w14:textId="77777777" w:rsidR="00A70C8E" w:rsidRPr="00CB0057" w:rsidRDefault="00A70C8E" w:rsidP="007B22B0">
      <w:pPr>
        <w:pStyle w:val="Heading4"/>
        <w:rPr>
          <w:lang w:val="en-US"/>
        </w:rPr>
      </w:pPr>
      <w:r w:rsidRPr="00CB0057">
        <w:rPr>
          <w:lang w:val="en-US"/>
        </w:rPr>
        <w:t>Fall biomass</w:t>
      </w:r>
    </w:p>
    <w:p w14:paraId="7E5DEC1E" w14:textId="1B717A3E" w:rsidR="00A70C8E" w:rsidRDefault="00A70C8E" w:rsidP="00A70C8E">
      <w:pPr>
        <w:rPr>
          <w:lang w:val="en-US"/>
        </w:rPr>
      </w:pPr>
      <w:r>
        <w:rPr>
          <w:lang w:val="en-US"/>
        </w:rPr>
        <w:t xml:space="preserve">The amount of aboveground vegetative biomass in each treatment was measured following image collection for fall ground cover measurements (15 November 2018 and 13 November 2019, respectively). Two 0.5 m2 quadrats were randomly placed in each plot, and all aboveground biomass was cut at ground level and removed. The biomass samples </w:t>
      </w:r>
      <w:r w:rsidR="00C86200">
        <w:rPr>
          <w:lang w:val="en-US"/>
        </w:rPr>
        <w:t xml:space="preserve">from the two quadrats </w:t>
      </w:r>
      <w:r>
        <w:rPr>
          <w:lang w:val="en-US"/>
        </w:rPr>
        <w:t xml:space="preserve">were </w:t>
      </w:r>
      <w:r w:rsidR="00C86200">
        <w:rPr>
          <w:lang w:val="en-US"/>
        </w:rPr>
        <w:t xml:space="preserve">combined, then </w:t>
      </w:r>
      <w:r>
        <w:rPr>
          <w:lang w:val="en-US"/>
        </w:rPr>
        <w:t xml:space="preserve">separated into three fractions: cover </w:t>
      </w:r>
      <w:r w:rsidR="00A33110">
        <w:rPr>
          <w:lang w:val="en-US"/>
        </w:rPr>
        <w:t>crops</w:t>
      </w:r>
      <w:r>
        <w:rPr>
          <w:lang w:val="en-US"/>
        </w:rPr>
        <w:t xml:space="preserve">, weeds and volunteers in 2018. In 2019, only the fractions cover </w:t>
      </w:r>
      <w:r w:rsidR="00A33110">
        <w:rPr>
          <w:lang w:val="en-US"/>
        </w:rPr>
        <w:t>crops</w:t>
      </w:r>
      <w:r>
        <w:rPr>
          <w:lang w:val="en-US"/>
        </w:rPr>
        <w:t xml:space="preserve"> and </w:t>
      </w:r>
      <w:r w:rsidR="00A33110">
        <w:rPr>
          <w:lang w:val="en-US"/>
        </w:rPr>
        <w:t>other</w:t>
      </w:r>
      <w:r>
        <w:rPr>
          <w:lang w:val="en-US"/>
        </w:rPr>
        <w:t xml:space="preserve"> (weeds plus volunteers) were obtained</w:t>
      </w:r>
      <w:r w:rsidR="00A33110">
        <w:rPr>
          <w:lang w:val="en-US"/>
        </w:rPr>
        <w:t>, so the categories ‘cover crop’ and ‘other’ were used for all statistical analyses (Table X)</w:t>
      </w:r>
      <w:r>
        <w:rPr>
          <w:lang w:val="en-US"/>
        </w:rPr>
        <w:t xml:space="preserve">. The </w:t>
      </w:r>
      <w:r w:rsidR="00A33110">
        <w:rPr>
          <w:lang w:val="en-US"/>
        </w:rPr>
        <w:t xml:space="preserve">biomass </w:t>
      </w:r>
      <w:r>
        <w:rPr>
          <w:lang w:val="en-US"/>
        </w:rPr>
        <w:t>fractions were dried in the oven at 80</w:t>
      </w:r>
      <w:r w:rsidRPr="00ED37C5">
        <w:rPr>
          <w:vertAlign w:val="superscript"/>
          <w:lang w:val="en-US"/>
        </w:rPr>
        <w:t>o</w:t>
      </w:r>
      <w:r>
        <w:rPr>
          <w:lang w:val="en-US"/>
        </w:rPr>
        <w:t xml:space="preserve">C for 24 hours and weighed. Dry biomass for each category was converted to grams per m2.  </w:t>
      </w:r>
    </w:p>
    <w:p w14:paraId="74382B5D" w14:textId="77777777" w:rsidR="00A70C8E" w:rsidRPr="00C86200" w:rsidRDefault="00A70C8E" w:rsidP="007B22B0">
      <w:pPr>
        <w:pStyle w:val="Heading4"/>
        <w:rPr>
          <w:lang w:val="en-US"/>
        </w:rPr>
      </w:pPr>
      <w:r w:rsidRPr="00C86200">
        <w:rPr>
          <w:lang w:val="en-US"/>
        </w:rPr>
        <w:t>Spring weed counts</w:t>
      </w:r>
    </w:p>
    <w:p w14:paraId="29E4815A" w14:textId="7C88CB39" w:rsidR="00A70C8E" w:rsidRDefault="00A70C8E" w:rsidP="00A70C8E">
      <w:pPr>
        <w:rPr>
          <w:lang w:val="en-US"/>
        </w:rPr>
      </w:pPr>
      <w:r>
        <w:rPr>
          <w:lang w:val="en-US"/>
        </w:rPr>
        <w:t>The weed flora emerging in spring in the experimental plots was assessed on 22 May 2019 and 27 May 2020</w:t>
      </w:r>
      <w:r w:rsidR="00C86200">
        <w:rPr>
          <w:lang w:val="en-US"/>
        </w:rPr>
        <w:t xml:space="preserve"> after post-emergence weed control. F</w:t>
      </w:r>
      <w:r>
        <w:rPr>
          <w:lang w:val="en-US"/>
        </w:rPr>
        <w:t xml:space="preserve">our weed categories </w:t>
      </w:r>
      <w:r w:rsidR="00C86200">
        <w:rPr>
          <w:lang w:val="en-US"/>
        </w:rPr>
        <w:t xml:space="preserve">were counted </w:t>
      </w:r>
      <w:r>
        <w:rPr>
          <w:lang w:val="en-US"/>
        </w:rPr>
        <w:t>in three randomly placed quadrats (0.25 m</w:t>
      </w:r>
      <w:r w:rsidRPr="00C154A9">
        <w:rPr>
          <w:vertAlign w:val="superscript"/>
          <w:lang w:val="en-US"/>
          <w:rPrChange w:id="13" w:author="Bo Melander" w:date="2025-02-12T12:55:00Z" w16du:dateUtc="2025-02-12T11:55:00Z">
            <w:rPr>
              <w:lang w:val="en-US"/>
            </w:rPr>
          </w:rPrChange>
        </w:rPr>
        <w:t>2</w:t>
      </w:r>
      <w:r>
        <w:rPr>
          <w:lang w:val="en-US"/>
        </w:rPr>
        <w:t xml:space="preserve">) per plot. The categories were dicots, monocots, Canada thistle </w:t>
      </w:r>
      <w:r w:rsidR="00C86200">
        <w:rPr>
          <w:lang w:val="en-US"/>
        </w:rPr>
        <w:t>(</w:t>
      </w:r>
      <w:r w:rsidR="00FC50C6" w:rsidRPr="000E7519">
        <w:rPr>
          <w:i/>
          <w:iCs/>
          <w:lang w:val="en-GB"/>
        </w:rPr>
        <w:t>Cirsium arvense</w:t>
      </w:r>
      <w:r w:rsidR="00C86200">
        <w:rPr>
          <w:lang w:val="en-US"/>
        </w:rPr>
        <w:t xml:space="preserve">) </w:t>
      </w:r>
      <w:r>
        <w:rPr>
          <w:lang w:val="en-US"/>
        </w:rPr>
        <w:t>and horsetail (Equisetum arvense). The spring counts were made to record whether there were any traceable effects from previous year’s cover crop treatments. The weed counts in spring were of course affected by the earlier herbicide spring applications</w:t>
      </w:r>
      <w:r w:rsidR="00FC50C6">
        <w:rPr>
          <w:lang w:val="en-US"/>
        </w:rPr>
        <w:t xml:space="preserve">, and the goal was to assess whether the previous fall vegetation resulted in carry-over effects that were detectable even after weed control measures. </w:t>
      </w:r>
    </w:p>
    <w:p w14:paraId="3E432932" w14:textId="52821A22" w:rsidR="00A70C8E" w:rsidRDefault="00997973" w:rsidP="007B22B0">
      <w:pPr>
        <w:pStyle w:val="Heading4"/>
        <w:rPr>
          <w:lang w:val="en-US"/>
        </w:rPr>
      </w:pPr>
      <w:r>
        <w:rPr>
          <w:lang w:val="en-US"/>
        </w:rPr>
        <w:t>Potential ecological value, agronomic harm</w:t>
      </w:r>
      <w:r w:rsidR="007B22B0">
        <w:rPr>
          <w:lang w:val="en-US"/>
        </w:rPr>
        <w:t>, pesticide toxicity</w:t>
      </w:r>
    </w:p>
    <w:p w14:paraId="6E4A5ECE" w14:textId="5983E1E2" w:rsidR="00997973" w:rsidRDefault="007B22B0" w:rsidP="00997973">
      <w:pPr>
        <w:rPr>
          <w:lang w:val="en-US"/>
        </w:rPr>
      </w:pPr>
      <w:r>
        <w:rPr>
          <w:lang w:val="en-US"/>
        </w:rPr>
        <w:t xml:space="preserve">Herbicide use data was translated into potential pesticide load index (PLI) using the Danish-PLI methodology </w:t>
      </w:r>
      <w:r>
        <w:rPr>
          <w:lang w:val="en-US"/>
        </w:rPr>
        <w:fldChar w:fldCharType="begin"/>
      </w:r>
      <w:r>
        <w:rPr>
          <w:lang w:val="en-US"/>
        </w:rPr>
        <w:instrText xml:space="preserve"> ADDIN ZOTERO_ITEM CSL_CITATION {"citationID":"pMYBOUYz","properties":{"formattedCitation":"(Kudsk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Pr>
          <w:lang w:val="en-US"/>
        </w:rPr>
        <w:fldChar w:fldCharType="separate"/>
      </w:r>
      <w:r w:rsidRPr="00E3737B">
        <w:rPr>
          <w:rFonts w:ascii="Aptos" w:hAnsi="Aptos"/>
          <w:lang w:val="en-US"/>
        </w:rPr>
        <w:t>(Kudsk et al., 2018)</w:t>
      </w:r>
      <w:r>
        <w:rPr>
          <w:lang w:val="en-US"/>
        </w:rPr>
        <w:fldChar w:fldCharType="end"/>
      </w:r>
      <w:r>
        <w:rPr>
          <w:lang w:val="en-US"/>
        </w:rPr>
        <w:t xml:space="preserve">. </w:t>
      </w:r>
      <w:r w:rsidR="00997973">
        <w:rPr>
          <w:lang w:val="en-US"/>
        </w:rPr>
        <w:t xml:space="preserve">Plant level attributes reported by </w:t>
      </w:r>
      <w:proofErr w:type="spellStart"/>
      <w:r w:rsidR="00997973">
        <w:rPr>
          <w:lang w:val="en-US"/>
        </w:rPr>
        <w:t>Yvoz</w:t>
      </w:r>
      <w:proofErr w:type="spellEnd"/>
      <w:r w:rsidR="00997973">
        <w:rPr>
          <w:lang w:val="en-US"/>
        </w:rPr>
        <w:t xml:space="preserve"> et al. 2021 for 155 species were used to assign values to each of the 12 species in our dataset. For the four </w:t>
      </w:r>
      <w:proofErr w:type="spellStart"/>
      <w:r w:rsidR="00997973">
        <w:rPr>
          <w:lang w:val="en-US"/>
        </w:rPr>
        <w:lastRenderedPageBreak/>
        <w:t>genuses</w:t>
      </w:r>
      <w:proofErr w:type="spellEnd"/>
      <w:r w:rsidR="00FC50C6">
        <w:rPr>
          <w:lang w:val="en-US"/>
        </w:rPr>
        <w:t xml:space="preserve"> in our dataset</w:t>
      </w:r>
      <w:r w:rsidR="00997973">
        <w:rPr>
          <w:lang w:val="en-US"/>
        </w:rPr>
        <w:t xml:space="preserve">, the median value for all species reported in the database within that genus were used. </w:t>
      </w:r>
      <w:r w:rsidR="00E3737B">
        <w:rPr>
          <w:lang w:val="en-US"/>
        </w:rPr>
        <w:t>All values were scaled</w:t>
      </w:r>
      <w:r w:rsidR="00FC50C6">
        <w:rPr>
          <w:lang w:val="en-US"/>
        </w:rPr>
        <w:t xml:space="preserve"> within this experiment such that values ranged from 0-1. </w:t>
      </w:r>
      <w:r w:rsidR="00E3737B">
        <w:rPr>
          <w:lang w:val="en-US"/>
        </w:rPr>
        <w:t xml:space="preserve"> </w:t>
      </w:r>
    </w:p>
    <w:p w14:paraId="4303446C" w14:textId="2CB34CB4" w:rsidR="00E3737B" w:rsidRDefault="00E3737B" w:rsidP="00997973">
      <w:pPr>
        <w:rPr>
          <w:lang w:val="en-US"/>
        </w:rPr>
      </w:pPr>
      <w:r>
        <w:rPr>
          <w:lang w:val="en-US"/>
        </w:rPr>
        <w:t xml:space="preserve">Supplemental </w:t>
      </w:r>
      <w:r w:rsidR="00E752C9">
        <w:rPr>
          <w:lang w:val="en-US"/>
        </w:rPr>
        <w:t>table 2</w:t>
      </w:r>
    </w:p>
    <w:tbl>
      <w:tblPr>
        <w:tblStyle w:val="TableGrid"/>
        <w:tblW w:w="9209" w:type="dxa"/>
        <w:tblLook w:val="04A0" w:firstRow="1" w:lastRow="0" w:firstColumn="1" w:lastColumn="0" w:noHBand="0" w:noVBand="1"/>
      </w:tblPr>
      <w:tblGrid>
        <w:gridCol w:w="1463"/>
        <w:gridCol w:w="1463"/>
        <w:gridCol w:w="1806"/>
        <w:gridCol w:w="4477"/>
      </w:tblGrid>
      <w:tr w:rsidR="00E752C9" w14:paraId="70ADEA5D" w14:textId="77777777" w:rsidTr="00E752C9">
        <w:tc>
          <w:tcPr>
            <w:tcW w:w="1463" w:type="dxa"/>
          </w:tcPr>
          <w:p w14:paraId="1EF92159" w14:textId="242C41B7" w:rsidR="00E752C9" w:rsidRDefault="00E752C9" w:rsidP="00AE6425">
            <w:pPr>
              <w:rPr>
                <w:lang w:val="en-US"/>
              </w:rPr>
            </w:pPr>
            <w:proofErr w:type="spellStart"/>
            <w:r>
              <w:rPr>
                <w:lang w:val="en-US"/>
              </w:rPr>
              <w:t>Indice</w:t>
            </w:r>
            <w:proofErr w:type="spellEnd"/>
          </w:p>
        </w:tc>
        <w:tc>
          <w:tcPr>
            <w:tcW w:w="1463" w:type="dxa"/>
          </w:tcPr>
          <w:p w14:paraId="4DE9262C" w14:textId="36CF9463" w:rsidR="00E752C9" w:rsidRDefault="00E752C9" w:rsidP="00AE6425">
            <w:pPr>
              <w:rPr>
                <w:lang w:val="en-US"/>
              </w:rPr>
            </w:pPr>
            <w:r>
              <w:rPr>
                <w:lang w:val="en-US"/>
              </w:rPr>
              <w:t>Sub-</w:t>
            </w:r>
            <w:proofErr w:type="spellStart"/>
            <w:r>
              <w:rPr>
                <w:lang w:val="en-US"/>
              </w:rPr>
              <w:t>indice</w:t>
            </w:r>
            <w:proofErr w:type="spellEnd"/>
          </w:p>
        </w:tc>
        <w:tc>
          <w:tcPr>
            <w:tcW w:w="1806" w:type="dxa"/>
          </w:tcPr>
          <w:p w14:paraId="30B8104F" w14:textId="5A18BDF0" w:rsidR="00E752C9" w:rsidRDefault="00E752C9" w:rsidP="00AE6425">
            <w:pPr>
              <w:rPr>
                <w:lang w:val="en-US"/>
              </w:rPr>
            </w:pPr>
            <w:r>
              <w:rPr>
                <w:lang w:val="en-US"/>
              </w:rPr>
              <w:t>Description</w:t>
            </w:r>
          </w:p>
        </w:tc>
        <w:tc>
          <w:tcPr>
            <w:tcW w:w="4477" w:type="dxa"/>
          </w:tcPr>
          <w:p w14:paraId="3106E5E2" w14:textId="52FA7C45" w:rsidR="00E752C9" w:rsidRDefault="00E752C9" w:rsidP="00AE6425">
            <w:pPr>
              <w:rPr>
                <w:lang w:val="en-US"/>
              </w:rPr>
            </w:pPr>
            <w:r>
              <w:rPr>
                <w:lang w:val="en-US"/>
              </w:rPr>
              <w:t>Details</w:t>
            </w:r>
          </w:p>
        </w:tc>
      </w:tr>
      <w:tr w:rsidR="00E752C9" w:rsidRPr="00E752C9" w14:paraId="1D6D2A84" w14:textId="77777777" w:rsidTr="00E752C9">
        <w:tc>
          <w:tcPr>
            <w:tcW w:w="1463" w:type="dxa"/>
            <w:vMerge w:val="restart"/>
          </w:tcPr>
          <w:p w14:paraId="63633B18" w14:textId="2B008E44" w:rsidR="00E752C9" w:rsidRDefault="00E752C9" w:rsidP="00AE6425">
            <w:pPr>
              <w:tabs>
                <w:tab w:val="left" w:pos="1942"/>
              </w:tabs>
              <w:rPr>
                <w:lang w:val="en-US"/>
              </w:rPr>
            </w:pPr>
            <w:r>
              <w:rPr>
                <w:lang w:val="en-US"/>
              </w:rPr>
              <w:t>Benefit to pollinators</w:t>
            </w:r>
          </w:p>
        </w:tc>
        <w:tc>
          <w:tcPr>
            <w:tcW w:w="1463" w:type="dxa"/>
          </w:tcPr>
          <w:p w14:paraId="7B251310" w14:textId="28B071FC" w:rsidR="00E752C9" w:rsidRDefault="00E752C9" w:rsidP="00AE6425">
            <w:pPr>
              <w:tabs>
                <w:tab w:val="left" w:pos="1942"/>
              </w:tabs>
              <w:rPr>
                <w:lang w:val="en-US"/>
              </w:rPr>
            </w:pPr>
            <w:r>
              <w:rPr>
                <w:lang w:val="en-US"/>
              </w:rPr>
              <w:t>Pol1</w:t>
            </w:r>
          </w:p>
        </w:tc>
        <w:tc>
          <w:tcPr>
            <w:tcW w:w="1806" w:type="dxa"/>
          </w:tcPr>
          <w:p w14:paraId="31DED85B" w14:textId="77777777" w:rsidR="00E752C9" w:rsidRDefault="00E752C9" w:rsidP="00AE6425">
            <w:pPr>
              <w:tabs>
                <w:tab w:val="left" w:pos="1942"/>
              </w:tabs>
              <w:rPr>
                <w:lang w:val="en-US"/>
              </w:rPr>
            </w:pPr>
            <w:r>
              <w:rPr>
                <w:lang w:val="en-US"/>
              </w:rPr>
              <w:t>Potential benefit to bees</w:t>
            </w:r>
          </w:p>
        </w:tc>
        <w:tc>
          <w:tcPr>
            <w:tcW w:w="4477" w:type="dxa"/>
          </w:tcPr>
          <w:p w14:paraId="347591F5" w14:textId="77777777" w:rsidR="00E752C9" w:rsidRDefault="00E752C9" w:rsidP="00AE6425">
            <w:pPr>
              <w:rPr>
                <w:lang w:val="en-US"/>
              </w:rPr>
            </w:pPr>
            <w:r>
              <w:rPr>
                <w:lang w:val="en-US"/>
              </w:rPr>
              <w:t xml:space="preserve">Value to pollinators group (Table 3 from </w:t>
            </w:r>
            <w:r>
              <w:rPr>
                <w:lang w:val="en-US"/>
              </w:rPr>
              <w:fldChar w:fldCharType="begin"/>
            </w:r>
            <w:r>
              <w:rPr>
                <w:lang w:val="en-US"/>
              </w:rPr>
              <w:instrText xml:space="preserve"> ADDIN ZOTERO_ITEM CSL_CITATION {"citationID":"dvUAjvip","properties":{"formattedCitation":"(Ricou et al., 2014)","plainCitation":"(Ricou et al., 2014)","noteIndex":0},"citationItems":[{"id":1507,"uris":["http://zotero.org/users/3599437/items/ELSJN9Z8"],"itemData":{"id":1507,"type":"article-journal","abstract":"Conservation of pollinator abundance and diversity is an important issue because it contributes to maintaining a diverse community of plant species in agroecosystems. The presence of semi-natural areas favorable to pollination is a key factor for achieving this objective of sustainability. Sowing mixtures of dicotyledonous plants that are rich in pollen and nectar as flower strips along field margins is an efficient solution to attract pollinators and to support their foraging activity on arable land. The enhancement of agroecosystems requires operational methods that make it possible to assess the impact of existing and sown semi-natural areas on pollination. We developed here a new predictive indicator that can be used at the field margin and floral levels, which predicts the pollination value of floral diversity and abundance of field margins on arable land. We based the predictive indicator on decision trees using “if-then” linguistic rules because of the lack of sufficient quantitative knowledge about the relationships between floral traits and pollination. This approach makes it possible to use quantitative and qualitative information. We associated fuzzy subsets to the decision trees and the classes of variables in order to avoid the knife-edge effect of class limits. At the species level, the indicator depends on three criteria: (i) visual attractiveness in terms of flower size, color and UV reflection; (ii) flower accessibility according to the botanical family, the symmetry and the shape of the flower; and (iii) the reward linked to pollen and nectar quantity and quality. An aggregation procedure allows us to obtain a value at the field margin level for each month as a function of the flowering period and pollination activity. Examples of calculations for honeybees, wild bees, bumblebees and hoverflies are shown. The evaluation of the predictive quality yielded significant correlations between pollinator abundance and the indicator value. The level of correlation is satisfying for this type of indicator, which might be further improved with additional data on plant traits. Coupling this indicator with a model that assesses the impact of management on plant diversity and abundance will be a further step to help agronomists who work on the improvement of arable farming management in order to lower its negative impact on pollination.","container-title":"Ecological Indicators","DOI":"10.1016/j.ecolind.2014.03.022","ISSN":"1470-160X","journalAbbreviation":"Ecological Indicators","page":"320-331","source":"ScienceDirect","title":"A vegetation-based indicator to assess the pollination value of field margin flora","volume":"45","author":[{"family":"Ricou","given":"Charles"},{"family":"Schneller","given":"Chloé"},{"family":"Amiaud","given":"Bernard"},{"family":"Plantureux","given":"Sylvain"},{"family":"Bockstaller","given":"Christian"}],"issued":{"date-parts":[["2014",10,1]]}}}],"schema":"https://github.com/citation-style-language/schema/raw/master/csl-citation.json"} </w:instrText>
            </w:r>
            <w:r>
              <w:rPr>
                <w:lang w:val="en-US"/>
              </w:rPr>
              <w:fldChar w:fldCharType="separate"/>
            </w:r>
            <w:r w:rsidRPr="00DB54A3">
              <w:rPr>
                <w:rFonts w:ascii="Aptos" w:hAnsi="Aptos"/>
                <w:lang w:val="en-US"/>
              </w:rPr>
              <w:t>(Ricou et al., 2014)</w:t>
            </w:r>
            <w:r>
              <w:rPr>
                <w:lang w:val="en-US"/>
              </w:rPr>
              <w:fldChar w:fldCharType="end"/>
            </w:r>
            <w:r>
              <w:rPr>
                <w:lang w:val="en-US"/>
              </w:rPr>
              <w:t>) flower diameter, average number of flowers per plant</w:t>
            </w:r>
          </w:p>
        </w:tc>
      </w:tr>
      <w:tr w:rsidR="00E752C9" w:rsidRPr="00E752C9" w14:paraId="3A55977A" w14:textId="77777777" w:rsidTr="00E752C9">
        <w:tc>
          <w:tcPr>
            <w:tcW w:w="1463" w:type="dxa"/>
            <w:vMerge/>
          </w:tcPr>
          <w:p w14:paraId="5073DBAD" w14:textId="43936D1B" w:rsidR="00E752C9" w:rsidRDefault="00E752C9" w:rsidP="00AE6425">
            <w:pPr>
              <w:rPr>
                <w:lang w:val="en-US"/>
              </w:rPr>
            </w:pPr>
          </w:p>
        </w:tc>
        <w:tc>
          <w:tcPr>
            <w:tcW w:w="1463" w:type="dxa"/>
          </w:tcPr>
          <w:p w14:paraId="739EF333" w14:textId="14119A5B" w:rsidR="00E752C9" w:rsidRDefault="00E752C9" w:rsidP="00AE6425">
            <w:pPr>
              <w:rPr>
                <w:lang w:val="en-US"/>
              </w:rPr>
            </w:pPr>
            <w:r>
              <w:rPr>
                <w:lang w:val="en-US"/>
              </w:rPr>
              <w:t>Pol2</w:t>
            </w:r>
          </w:p>
        </w:tc>
        <w:tc>
          <w:tcPr>
            <w:tcW w:w="1806" w:type="dxa"/>
          </w:tcPr>
          <w:p w14:paraId="534CB4B4" w14:textId="77777777" w:rsidR="00E752C9" w:rsidRDefault="00E752C9" w:rsidP="00AE6425">
            <w:pPr>
              <w:rPr>
                <w:lang w:val="en-US"/>
              </w:rPr>
            </w:pPr>
            <w:r>
              <w:rPr>
                <w:lang w:val="en-US"/>
              </w:rPr>
              <w:t>Potential benefit to bumble bees</w:t>
            </w:r>
          </w:p>
        </w:tc>
        <w:tc>
          <w:tcPr>
            <w:tcW w:w="4477" w:type="dxa"/>
          </w:tcPr>
          <w:p w14:paraId="34EE7043" w14:textId="77777777" w:rsidR="00E752C9" w:rsidRDefault="00E752C9" w:rsidP="00AE6425">
            <w:pPr>
              <w:rPr>
                <w:lang w:val="en-US"/>
              </w:rPr>
            </w:pPr>
          </w:p>
        </w:tc>
      </w:tr>
      <w:tr w:rsidR="00E752C9" w:rsidRPr="00E752C9" w14:paraId="5FFD2ED1" w14:textId="77777777" w:rsidTr="00E752C9">
        <w:tc>
          <w:tcPr>
            <w:tcW w:w="1463" w:type="dxa"/>
            <w:vMerge/>
          </w:tcPr>
          <w:p w14:paraId="39D80E2E" w14:textId="09CD7BE1" w:rsidR="00E752C9" w:rsidRDefault="00E752C9" w:rsidP="00AE6425">
            <w:pPr>
              <w:rPr>
                <w:lang w:val="en-US"/>
              </w:rPr>
            </w:pPr>
          </w:p>
        </w:tc>
        <w:tc>
          <w:tcPr>
            <w:tcW w:w="1463" w:type="dxa"/>
          </w:tcPr>
          <w:p w14:paraId="6E14EF32" w14:textId="025B4551" w:rsidR="00E752C9" w:rsidRDefault="00E752C9" w:rsidP="00AE6425">
            <w:pPr>
              <w:rPr>
                <w:lang w:val="en-US"/>
              </w:rPr>
            </w:pPr>
            <w:r>
              <w:rPr>
                <w:lang w:val="en-US"/>
              </w:rPr>
              <w:t>Pol3</w:t>
            </w:r>
          </w:p>
        </w:tc>
        <w:tc>
          <w:tcPr>
            <w:tcW w:w="1806" w:type="dxa"/>
          </w:tcPr>
          <w:p w14:paraId="3F35D9F4" w14:textId="77777777" w:rsidR="00E752C9" w:rsidRDefault="00E752C9" w:rsidP="00AE6425">
            <w:pPr>
              <w:rPr>
                <w:lang w:val="en-US"/>
              </w:rPr>
            </w:pPr>
            <w:r>
              <w:rPr>
                <w:lang w:val="en-US"/>
              </w:rPr>
              <w:t>Potential benefit to hoverflies</w:t>
            </w:r>
          </w:p>
        </w:tc>
        <w:tc>
          <w:tcPr>
            <w:tcW w:w="4477" w:type="dxa"/>
          </w:tcPr>
          <w:p w14:paraId="1A2030CF" w14:textId="77777777" w:rsidR="00E752C9" w:rsidRDefault="00E752C9" w:rsidP="00AE6425">
            <w:pPr>
              <w:rPr>
                <w:lang w:val="en-US"/>
              </w:rPr>
            </w:pPr>
          </w:p>
        </w:tc>
      </w:tr>
      <w:tr w:rsidR="00E752C9" w:rsidRPr="00E752C9" w14:paraId="6FC74A4A" w14:textId="77777777" w:rsidTr="00E752C9">
        <w:tc>
          <w:tcPr>
            <w:tcW w:w="1463" w:type="dxa"/>
            <w:vMerge w:val="restart"/>
          </w:tcPr>
          <w:p w14:paraId="274220BE" w14:textId="0413B2F8" w:rsidR="00E752C9" w:rsidRDefault="00E752C9" w:rsidP="00AE6425">
            <w:pPr>
              <w:rPr>
                <w:lang w:val="en-US"/>
              </w:rPr>
            </w:pPr>
            <w:r>
              <w:rPr>
                <w:lang w:val="en-US"/>
              </w:rPr>
              <w:t>Contribution to organisms</w:t>
            </w:r>
          </w:p>
        </w:tc>
        <w:tc>
          <w:tcPr>
            <w:tcW w:w="1463" w:type="dxa"/>
          </w:tcPr>
          <w:p w14:paraId="2E268BDD" w14:textId="027EE702" w:rsidR="00E752C9" w:rsidRDefault="00E752C9" w:rsidP="00AE6425">
            <w:pPr>
              <w:rPr>
                <w:lang w:val="en-US"/>
              </w:rPr>
            </w:pPr>
            <w:r>
              <w:rPr>
                <w:lang w:val="en-US"/>
              </w:rPr>
              <w:t>Cont1</w:t>
            </w:r>
          </w:p>
        </w:tc>
        <w:tc>
          <w:tcPr>
            <w:tcW w:w="1806" w:type="dxa"/>
          </w:tcPr>
          <w:p w14:paraId="1D051B32" w14:textId="77777777" w:rsidR="00E752C9" w:rsidRDefault="00E752C9" w:rsidP="00AE6425">
            <w:pPr>
              <w:rPr>
                <w:lang w:val="en-US"/>
              </w:rPr>
            </w:pPr>
            <w:r>
              <w:rPr>
                <w:lang w:val="en-US"/>
              </w:rPr>
              <w:t>Potential contribution to farmland birds</w:t>
            </w:r>
          </w:p>
        </w:tc>
        <w:tc>
          <w:tcPr>
            <w:tcW w:w="4477" w:type="dxa"/>
          </w:tcPr>
          <w:p w14:paraId="271F1DCF" w14:textId="77777777" w:rsidR="00E752C9" w:rsidRDefault="00E752C9" w:rsidP="00AE6425">
            <w:pPr>
              <w:rPr>
                <w:lang w:val="en-US"/>
              </w:rPr>
            </w:pPr>
            <w:r>
              <w:rPr>
                <w:lang w:val="en-US"/>
              </w:rPr>
              <w:t>Seed lipid content, seed mass, average number of seeds per plant</w:t>
            </w:r>
          </w:p>
        </w:tc>
      </w:tr>
      <w:tr w:rsidR="00E752C9" w:rsidRPr="00E752C9" w14:paraId="0E7DE4AA" w14:textId="77777777" w:rsidTr="00E752C9">
        <w:tc>
          <w:tcPr>
            <w:tcW w:w="1463" w:type="dxa"/>
            <w:vMerge/>
          </w:tcPr>
          <w:p w14:paraId="1F786836" w14:textId="4ECC63A8" w:rsidR="00E752C9" w:rsidRDefault="00E752C9" w:rsidP="00AE6425">
            <w:pPr>
              <w:rPr>
                <w:lang w:val="en-US"/>
              </w:rPr>
            </w:pPr>
          </w:p>
        </w:tc>
        <w:tc>
          <w:tcPr>
            <w:tcW w:w="1463" w:type="dxa"/>
          </w:tcPr>
          <w:p w14:paraId="2FD0A254" w14:textId="5970DC25" w:rsidR="00E752C9" w:rsidRDefault="00E752C9" w:rsidP="00AE6425">
            <w:pPr>
              <w:rPr>
                <w:lang w:val="en-US"/>
              </w:rPr>
            </w:pPr>
            <w:r>
              <w:rPr>
                <w:lang w:val="en-US"/>
              </w:rPr>
              <w:t>Cont2</w:t>
            </w:r>
          </w:p>
        </w:tc>
        <w:tc>
          <w:tcPr>
            <w:tcW w:w="1806" w:type="dxa"/>
          </w:tcPr>
          <w:p w14:paraId="3A14B143" w14:textId="77777777" w:rsidR="00E752C9" w:rsidRDefault="00E752C9" w:rsidP="00AE6425">
            <w:pPr>
              <w:rPr>
                <w:lang w:val="en-US"/>
              </w:rPr>
            </w:pPr>
            <w:r>
              <w:rPr>
                <w:lang w:val="en-US"/>
              </w:rPr>
              <w:t>Potential contribution to carabids</w:t>
            </w:r>
          </w:p>
        </w:tc>
        <w:tc>
          <w:tcPr>
            <w:tcW w:w="4477" w:type="dxa"/>
          </w:tcPr>
          <w:p w14:paraId="47792B46" w14:textId="77777777" w:rsidR="00E752C9" w:rsidRDefault="00E752C9" w:rsidP="00AE6425">
            <w:pPr>
              <w:rPr>
                <w:lang w:val="en-US"/>
              </w:rPr>
            </w:pPr>
            <w:r>
              <w:rPr>
                <w:lang w:val="en-US"/>
              </w:rPr>
              <w:t>Seed lipid content, seed mass, seed accessibility (size), average number of seeds per plant</w:t>
            </w:r>
          </w:p>
        </w:tc>
      </w:tr>
      <w:tr w:rsidR="00E752C9" w:rsidRPr="00E752C9" w14:paraId="3163CF02" w14:textId="77777777" w:rsidTr="00E752C9">
        <w:tc>
          <w:tcPr>
            <w:tcW w:w="1463" w:type="dxa"/>
            <w:vMerge/>
          </w:tcPr>
          <w:p w14:paraId="1163A5BF" w14:textId="5CEDF378" w:rsidR="00E752C9" w:rsidRDefault="00E752C9" w:rsidP="00AE6425">
            <w:pPr>
              <w:rPr>
                <w:lang w:val="en-US"/>
              </w:rPr>
            </w:pPr>
          </w:p>
        </w:tc>
        <w:tc>
          <w:tcPr>
            <w:tcW w:w="1463" w:type="dxa"/>
          </w:tcPr>
          <w:p w14:paraId="29CEBD54" w14:textId="59BA4C8E" w:rsidR="00E752C9" w:rsidRDefault="00E752C9" w:rsidP="00AE6425">
            <w:pPr>
              <w:rPr>
                <w:lang w:val="en-US"/>
              </w:rPr>
            </w:pPr>
            <w:r>
              <w:rPr>
                <w:lang w:val="en-US"/>
              </w:rPr>
              <w:t>Cont3</w:t>
            </w:r>
          </w:p>
        </w:tc>
        <w:tc>
          <w:tcPr>
            <w:tcW w:w="1806" w:type="dxa"/>
          </w:tcPr>
          <w:p w14:paraId="70BA6C50" w14:textId="77777777" w:rsidR="00E752C9" w:rsidRDefault="00E752C9" w:rsidP="00AE6425">
            <w:pPr>
              <w:rPr>
                <w:lang w:val="en-US"/>
              </w:rPr>
            </w:pPr>
            <w:r>
              <w:rPr>
                <w:lang w:val="en-US"/>
              </w:rPr>
              <w:t>Potential contribution to parasitoid wasps</w:t>
            </w:r>
          </w:p>
        </w:tc>
        <w:tc>
          <w:tcPr>
            <w:tcW w:w="4477" w:type="dxa"/>
          </w:tcPr>
          <w:p w14:paraId="6004C0C2" w14:textId="77777777" w:rsidR="00E752C9" w:rsidRDefault="00E752C9" w:rsidP="00AE6425">
            <w:pPr>
              <w:rPr>
                <w:lang w:val="en-US"/>
              </w:rPr>
            </w:pPr>
            <w:r>
              <w:rPr>
                <w:lang w:val="en-US"/>
              </w:rPr>
              <w:t>Nectar quantity, a bunch of others stuff…</w:t>
            </w:r>
          </w:p>
        </w:tc>
      </w:tr>
      <w:tr w:rsidR="00E752C9" w:rsidRPr="00E752C9" w14:paraId="68B0E23A" w14:textId="77777777" w:rsidTr="00E752C9">
        <w:tc>
          <w:tcPr>
            <w:tcW w:w="1463" w:type="dxa"/>
            <w:vMerge w:val="restart"/>
          </w:tcPr>
          <w:p w14:paraId="4A1728D9" w14:textId="561F5F6D" w:rsidR="00E752C9" w:rsidRDefault="00E752C9" w:rsidP="00AE6425">
            <w:pPr>
              <w:rPr>
                <w:lang w:val="en-US"/>
              </w:rPr>
            </w:pPr>
            <w:r>
              <w:rPr>
                <w:lang w:val="en-US"/>
              </w:rPr>
              <w:t>Agronomic harm</w:t>
            </w:r>
          </w:p>
        </w:tc>
        <w:tc>
          <w:tcPr>
            <w:tcW w:w="1463" w:type="dxa"/>
          </w:tcPr>
          <w:p w14:paraId="2EC5ACE9" w14:textId="5B17C2F8" w:rsidR="00E752C9" w:rsidRDefault="00E752C9" w:rsidP="00AE6425">
            <w:pPr>
              <w:rPr>
                <w:lang w:val="en-US"/>
              </w:rPr>
            </w:pPr>
            <w:r>
              <w:rPr>
                <w:lang w:val="en-US"/>
              </w:rPr>
              <w:t>Harm1</w:t>
            </w:r>
          </w:p>
        </w:tc>
        <w:tc>
          <w:tcPr>
            <w:tcW w:w="1806" w:type="dxa"/>
          </w:tcPr>
          <w:p w14:paraId="548E17AC" w14:textId="77777777" w:rsidR="00E752C9" w:rsidRDefault="00E752C9" w:rsidP="00AE6425">
            <w:pPr>
              <w:rPr>
                <w:lang w:val="en-US"/>
              </w:rPr>
            </w:pPr>
            <w:r>
              <w:rPr>
                <w:lang w:val="en-US"/>
              </w:rPr>
              <w:t>Competition with crop</w:t>
            </w:r>
          </w:p>
        </w:tc>
        <w:tc>
          <w:tcPr>
            <w:tcW w:w="4477" w:type="dxa"/>
          </w:tcPr>
          <w:p w14:paraId="2732F36A" w14:textId="77777777" w:rsidR="00E752C9" w:rsidRDefault="00E752C9" w:rsidP="00AE6425">
            <w:pPr>
              <w:rPr>
                <w:lang w:val="en-US"/>
              </w:rPr>
            </w:pPr>
          </w:p>
        </w:tc>
      </w:tr>
      <w:tr w:rsidR="00E752C9" w:rsidRPr="00E752C9" w14:paraId="64ED5AB1" w14:textId="77777777" w:rsidTr="00E752C9">
        <w:tc>
          <w:tcPr>
            <w:tcW w:w="1463" w:type="dxa"/>
            <w:vMerge/>
          </w:tcPr>
          <w:p w14:paraId="0F1D0F15" w14:textId="7B91FC8F" w:rsidR="00E752C9" w:rsidRDefault="00E752C9" w:rsidP="00AE6425">
            <w:pPr>
              <w:rPr>
                <w:lang w:val="en-US"/>
              </w:rPr>
            </w:pPr>
          </w:p>
        </w:tc>
        <w:tc>
          <w:tcPr>
            <w:tcW w:w="1463" w:type="dxa"/>
          </w:tcPr>
          <w:p w14:paraId="0B385AF8" w14:textId="399F86B3" w:rsidR="00E752C9" w:rsidRDefault="00E752C9" w:rsidP="00AE6425">
            <w:pPr>
              <w:rPr>
                <w:lang w:val="en-US"/>
              </w:rPr>
            </w:pPr>
            <w:r>
              <w:rPr>
                <w:lang w:val="en-US"/>
              </w:rPr>
              <w:t>Harm2</w:t>
            </w:r>
          </w:p>
        </w:tc>
        <w:tc>
          <w:tcPr>
            <w:tcW w:w="1806" w:type="dxa"/>
          </w:tcPr>
          <w:p w14:paraId="4F1D0043" w14:textId="77777777" w:rsidR="00E752C9" w:rsidRDefault="00E752C9" w:rsidP="00AE6425">
            <w:pPr>
              <w:rPr>
                <w:lang w:val="en-US"/>
              </w:rPr>
            </w:pPr>
            <w:r>
              <w:rPr>
                <w:lang w:val="en-US"/>
              </w:rPr>
              <w:t>Contribution to harvest difficulties</w:t>
            </w:r>
          </w:p>
        </w:tc>
        <w:tc>
          <w:tcPr>
            <w:tcW w:w="4477" w:type="dxa"/>
          </w:tcPr>
          <w:p w14:paraId="5F3DE7AA" w14:textId="77777777" w:rsidR="00E752C9" w:rsidRDefault="00E752C9" w:rsidP="00AE6425">
            <w:pPr>
              <w:rPr>
                <w:lang w:val="en-US"/>
              </w:rPr>
            </w:pPr>
          </w:p>
        </w:tc>
      </w:tr>
      <w:tr w:rsidR="00E752C9" w:rsidRPr="00E752C9" w14:paraId="186264A0" w14:textId="77777777" w:rsidTr="00E752C9">
        <w:tc>
          <w:tcPr>
            <w:tcW w:w="1463" w:type="dxa"/>
            <w:vMerge/>
          </w:tcPr>
          <w:p w14:paraId="759DC500" w14:textId="1E103272" w:rsidR="00E752C9" w:rsidRDefault="00E752C9" w:rsidP="00AE6425">
            <w:pPr>
              <w:rPr>
                <w:lang w:val="en-US"/>
              </w:rPr>
            </w:pPr>
          </w:p>
        </w:tc>
        <w:tc>
          <w:tcPr>
            <w:tcW w:w="1463" w:type="dxa"/>
          </w:tcPr>
          <w:p w14:paraId="74FD8BD8" w14:textId="37FF5C5E" w:rsidR="00E752C9" w:rsidRDefault="00E752C9" w:rsidP="00AE6425">
            <w:pPr>
              <w:rPr>
                <w:lang w:val="en-US"/>
              </w:rPr>
            </w:pPr>
            <w:r>
              <w:rPr>
                <w:lang w:val="en-US"/>
              </w:rPr>
              <w:t>Harm3</w:t>
            </w:r>
          </w:p>
        </w:tc>
        <w:tc>
          <w:tcPr>
            <w:tcW w:w="1806" w:type="dxa"/>
          </w:tcPr>
          <w:p w14:paraId="276F7F99" w14:textId="77777777" w:rsidR="00E752C9" w:rsidRDefault="00E752C9" w:rsidP="00AE6425">
            <w:pPr>
              <w:rPr>
                <w:lang w:val="en-US"/>
              </w:rPr>
            </w:pPr>
            <w:r>
              <w:rPr>
                <w:lang w:val="en-US"/>
              </w:rPr>
              <w:t>Contribution to future weed infestations</w:t>
            </w:r>
          </w:p>
        </w:tc>
        <w:tc>
          <w:tcPr>
            <w:tcW w:w="4477" w:type="dxa"/>
          </w:tcPr>
          <w:p w14:paraId="4B5F0C29" w14:textId="77777777" w:rsidR="00E752C9" w:rsidRDefault="00E752C9" w:rsidP="00AE6425">
            <w:pPr>
              <w:rPr>
                <w:lang w:val="en-US"/>
              </w:rPr>
            </w:pPr>
          </w:p>
        </w:tc>
      </w:tr>
    </w:tbl>
    <w:p w14:paraId="11BB1EE7" w14:textId="77777777" w:rsidR="00997973" w:rsidRPr="00FF440C" w:rsidRDefault="00997973" w:rsidP="00997973">
      <w:pPr>
        <w:rPr>
          <w:lang w:val="en-US"/>
        </w:rPr>
      </w:pPr>
    </w:p>
    <w:p w14:paraId="529D300D" w14:textId="223AD316" w:rsidR="00997973" w:rsidRDefault="00997973" w:rsidP="00997973">
      <w:pPr>
        <w:rPr>
          <w:lang w:val="en-US"/>
        </w:rPr>
      </w:pPr>
    </w:p>
    <w:p w14:paraId="050FF2C8" w14:textId="77777777" w:rsidR="00997973" w:rsidRDefault="00997973" w:rsidP="00A70C8E">
      <w:pPr>
        <w:rPr>
          <w:lang w:val="en-US"/>
        </w:rPr>
      </w:pPr>
    </w:p>
    <w:p w14:paraId="1DCD7691" w14:textId="77777777" w:rsidR="00997973" w:rsidRDefault="00997973" w:rsidP="00A70C8E">
      <w:pPr>
        <w:rPr>
          <w:lang w:val="en-US"/>
        </w:rPr>
      </w:pPr>
    </w:p>
    <w:p w14:paraId="746D4232" w14:textId="643167A3" w:rsidR="00E3737B" w:rsidRDefault="00FF440C" w:rsidP="007B22B0">
      <w:pPr>
        <w:rPr>
          <w:lang w:val="en-US"/>
        </w:rPr>
      </w:pPr>
      <w:r>
        <w:rPr>
          <w:lang w:val="en-US"/>
        </w:rPr>
        <w:t xml:space="preserve">Assigning </w:t>
      </w:r>
      <w:r w:rsidR="004E57F2">
        <w:rPr>
          <w:lang w:val="en-US"/>
        </w:rPr>
        <w:t xml:space="preserve">values, the problem is these all depend on flowers being present, or seeds becoming present. The value of the green thing is not…included. </w:t>
      </w:r>
    </w:p>
    <w:p w14:paraId="778996DB" w14:textId="77777777" w:rsidR="00E3737B" w:rsidRDefault="00E3737B" w:rsidP="00FF440C">
      <w:pPr>
        <w:rPr>
          <w:lang w:val="en-US"/>
        </w:rPr>
      </w:pPr>
    </w:p>
    <w:p w14:paraId="3465B130" w14:textId="43974ECC" w:rsidR="00B730C3" w:rsidRPr="00B730C3" w:rsidRDefault="00B730C3" w:rsidP="00344A84">
      <w:pPr>
        <w:pStyle w:val="Heading1"/>
        <w:rPr>
          <w:lang w:val="en-US"/>
        </w:rPr>
      </w:pPr>
      <w:r w:rsidRPr="00B730C3">
        <w:rPr>
          <w:lang w:val="en-US"/>
        </w:rPr>
        <w:lastRenderedPageBreak/>
        <w:t>Results</w:t>
      </w:r>
    </w:p>
    <w:p w14:paraId="3C4B3E6D" w14:textId="77777777" w:rsidR="00B730C3" w:rsidRDefault="00B730C3" w:rsidP="00344A84">
      <w:pPr>
        <w:pStyle w:val="Heading2"/>
        <w:rPr>
          <w:lang w:val="en-US"/>
        </w:rPr>
      </w:pPr>
      <w:r w:rsidRPr="00B730C3">
        <w:rPr>
          <w:lang w:val="en-US"/>
        </w:rPr>
        <w:t>Weather</w:t>
      </w:r>
    </w:p>
    <w:p w14:paraId="580477DB" w14:textId="7063387A" w:rsidR="007B22B0" w:rsidRPr="00E752C9" w:rsidRDefault="00FB0498" w:rsidP="007B22B0">
      <w:pPr>
        <w:rPr>
          <w:lang w:val="en-US"/>
        </w:rPr>
      </w:pPr>
      <w:r>
        <w:rPr>
          <w:noProof/>
          <w:lang w:val="en-US"/>
        </w:rPr>
        <w:drawing>
          <wp:inline distT="0" distB="0" distL="0" distR="0" wp14:anchorId="297A9A3B" wp14:editId="50C50EAD">
            <wp:extent cx="5731510" cy="5731510"/>
            <wp:effectExtent l="0" t="0" r="2540" b="2540"/>
            <wp:docPr id="414473131" name="Picture 2" descr="A graph of different weather condi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73131" name="Picture 2" descr="A graph of different weather condition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7B3D35F8" w14:textId="008F706E" w:rsidR="00344A84" w:rsidRPr="00344A84" w:rsidRDefault="00344A84" w:rsidP="00344A84">
      <w:pPr>
        <w:rPr>
          <w:lang w:val="en-US"/>
        </w:rPr>
      </w:pPr>
    </w:p>
    <w:p w14:paraId="715D77CE" w14:textId="108BE240" w:rsidR="007B22B0" w:rsidRDefault="007B22B0" w:rsidP="007B22B0">
      <w:pPr>
        <w:pStyle w:val="Heading2"/>
        <w:rPr>
          <w:lang w:val="en-US"/>
        </w:rPr>
      </w:pPr>
      <w:r>
        <w:rPr>
          <w:lang w:val="en-US"/>
        </w:rPr>
        <w:t>Services</w:t>
      </w:r>
    </w:p>
    <w:p w14:paraId="393E1623" w14:textId="77777777" w:rsidR="00E82F36" w:rsidRDefault="00633A26" w:rsidP="00B730C3">
      <w:pPr>
        <w:rPr>
          <w:rFonts w:ascii="Calibri" w:hAnsi="Calibri" w:cs="Calibri"/>
          <w:sz w:val="24"/>
          <w:szCs w:val="24"/>
          <w:lang w:val="en-US"/>
        </w:rPr>
      </w:pPr>
      <w:r>
        <w:rPr>
          <w:rFonts w:ascii="Calibri" w:hAnsi="Calibri" w:cs="Calibri"/>
          <w:sz w:val="24"/>
          <w:szCs w:val="24"/>
          <w:lang w:val="en-US"/>
        </w:rPr>
        <w:t>Percent soil cover did not vary by treatment or year (p = x-x), averaging 75% (Figure 2). Overall, volunteers contributed the highest coverage percent, followed by cover crops (X%) with minimal weed coverage (X%), but the relative contribution of each category varied by cover crop treatment (p = xx), year (p</w:t>
      </w:r>
      <w:proofErr w:type="gramStart"/>
      <w:r>
        <w:rPr>
          <w:rFonts w:ascii="Calibri" w:hAnsi="Calibri" w:cs="Calibri"/>
          <w:sz w:val="24"/>
          <w:szCs w:val="24"/>
          <w:lang w:val="en-US"/>
        </w:rPr>
        <w:t>, )</w:t>
      </w:r>
      <w:proofErr w:type="gramEnd"/>
      <w:r>
        <w:rPr>
          <w:rFonts w:ascii="Calibri" w:hAnsi="Calibri" w:cs="Calibri"/>
          <w:sz w:val="24"/>
          <w:szCs w:val="24"/>
          <w:lang w:val="en-US"/>
        </w:rPr>
        <w:t xml:space="preserve">, blah blah. </w:t>
      </w:r>
    </w:p>
    <w:p w14:paraId="054A5709" w14:textId="0262F096" w:rsidR="00B730C3" w:rsidRDefault="00B730C3" w:rsidP="00B730C3">
      <w:pPr>
        <w:rPr>
          <w:rFonts w:ascii="Calibri" w:hAnsi="Calibri" w:cs="Calibri"/>
          <w:sz w:val="24"/>
          <w:szCs w:val="24"/>
          <w:lang w:val="en-US"/>
        </w:rPr>
      </w:pPr>
    </w:p>
    <w:p w14:paraId="1C5D2ABE" w14:textId="292AE1A5" w:rsidR="00E82F36" w:rsidRPr="00B730C3" w:rsidRDefault="00E82F36" w:rsidP="00B730C3">
      <w:pPr>
        <w:rPr>
          <w:rFonts w:ascii="Calibri" w:hAnsi="Calibri" w:cs="Calibri"/>
          <w:sz w:val="24"/>
          <w:szCs w:val="24"/>
          <w:lang w:val="en-US"/>
        </w:rPr>
      </w:pPr>
      <w:r>
        <w:rPr>
          <w:rFonts w:ascii="Calibri" w:hAnsi="Calibri" w:cs="Calibri"/>
          <w:sz w:val="24"/>
          <w:szCs w:val="24"/>
          <w:lang w:val="en-US"/>
        </w:rPr>
        <w:t>A supplementary table with the services-disservice values for each species-genus…</w:t>
      </w:r>
    </w:p>
    <w:p w14:paraId="26B372A3" w14:textId="0258C6F2" w:rsidR="00633A26" w:rsidRPr="00E752C9" w:rsidRDefault="00633A26" w:rsidP="00633A26">
      <w:pPr>
        <w:rPr>
          <w:rFonts w:ascii="Calibri" w:hAnsi="Calibri" w:cs="Calibri"/>
          <w:sz w:val="24"/>
          <w:szCs w:val="24"/>
          <w:lang w:val="en-US"/>
        </w:rPr>
      </w:pPr>
      <w:r w:rsidRPr="00633A26">
        <w:rPr>
          <w:rFonts w:ascii="Calibri" w:hAnsi="Calibri" w:cs="Calibri"/>
          <w:noProof/>
          <w:sz w:val="24"/>
          <w:szCs w:val="24"/>
        </w:rPr>
        <w:lastRenderedPageBreak/>
        <w:drawing>
          <wp:inline distT="0" distB="0" distL="0" distR="0" wp14:anchorId="744C1AF7" wp14:editId="0A86FD46">
            <wp:extent cx="5731510" cy="5731510"/>
            <wp:effectExtent l="0" t="0" r="2540" b="2540"/>
            <wp:docPr id="418324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96587E1" w14:textId="77777777" w:rsidR="00B730C3" w:rsidRPr="00B730C3" w:rsidRDefault="00B730C3" w:rsidP="00B730C3">
      <w:pPr>
        <w:rPr>
          <w:rFonts w:ascii="Calibri" w:hAnsi="Calibri" w:cs="Calibri"/>
          <w:sz w:val="24"/>
          <w:szCs w:val="24"/>
          <w:lang w:val="en-US"/>
        </w:rPr>
      </w:pPr>
    </w:p>
    <w:p w14:paraId="2780878F" w14:textId="08DD3F03" w:rsidR="00F44A44" w:rsidRDefault="00F44A44" w:rsidP="00B730C3">
      <w:pPr>
        <w:rPr>
          <w:rFonts w:ascii="Calibri" w:hAnsi="Calibri" w:cs="Calibri"/>
          <w:sz w:val="24"/>
          <w:szCs w:val="24"/>
          <w:lang w:val="en-US"/>
        </w:rPr>
      </w:pPr>
      <w:r>
        <w:rPr>
          <w:rFonts w:ascii="Calibri" w:hAnsi="Calibri" w:cs="Calibri"/>
          <w:sz w:val="24"/>
          <w:szCs w:val="24"/>
          <w:lang w:val="en-US"/>
        </w:rPr>
        <w:t>Volunteer crops and radish are neutral vegetation types that offer low services, but also low potential dis-services, while the X weed species/</w:t>
      </w:r>
      <w:proofErr w:type="spellStart"/>
      <w:r>
        <w:rPr>
          <w:rFonts w:ascii="Calibri" w:hAnsi="Calibri" w:cs="Calibri"/>
          <w:sz w:val="24"/>
          <w:szCs w:val="24"/>
          <w:lang w:val="en-US"/>
        </w:rPr>
        <w:t>genuses</w:t>
      </w:r>
      <w:proofErr w:type="spellEnd"/>
      <w:r>
        <w:rPr>
          <w:rFonts w:ascii="Calibri" w:hAnsi="Calibri" w:cs="Calibri"/>
          <w:sz w:val="24"/>
          <w:szCs w:val="24"/>
          <w:lang w:val="en-US"/>
        </w:rPr>
        <w:t xml:space="preserve"> offered a range of services and dis-services. When analyzed on a community level, the treatments resulting in the highest weed coverage therefore corresponded to the treatments with the highest potential services (Figure 2).</w:t>
      </w:r>
    </w:p>
    <w:p w14:paraId="2FD27C57" w14:textId="77777777" w:rsidR="00F44A44" w:rsidRDefault="00B730C3" w:rsidP="00B730C3">
      <w:pPr>
        <w:rPr>
          <w:rFonts w:ascii="Calibri" w:hAnsi="Calibri" w:cs="Calibri"/>
          <w:sz w:val="24"/>
          <w:szCs w:val="24"/>
          <w:lang w:val="en-US"/>
        </w:rPr>
      </w:pPr>
      <w:r w:rsidRPr="00B730C3">
        <w:rPr>
          <w:rFonts w:ascii="Calibri" w:hAnsi="Calibri" w:cs="Calibri"/>
          <w:sz w:val="24"/>
          <w:szCs w:val="24"/>
          <w:lang w:val="en-US"/>
        </w:rPr>
        <w:t>Cropping system had some influence on total aboveground biomass (increasing biomass with decreasing tillage intensity), but more strongly affected the proportion of biomass attributed to cover crops.</w:t>
      </w:r>
    </w:p>
    <w:p w14:paraId="41B61232" w14:textId="77777777" w:rsidR="00F44A44" w:rsidRDefault="00F44A44" w:rsidP="00B730C3">
      <w:pPr>
        <w:rPr>
          <w:rFonts w:ascii="Calibri" w:hAnsi="Calibri" w:cs="Calibri"/>
          <w:sz w:val="24"/>
          <w:szCs w:val="24"/>
          <w:lang w:val="en-US"/>
        </w:rPr>
      </w:pPr>
    </w:p>
    <w:p w14:paraId="471ACBC8" w14:textId="38F8F404"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 xml:space="preserve"> </w:t>
      </w:r>
    </w:p>
    <w:p w14:paraId="6A089A09"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Figure</w:t>
      </w:r>
    </w:p>
    <w:p w14:paraId="670A3810"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lastRenderedPageBreak/>
        <w:t>Radish cover crops consistently contributed over 50% of total biomass, while the mixes’ contributions varied (0–80%) within both planting timings. Radish treatments produced neutral vegetation communities, with neither high potential benefits nor harms. In contrast, the mixes and no cover crop treatments displayed both high potential harm and high potential benefit.</w:t>
      </w:r>
    </w:p>
    <w:p w14:paraId="64E091B0" w14:textId="77777777" w:rsidR="00B730C3" w:rsidRPr="00B730C3" w:rsidRDefault="00B730C3">
      <w:pPr>
        <w:rPr>
          <w:rFonts w:ascii="Calibri" w:hAnsi="Calibri" w:cs="Calibri"/>
          <w:sz w:val="24"/>
          <w:szCs w:val="24"/>
          <w:lang w:val="en-US"/>
        </w:rPr>
      </w:pPr>
    </w:p>
    <w:p w14:paraId="7FADD4B8" w14:textId="33FA4DCB" w:rsidR="00344A84" w:rsidRDefault="00344A84" w:rsidP="00344A84">
      <w:pPr>
        <w:rPr>
          <w:lang w:val="en-US"/>
        </w:rPr>
      </w:pPr>
      <w:r>
        <w:rPr>
          <w:lang w:val="en-US"/>
        </w:rPr>
        <w:t>Value</w:t>
      </w:r>
    </w:p>
    <w:p w14:paraId="7447C8DA" w14:textId="46795C5A" w:rsidR="00344A84" w:rsidRPr="00344A84" w:rsidRDefault="005010F2" w:rsidP="00344A84">
      <w:pPr>
        <w:rPr>
          <w:lang w:val="en-US"/>
        </w:rPr>
      </w:pPr>
      <w:r>
        <w:rPr>
          <w:lang w:val="en-US"/>
        </w:rPr>
        <w:t xml:space="preserve">There were 5 Lamium species available in the </w:t>
      </w:r>
      <w:proofErr w:type="spellStart"/>
      <w:r>
        <w:rPr>
          <w:lang w:val="en-US"/>
        </w:rPr>
        <w:t>Yvoz</w:t>
      </w:r>
      <w:proofErr w:type="spellEnd"/>
      <w:r>
        <w:rPr>
          <w:lang w:val="en-US"/>
        </w:rPr>
        <w:t xml:space="preserve"> et al. 2021 dataset (XX). There were two Sens species. </w:t>
      </w:r>
    </w:p>
    <w:p w14:paraId="24F44DD6" w14:textId="2D9219BF" w:rsidR="007B22B0" w:rsidRDefault="007B22B0" w:rsidP="007B22B0">
      <w:pPr>
        <w:pStyle w:val="Heading2"/>
        <w:rPr>
          <w:lang w:val="en-US"/>
        </w:rPr>
      </w:pPr>
      <w:r>
        <w:rPr>
          <w:lang w:val="en-US"/>
        </w:rPr>
        <w:t>Dis-services</w:t>
      </w:r>
    </w:p>
    <w:p w14:paraId="6B2A858B" w14:textId="2D59BBA7" w:rsidR="007B22B0" w:rsidRDefault="007B22B0" w:rsidP="007B22B0">
      <w:pPr>
        <w:pStyle w:val="Heading1"/>
        <w:rPr>
          <w:lang w:val="en-US"/>
        </w:rPr>
      </w:pPr>
      <w:r>
        <w:rPr>
          <w:lang w:val="en-US"/>
        </w:rPr>
        <w:t>Discussion</w:t>
      </w:r>
    </w:p>
    <w:p w14:paraId="7A1F67E0" w14:textId="77777777" w:rsidR="00B730C3" w:rsidRPr="00B730C3" w:rsidRDefault="00B730C3">
      <w:pPr>
        <w:rPr>
          <w:rFonts w:ascii="Calibri" w:hAnsi="Calibri" w:cs="Calibri"/>
          <w:sz w:val="24"/>
          <w:szCs w:val="24"/>
          <w:lang w:val="en-US"/>
        </w:rPr>
      </w:pPr>
    </w:p>
    <w:p w14:paraId="4D07A561" w14:textId="77777777" w:rsidR="00B730C3" w:rsidRPr="00B730C3" w:rsidRDefault="00B730C3">
      <w:pPr>
        <w:rPr>
          <w:rFonts w:ascii="Calibri" w:hAnsi="Calibri" w:cs="Calibri"/>
          <w:sz w:val="24"/>
          <w:szCs w:val="24"/>
          <w:lang w:val="en-US"/>
        </w:rPr>
      </w:pPr>
    </w:p>
    <w:sectPr w:rsidR="00B730C3" w:rsidRPr="00B730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rginia Anne Nichols" w:date="2025-01-30T21:16:00Z" w:initials="VN">
    <w:p w14:paraId="17E1F64F" w14:textId="77777777" w:rsidR="00A70C8E" w:rsidRDefault="00A70C8E" w:rsidP="00A70C8E">
      <w:pPr>
        <w:pStyle w:val="CommentText"/>
      </w:pPr>
      <w:r>
        <w:rPr>
          <w:rStyle w:val="CommentReference"/>
        </w:rPr>
        <w:annotationRef/>
      </w:r>
      <w:r>
        <w:t>I don’t know how these values were determined. They were reported in Scherner et al. 2016, but it was not stated how they came about. What type of sampling was used? Grid sampling at the site?</w:t>
      </w:r>
    </w:p>
  </w:comment>
  <w:comment w:id="1" w:author="Virginia Anne Nichols" w:date="2025-02-18T11:45:00Z" w:initials="VN">
    <w:p w14:paraId="14A79107" w14:textId="77777777" w:rsidR="00782730" w:rsidRDefault="00782730" w:rsidP="00782730">
      <w:pPr>
        <w:pStyle w:val="CommentText"/>
      </w:pPr>
      <w:r>
        <w:rPr>
          <w:rStyle w:val="CommentReference"/>
        </w:rPr>
        <w:annotationRef/>
      </w:r>
      <w:r>
        <w:t>How was the straw removed?</w:t>
      </w:r>
    </w:p>
  </w:comment>
  <w:comment w:id="3" w:author="Virginia Anne Nichols" w:date="2025-02-18T10:54:00Z" w:initials="VN">
    <w:p w14:paraId="20693CA4" w14:textId="2A00A438" w:rsidR="00D54833" w:rsidRDefault="00D54833" w:rsidP="00D54833">
      <w:pPr>
        <w:pStyle w:val="CommentText"/>
      </w:pPr>
      <w:r>
        <w:rPr>
          <w:rStyle w:val="CommentReference"/>
        </w:rPr>
        <w:annotationRef/>
      </w:r>
      <w:r>
        <w:t>There was no tillage in the fall because of the cover crops - correct? You had originally listed a tillage event to a depth of 3-4 cm following cash crop harvest, but this would destroy 3 of the 4 cover crop treatments.</w:t>
      </w:r>
    </w:p>
  </w:comment>
  <w:comment w:id="4" w:author="Virginia Anne Nichols" w:date="2025-02-18T10:55:00Z" w:initials="VN">
    <w:p w14:paraId="65528C40" w14:textId="77777777" w:rsidR="00D54833" w:rsidRDefault="00D54833" w:rsidP="00D54833">
      <w:pPr>
        <w:pStyle w:val="CommentText"/>
      </w:pPr>
      <w:r>
        <w:rPr>
          <w:rStyle w:val="CommentReference"/>
        </w:rPr>
        <w:annotationRef/>
      </w:r>
      <w:r>
        <w:t>Were faba beans planted in 17.5 row spacings?</w:t>
      </w:r>
    </w:p>
  </w:comment>
  <w:comment w:id="8" w:author="Virginia Anne Nichols" w:date="2025-02-18T11:01:00Z" w:initials="VN">
    <w:p w14:paraId="391F965B" w14:textId="77777777" w:rsidR="007477A1" w:rsidRDefault="007477A1" w:rsidP="007477A1">
      <w:pPr>
        <w:pStyle w:val="CommentText"/>
      </w:pPr>
      <w:r>
        <w:rPr>
          <w:rStyle w:val="CommentReference"/>
        </w:rPr>
        <w:annotationRef/>
      </w:r>
      <w:r>
        <w:t>The application method was not specified - was it broadcast?</w:t>
      </w:r>
    </w:p>
  </w:comment>
  <w:comment w:id="9" w:author="Virginia Anne Nichols" w:date="2025-02-18T11:47:00Z" w:initials="VN">
    <w:p w14:paraId="52F3BD5A" w14:textId="77777777" w:rsidR="00AD5622" w:rsidRDefault="00AD5622" w:rsidP="00AD5622">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E1F64F" w15:done="0"/>
  <w15:commentEx w15:paraId="14A79107" w15:done="0"/>
  <w15:commentEx w15:paraId="20693CA4" w15:done="0"/>
  <w15:commentEx w15:paraId="65528C40" w15:done="0"/>
  <w15:commentEx w15:paraId="391F965B" w15:done="0"/>
  <w15:commentEx w15:paraId="52F3BD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273C0A" w16cex:dateUtc="2025-01-30T20:16:00Z"/>
  <w16cex:commentExtensible w16cex:durableId="73E22568" w16cex:dateUtc="2025-02-18T10:45:00Z"/>
  <w16cex:commentExtensible w16cex:durableId="26A838AC" w16cex:dateUtc="2025-02-18T09:54:00Z"/>
  <w16cex:commentExtensible w16cex:durableId="719E07D9" w16cex:dateUtc="2025-02-18T09:55:00Z"/>
  <w16cex:commentExtensible w16cex:durableId="5E00243F" w16cex:dateUtc="2025-02-18T10:01: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E1F64F" w16cid:durableId="26273C0A"/>
  <w16cid:commentId w16cid:paraId="14A79107" w16cid:durableId="73E22568"/>
  <w16cid:commentId w16cid:paraId="20693CA4" w16cid:durableId="26A838AC"/>
  <w16cid:commentId w16cid:paraId="65528C40" w16cid:durableId="719E07D9"/>
  <w16cid:commentId w16cid:paraId="391F965B" w16cid:durableId="5E00243F"/>
  <w16cid:commentId w16cid:paraId="52F3BD5A" w16cid:durableId="3EAA75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70FF"/>
    <w:multiLevelType w:val="hybridMultilevel"/>
    <w:tmpl w:val="BCB4C2A4"/>
    <w:lvl w:ilvl="0" w:tplc="BE3A52BE">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34395505">
    <w:abstractNumId w:val="0"/>
  </w:num>
  <w:num w:numId="2" w16cid:durableId="8232766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rson w15:author="Bo Melander">
    <w15:presenceInfo w15:providerId="AD" w15:userId="S::au223507@uni.au.dk::d6c912b7-5fcf-40b8-9cc5-34856bfd60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65"/>
    <w:rsid w:val="000010AC"/>
    <w:rsid w:val="00023C12"/>
    <w:rsid w:val="00034993"/>
    <w:rsid w:val="00053998"/>
    <w:rsid w:val="000572BC"/>
    <w:rsid w:val="00067D64"/>
    <w:rsid w:val="00073D17"/>
    <w:rsid w:val="000A3A67"/>
    <w:rsid w:val="000B7B02"/>
    <w:rsid w:val="000E21EA"/>
    <w:rsid w:val="001114A3"/>
    <w:rsid w:val="00175629"/>
    <w:rsid w:val="00180EEB"/>
    <w:rsid w:val="001A0D18"/>
    <w:rsid w:val="001A695F"/>
    <w:rsid w:val="001E07E9"/>
    <w:rsid w:val="00235ADC"/>
    <w:rsid w:val="00264241"/>
    <w:rsid w:val="00275DFF"/>
    <w:rsid w:val="002E3EA3"/>
    <w:rsid w:val="00333287"/>
    <w:rsid w:val="00336BAD"/>
    <w:rsid w:val="00344A84"/>
    <w:rsid w:val="003544E9"/>
    <w:rsid w:val="00371162"/>
    <w:rsid w:val="003A0336"/>
    <w:rsid w:val="003B60EC"/>
    <w:rsid w:val="003E205E"/>
    <w:rsid w:val="004E57F2"/>
    <w:rsid w:val="005010F2"/>
    <w:rsid w:val="00633A26"/>
    <w:rsid w:val="00663D56"/>
    <w:rsid w:val="006A4260"/>
    <w:rsid w:val="00702EA8"/>
    <w:rsid w:val="007477A1"/>
    <w:rsid w:val="0075226B"/>
    <w:rsid w:val="00782730"/>
    <w:rsid w:val="007B22B0"/>
    <w:rsid w:val="007D1D13"/>
    <w:rsid w:val="007E32D7"/>
    <w:rsid w:val="008016FE"/>
    <w:rsid w:val="00844404"/>
    <w:rsid w:val="0087481D"/>
    <w:rsid w:val="008D61F6"/>
    <w:rsid w:val="008D679E"/>
    <w:rsid w:val="00905DB0"/>
    <w:rsid w:val="0093369E"/>
    <w:rsid w:val="00960509"/>
    <w:rsid w:val="00964670"/>
    <w:rsid w:val="00996DDB"/>
    <w:rsid w:val="00997091"/>
    <w:rsid w:val="00997973"/>
    <w:rsid w:val="009E3F81"/>
    <w:rsid w:val="00A32989"/>
    <w:rsid w:val="00A33110"/>
    <w:rsid w:val="00A6359E"/>
    <w:rsid w:val="00A70C8E"/>
    <w:rsid w:val="00A9025D"/>
    <w:rsid w:val="00AD02D7"/>
    <w:rsid w:val="00AD5622"/>
    <w:rsid w:val="00AE6425"/>
    <w:rsid w:val="00B067E5"/>
    <w:rsid w:val="00B41B1E"/>
    <w:rsid w:val="00B730C3"/>
    <w:rsid w:val="00C237F2"/>
    <w:rsid w:val="00C51590"/>
    <w:rsid w:val="00C86200"/>
    <w:rsid w:val="00CB0057"/>
    <w:rsid w:val="00CC27F8"/>
    <w:rsid w:val="00CF29E1"/>
    <w:rsid w:val="00D3368D"/>
    <w:rsid w:val="00D54833"/>
    <w:rsid w:val="00D60065"/>
    <w:rsid w:val="00D6652C"/>
    <w:rsid w:val="00D94FC7"/>
    <w:rsid w:val="00DB54A3"/>
    <w:rsid w:val="00DE4ABA"/>
    <w:rsid w:val="00E3737B"/>
    <w:rsid w:val="00E519B2"/>
    <w:rsid w:val="00E61978"/>
    <w:rsid w:val="00E752C9"/>
    <w:rsid w:val="00E814F8"/>
    <w:rsid w:val="00E82F36"/>
    <w:rsid w:val="00E976D6"/>
    <w:rsid w:val="00EB3265"/>
    <w:rsid w:val="00EC1821"/>
    <w:rsid w:val="00EF514A"/>
    <w:rsid w:val="00F44A44"/>
    <w:rsid w:val="00F71074"/>
    <w:rsid w:val="00FB0498"/>
    <w:rsid w:val="00FC50C6"/>
    <w:rsid w:val="00FF44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938C"/>
  <w15:chartTrackingRefBased/>
  <w15:docId w15:val="{F7618519-24CA-431D-9C49-610C1690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C3"/>
  </w:style>
  <w:style w:type="paragraph" w:styleId="Heading1">
    <w:name w:val="heading 1"/>
    <w:basedOn w:val="Normal"/>
    <w:next w:val="Normal"/>
    <w:link w:val="Heading1Char"/>
    <w:uiPriority w:val="9"/>
    <w:qFormat/>
    <w:rsid w:val="00E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3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3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65"/>
    <w:rPr>
      <w:rFonts w:eastAsiaTheme="majorEastAsia" w:cstheme="majorBidi"/>
      <w:color w:val="272727" w:themeColor="text1" w:themeTint="D8"/>
    </w:rPr>
  </w:style>
  <w:style w:type="paragraph" w:styleId="Title">
    <w:name w:val="Title"/>
    <w:basedOn w:val="Normal"/>
    <w:next w:val="Normal"/>
    <w:link w:val="TitleChar"/>
    <w:uiPriority w:val="10"/>
    <w:qFormat/>
    <w:rsid w:val="00E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65"/>
    <w:pPr>
      <w:spacing w:before="160"/>
      <w:jc w:val="center"/>
    </w:pPr>
    <w:rPr>
      <w:i/>
      <w:iCs/>
      <w:color w:val="404040" w:themeColor="text1" w:themeTint="BF"/>
    </w:rPr>
  </w:style>
  <w:style w:type="character" w:customStyle="1" w:styleId="QuoteChar">
    <w:name w:val="Quote Char"/>
    <w:basedOn w:val="DefaultParagraphFont"/>
    <w:link w:val="Quote"/>
    <w:uiPriority w:val="29"/>
    <w:rsid w:val="00EB3265"/>
    <w:rPr>
      <w:i/>
      <w:iCs/>
      <w:color w:val="404040" w:themeColor="text1" w:themeTint="BF"/>
    </w:rPr>
  </w:style>
  <w:style w:type="paragraph" w:styleId="ListParagraph">
    <w:name w:val="List Paragraph"/>
    <w:basedOn w:val="Normal"/>
    <w:uiPriority w:val="34"/>
    <w:qFormat/>
    <w:rsid w:val="00EB3265"/>
    <w:pPr>
      <w:ind w:left="720"/>
      <w:contextualSpacing/>
    </w:pPr>
  </w:style>
  <w:style w:type="character" w:styleId="IntenseEmphasis">
    <w:name w:val="Intense Emphasis"/>
    <w:basedOn w:val="DefaultParagraphFont"/>
    <w:uiPriority w:val="21"/>
    <w:qFormat/>
    <w:rsid w:val="00EB3265"/>
    <w:rPr>
      <w:i/>
      <w:iCs/>
      <w:color w:val="0F4761" w:themeColor="accent1" w:themeShade="BF"/>
    </w:rPr>
  </w:style>
  <w:style w:type="paragraph" w:styleId="IntenseQuote">
    <w:name w:val="Intense Quote"/>
    <w:basedOn w:val="Normal"/>
    <w:next w:val="Normal"/>
    <w:link w:val="IntenseQuoteChar"/>
    <w:uiPriority w:val="30"/>
    <w:qFormat/>
    <w:rsid w:val="00E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265"/>
    <w:rPr>
      <w:i/>
      <w:iCs/>
      <w:color w:val="0F4761" w:themeColor="accent1" w:themeShade="BF"/>
    </w:rPr>
  </w:style>
  <w:style w:type="character" w:styleId="IntenseReference">
    <w:name w:val="Intense Reference"/>
    <w:basedOn w:val="DefaultParagraphFont"/>
    <w:uiPriority w:val="32"/>
    <w:qFormat/>
    <w:rsid w:val="00EB3265"/>
    <w:rPr>
      <w:b/>
      <w:bCs/>
      <w:smallCaps/>
      <w:color w:val="0F4761" w:themeColor="accent1" w:themeShade="BF"/>
      <w:spacing w:val="5"/>
    </w:rPr>
  </w:style>
  <w:style w:type="character" w:styleId="Hyperlink">
    <w:name w:val="Hyperlink"/>
    <w:basedOn w:val="DefaultParagraphFont"/>
    <w:uiPriority w:val="99"/>
    <w:unhideWhenUsed/>
    <w:rsid w:val="00B730C3"/>
    <w:rPr>
      <w:color w:val="467886" w:themeColor="hyperlink"/>
      <w:u w:val="single"/>
    </w:rPr>
  </w:style>
  <w:style w:type="table" w:styleId="TableGrid">
    <w:name w:val="Table Grid"/>
    <w:basedOn w:val="TableNormal"/>
    <w:uiPriority w:val="39"/>
    <w:rsid w:val="00FF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C8E"/>
    <w:rPr>
      <w:sz w:val="16"/>
      <w:szCs w:val="16"/>
    </w:rPr>
  </w:style>
  <w:style w:type="paragraph" w:styleId="CommentText">
    <w:name w:val="annotation text"/>
    <w:basedOn w:val="Normal"/>
    <w:link w:val="CommentTextChar"/>
    <w:uiPriority w:val="99"/>
    <w:unhideWhenUsed/>
    <w:rsid w:val="00A70C8E"/>
    <w:pPr>
      <w:spacing w:line="240" w:lineRule="auto"/>
    </w:pPr>
    <w:rPr>
      <w:sz w:val="20"/>
      <w:szCs w:val="20"/>
    </w:rPr>
  </w:style>
  <w:style w:type="character" w:customStyle="1" w:styleId="CommentTextChar">
    <w:name w:val="Comment Text Char"/>
    <w:basedOn w:val="DefaultParagraphFont"/>
    <w:link w:val="CommentText"/>
    <w:uiPriority w:val="99"/>
    <w:rsid w:val="00A70C8E"/>
    <w:rPr>
      <w:sz w:val="20"/>
      <w:szCs w:val="20"/>
    </w:rPr>
  </w:style>
  <w:style w:type="paragraph" w:styleId="CommentSubject">
    <w:name w:val="annotation subject"/>
    <w:basedOn w:val="CommentText"/>
    <w:next w:val="CommentText"/>
    <w:link w:val="CommentSubjectChar"/>
    <w:uiPriority w:val="99"/>
    <w:semiHidden/>
    <w:unhideWhenUsed/>
    <w:rsid w:val="008D679E"/>
    <w:rPr>
      <w:b/>
      <w:bCs/>
    </w:rPr>
  </w:style>
  <w:style w:type="character" w:customStyle="1" w:styleId="CommentSubjectChar">
    <w:name w:val="Comment Subject Char"/>
    <w:basedOn w:val="CommentTextChar"/>
    <w:link w:val="CommentSubject"/>
    <w:uiPriority w:val="99"/>
    <w:semiHidden/>
    <w:rsid w:val="008D6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147692">
      <w:bodyDiv w:val="1"/>
      <w:marLeft w:val="0"/>
      <w:marRight w:val="0"/>
      <w:marTop w:val="0"/>
      <w:marBottom w:val="0"/>
      <w:divBdr>
        <w:top w:val="none" w:sz="0" w:space="0" w:color="auto"/>
        <w:left w:val="none" w:sz="0" w:space="0" w:color="auto"/>
        <w:bottom w:val="none" w:sz="0" w:space="0" w:color="auto"/>
        <w:right w:val="none" w:sz="0" w:space="0" w:color="auto"/>
      </w:divBdr>
      <w:divsChild>
        <w:div w:id="1103106634">
          <w:marLeft w:val="0"/>
          <w:marRight w:val="0"/>
          <w:marTop w:val="0"/>
          <w:marBottom w:val="0"/>
          <w:divBdr>
            <w:top w:val="none" w:sz="0" w:space="0" w:color="auto"/>
            <w:left w:val="none" w:sz="0" w:space="0" w:color="auto"/>
            <w:bottom w:val="none" w:sz="0" w:space="0" w:color="auto"/>
            <w:right w:val="none" w:sz="0" w:space="0" w:color="auto"/>
          </w:divBdr>
          <w:divsChild>
            <w:div w:id="13708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8969">
      <w:bodyDiv w:val="1"/>
      <w:marLeft w:val="0"/>
      <w:marRight w:val="0"/>
      <w:marTop w:val="0"/>
      <w:marBottom w:val="0"/>
      <w:divBdr>
        <w:top w:val="none" w:sz="0" w:space="0" w:color="auto"/>
        <w:left w:val="none" w:sz="0" w:space="0" w:color="auto"/>
        <w:bottom w:val="none" w:sz="0" w:space="0" w:color="auto"/>
        <w:right w:val="none" w:sz="0" w:space="0" w:color="auto"/>
      </w:divBdr>
    </w:div>
    <w:div w:id="1296057710">
      <w:bodyDiv w:val="1"/>
      <w:marLeft w:val="0"/>
      <w:marRight w:val="0"/>
      <w:marTop w:val="0"/>
      <w:marBottom w:val="0"/>
      <w:divBdr>
        <w:top w:val="none" w:sz="0" w:space="0" w:color="auto"/>
        <w:left w:val="none" w:sz="0" w:space="0" w:color="auto"/>
        <w:bottom w:val="none" w:sz="0" w:space="0" w:color="auto"/>
        <w:right w:val="none" w:sz="0" w:space="0" w:color="auto"/>
      </w:divBdr>
      <w:divsChild>
        <w:div w:id="1766223885">
          <w:marLeft w:val="0"/>
          <w:marRight w:val="0"/>
          <w:marTop w:val="0"/>
          <w:marBottom w:val="0"/>
          <w:divBdr>
            <w:top w:val="none" w:sz="0" w:space="0" w:color="auto"/>
            <w:left w:val="none" w:sz="0" w:space="0" w:color="auto"/>
            <w:bottom w:val="none" w:sz="0" w:space="0" w:color="auto"/>
            <w:right w:val="none" w:sz="0" w:space="0" w:color="auto"/>
          </w:divBdr>
          <w:divsChild>
            <w:div w:id="10992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763">
      <w:bodyDiv w:val="1"/>
      <w:marLeft w:val="0"/>
      <w:marRight w:val="0"/>
      <w:marTop w:val="0"/>
      <w:marBottom w:val="0"/>
      <w:divBdr>
        <w:top w:val="none" w:sz="0" w:space="0" w:color="auto"/>
        <w:left w:val="none" w:sz="0" w:space="0" w:color="auto"/>
        <w:bottom w:val="none" w:sz="0" w:space="0" w:color="auto"/>
        <w:right w:val="none" w:sz="0" w:space="0" w:color="auto"/>
      </w:divBdr>
    </w:div>
    <w:div w:id="1469665147">
      <w:bodyDiv w:val="1"/>
      <w:marLeft w:val="0"/>
      <w:marRight w:val="0"/>
      <w:marTop w:val="0"/>
      <w:marBottom w:val="0"/>
      <w:divBdr>
        <w:top w:val="none" w:sz="0" w:space="0" w:color="auto"/>
        <w:left w:val="none" w:sz="0" w:space="0" w:color="auto"/>
        <w:bottom w:val="none" w:sz="0" w:space="0" w:color="auto"/>
        <w:right w:val="none" w:sz="0" w:space="0" w:color="auto"/>
      </w:divBdr>
    </w:div>
    <w:div w:id="176993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mailto:gina.nichol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11</Pages>
  <Words>12751</Words>
  <Characters>77782</Characters>
  <Application>Microsoft Office Word</Application>
  <DocSecurity>0</DocSecurity>
  <Lines>648</Lines>
  <Paragraphs>180</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90353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6</cp:revision>
  <dcterms:created xsi:type="dcterms:W3CDTF">2025-03-09T13:44:00Z</dcterms:created>
  <dcterms:modified xsi:type="dcterms:W3CDTF">2025-03-09T20:46:00Z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id="Vuu0RZ64"/&gt;&lt;style id="http://www.zotero.org/styles/elsevier-harvard" hasBibliography="1" bibliographyStyleHasBeenSet="0"/&gt;&lt;prefs&gt;&lt;pref name="fieldType" value="Field"/&gt;&lt;/prefs&gt;&lt;/data&gt;</vt:lpwstr>
  </property>
</Properties>
</file>