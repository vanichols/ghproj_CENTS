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46D1" w14:textId="4B4B76C0"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w:t>
      </w:r>
      <w:r w:rsidR="000A3A67">
        <w:rPr>
          <w:rFonts w:ascii="Calibri" w:hAnsi="Calibri" w:cs="Calibri"/>
          <w:b/>
          <w:bCs/>
          <w:sz w:val="24"/>
          <w:szCs w:val="24"/>
          <w:lang w:val="en-US"/>
        </w:rPr>
        <w:t xml:space="preserve">cover crop system, </w:t>
      </w:r>
      <w:r w:rsidRPr="00B730C3">
        <w:rPr>
          <w:rFonts w:ascii="Calibri" w:hAnsi="Calibri" w:cs="Calibri"/>
          <w:b/>
          <w:bCs/>
          <w:sz w:val="24"/>
          <w:szCs w:val="24"/>
          <w:lang w:val="en-US"/>
        </w:rPr>
        <w:t>tillage</w:t>
      </w:r>
      <w:r w:rsidR="000A3A67">
        <w:rPr>
          <w:rFonts w:ascii="Calibri" w:hAnsi="Calibri" w:cs="Calibri"/>
          <w:b/>
          <w:bCs/>
          <w:sz w:val="24"/>
          <w:szCs w:val="24"/>
          <w:lang w:val="en-US"/>
        </w:rPr>
        <w:t xml:space="preserve"> and</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6"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62ED9ECB" w14:textId="5C0110CB" w:rsidR="00EB5C1D"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w:t>
      </w:r>
      <w:r w:rsidR="00CB0057">
        <w:rPr>
          <w:rFonts w:ascii="Calibri" w:hAnsi="Calibri" w:cs="Calibri"/>
          <w:sz w:val="24"/>
          <w:szCs w:val="24"/>
          <w:lang w:val="en-US"/>
        </w:rPr>
        <w:t xml:space="preserve"> and attendant agronomic </w:t>
      </w:r>
      <w:r w:rsidR="00F2314C">
        <w:rPr>
          <w:rFonts w:ascii="Calibri" w:hAnsi="Calibri" w:cs="Calibri"/>
          <w:sz w:val="24"/>
          <w:szCs w:val="24"/>
          <w:lang w:val="en-US"/>
        </w:rPr>
        <w:t>performance</w:t>
      </w:r>
      <w:r w:rsidRPr="00B730C3">
        <w:rPr>
          <w:rFonts w:ascii="Calibri" w:hAnsi="Calibri" w:cs="Calibri"/>
          <w:sz w:val="24"/>
          <w:szCs w:val="24"/>
          <w:lang w:val="en-US"/>
        </w:rPr>
        <w:t xml:space="preserve"> in 30 replicated cropping systems over t</w:t>
      </w:r>
      <w:r w:rsidR="00DC1B02">
        <w:rPr>
          <w:rFonts w:ascii="Calibri" w:hAnsi="Calibri" w:cs="Calibri"/>
          <w:sz w:val="24"/>
          <w:szCs w:val="24"/>
          <w:lang w:val="en-US"/>
        </w:rPr>
        <w:t>hree growing season</w:t>
      </w:r>
      <w:r w:rsidRPr="00B730C3">
        <w:rPr>
          <w:rFonts w:ascii="Calibri" w:hAnsi="Calibri" w:cs="Calibri"/>
          <w:sz w:val="24"/>
          <w:szCs w:val="24"/>
          <w:lang w:val="en-US"/>
        </w:rPr>
        <w:t xml:space="preserve">s in Zealand, Denmark. Treatments included five cover crop systems </w:t>
      </w:r>
      <w:r w:rsidR="00DC1B02">
        <w:rPr>
          <w:rFonts w:ascii="Calibri" w:hAnsi="Calibri" w:cs="Calibri"/>
          <w:sz w:val="24"/>
          <w:szCs w:val="24"/>
          <w:lang w:val="en-US"/>
        </w:rPr>
        <w:t>[</w:t>
      </w:r>
      <w:r w:rsidR="006B0948" w:rsidRPr="00DC1B02">
        <w:rPr>
          <w:rFonts w:ascii="Calibri" w:hAnsi="Calibri" w:cs="Calibri"/>
          <w:i/>
          <w:iCs/>
          <w:sz w:val="24"/>
          <w:szCs w:val="24"/>
          <w:lang w:val="en-US"/>
        </w:rPr>
        <w:t>Lolium perenne</w:t>
      </w:r>
      <w:r w:rsidR="006B0948" w:rsidRPr="00B730C3">
        <w:rPr>
          <w:rFonts w:ascii="Calibri" w:hAnsi="Calibri" w:cs="Calibri"/>
          <w:sz w:val="24"/>
          <w:szCs w:val="24"/>
          <w:lang w:val="en-US"/>
        </w:rPr>
        <w:t xml:space="preserve"> and </w:t>
      </w:r>
      <w:r w:rsidR="006B0948" w:rsidRPr="00DC1B02">
        <w:rPr>
          <w:rFonts w:ascii="Calibri" w:hAnsi="Calibri" w:cs="Calibri"/>
          <w:i/>
          <w:iCs/>
          <w:sz w:val="24"/>
          <w:szCs w:val="24"/>
          <w:lang w:val="en-US"/>
        </w:rPr>
        <w:t>Trifolium repens</w:t>
      </w:r>
      <w:r w:rsidR="006B0948" w:rsidRPr="00B730C3">
        <w:rPr>
          <w:rFonts w:ascii="Calibri" w:hAnsi="Calibri" w:cs="Calibri"/>
          <w:sz w:val="24"/>
          <w:szCs w:val="24"/>
          <w:lang w:val="en-US"/>
        </w:rPr>
        <w:t xml:space="preserve"> mixture sown early- and mid-season</w:t>
      </w:r>
      <w:r w:rsidR="006B0948">
        <w:rPr>
          <w:rFonts w:ascii="Calibri" w:hAnsi="Calibri" w:cs="Calibri"/>
          <w:sz w:val="24"/>
          <w:szCs w:val="24"/>
          <w:lang w:val="en-US"/>
        </w:rPr>
        <w:t xml:space="preserve">, </w:t>
      </w:r>
      <w:r w:rsidR="00663D56" w:rsidRPr="00DC1B02">
        <w:rPr>
          <w:rFonts w:ascii="Calibri" w:hAnsi="Calibri" w:cs="Calibri"/>
          <w:i/>
          <w:iCs/>
          <w:sz w:val="24"/>
          <w:szCs w:val="24"/>
          <w:lang w:val="en-US"/>
        </w:rPr>
        <w:t>Raphanus sativus</w:t>
      </w:r>
      <w:r w:rsidR="00663D56" w:rsidRPr="00B730C3">
        <w:rPr>
          <w:rFonts w:ascii="Calibri" w:hAnsi="Calibri" w:cs="Calibri"/>
          <w:sz w:val="24"/>
          <w:szCs w:val="24"/>
          <w:lang w:val="en-US"/>
        </w:rPr>
        <w:t xml:space="preserve">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and a no cover crop control</w:t>
      </w:r>
      <w:r w:rsidR="00DC1B02">
        <w:rPr>
          <w:rFonts w:ascii="Calibri" w:hAnsi="Calibri" w:cs="Calibri"/>
          <w:sz w:val="24"/>
          <w:szCs w:val="24"/>
          <w:lang w:val="en-US"/>
        </w:rPr>
        <w:t>]</w:t>
      </w:r>
      <w:r w:rsidR="00CB0057">
        <w:rPr>
          <w:rFonts w:ascii="Calibri" w:hAnsi="Calibri" w:cs="Calibri"/>
          <w:sz w:val="24"/>
          <w:szCs w:val="24"/>
          <w:lang w:val="en-US"/>
        </w:rPr>
        <w:t xml:space="preserve"> embedded within </w:t>
      </w:r>
      <w:r w:rsidR="00CB0057" w:rsidRPr="00B730C3">
        <w:rPr>
          <w:rFonts w:ascii="Calibri" w:hAnsi="Calibri" w:cs="Calibri"/>
          <w:sz w:val="24"/>
          <w:szCs w:val="24"/>
          <w:lang w:val="en-US"/>
        </w:rPr>
        <w:t xml:space="preserve">every combination of three tillage </w:t>
      </w:r>
      <w:r w:rsidR="00CB0057">
        <w:rPr>
          <w:rFonts w:ascii="Calibri" w:hAnsi="Calibri" w:cs="Calibri"/>
          <w:sz w:val="24"/>
          <w:szCs w:val="24"/>
          <w:lang w:val="en-US"/>
        </w:rPr>
        <w:t>approaches</w:t>
      </w:r>
      <w:r w:rsidR="00CB0057" w:rsidRPr="00B730C3">
        <w:rPr>
          <w:rFonts w:ascii="Calibri" w:hAnsi="Calibri" w:cs="Calibri"/>
          <w:sz w:val="24"/>
          <w:szCs w:val="24"/>
          <w:lang w:val="en-US"/>
        </w:rPr>
        <w:t xml:space="preserve"> (</w:t>
      </w:r>
      <w:r w:rsidR="000A3A67">
        <w:rPr>
          <w:rFonts w:ascii="Calibri" w:hAnsi="Calibri" w:cs="Calibri"/>
          <w:sz w:val="24"/>
          <w:szCs w:val="24"/>
          <w:lang w:val="en-US"/>
        </w:rPr>
        <w:t>no-till</w:t>
      </w:r>
      <w:r w:rsidR="00CB0057" w:rsidRPr="00B730C3">
        <w:rPr>
          <w:rFonts w:ascii="Calibri" w:hAnsi="Calibri" w:cs="Calibri"/>
          <w:sz w:val="24"/>
          <w:szCs w:val="24"/>
          <w:lang w:val="en-US"/>
        </w:rPr>
        <w:t>, surface, inversion)</w:t>
      </w:r>
      <w:r w:rsidR="00CB0057">
        <w:rPr>
          <w:rFonts w:ascii="Calibri" w:hAnsi="Calibri" w:cs="Calibri"/>
          <w:sz w:val="24"/>
          <w:szCs w:val="24"/>
          <w:lang w:val="en-US"/>
        </w:rPr>
        <w:t xml:space="preserve"> and</w:t>
      </w:r>
      <w:r w:rsidR="00CB0057" w:rsidRPr="00B730C3">
        <w:rPr>
          <w:rFonts w:ascii="Calibri" w:hAnsi="Calibri" w:cs="Calibri"/>
          <w:sz w:val="24"/>
          <w:szCs w:val="24"/>
          <w:lang w:val="en-US"/>
        </w:rPr>
        <w:t xml:space="preserve"> two residue management</w:t>
      </w:r>
      <w:r w:rsidR="00CB0057">
        <w:rPr>
          <w:rFonts w:ascii="Calibri" w:hAnsi="Calibri" w:cs="Calibri"/>
          <w:sz w:val="24"/>
          <w:szCs w:val="24"/>
          <w:lang w:val="en-US"/>
        </w:rPr>
        <w:t>s</w:t>
      </w:r>
      <w:r w:rsidR="00CB0057" w:rsidRPr="00B730C3">
        <w:rPr>
          <w:rFonts w:ascii="Calibri" w:hAnsi="Calibri" w:cs="Calibri"/>
          <w:sz w:val="24"/>
          <w:szCs w:val="24"/>
          <w:lang w:val="en-US"/>
        </w:rPr>
        <w:t xml:space="preserve"> (retained, removed)</w:t>
      </w:r>
      <w:r w:rsidRPr="00B730C3">
        <w:rPr>
          <w:rFonts w:ascii="Calibri" w:hAnsi="Calibri" w:cs="Calibri"/>
          <w:sz w:val="24"/>
          <w:szCs w:val="24"/>
          <w:lang w:val="en-US"/>
        </w:rPr>
        <w:t xml:space="preserve">. </w:t>
      </w:r>
      <w:r w:rsidR="00885DCB">
        <w:rPr>
          <w:rFonts w:ascii="Calibri" w:hAnsi="Calibri" w:cs="Calibri"/>
          <w:sz w:val="24"/>
          <w:szCs w:val="24"/>
          <w:lang w:val="en-US"/>
        </w:rPr>
        <w:t xml:space="preserve"> </w:t>
      </w:r>
      <w:r w:rsidR="00C961D5">
        <w:rPr>
          <w:rFonts w:ascii="Calibri" w:hAnsi="Calibri" w:cs="Calibri"/>
          <w:sz w:val="24"/>
          <w:szCs w:val="24"/>
          <w:lang w:val="en-US"/>
        </w:rPr>
        <w:t>Seven</w:t>
      </w:r>
      <w:r w:rsidR="005D1C4B">
        <w:rPr>
          <w:rFonts w:ascii="Calibri" w:hAnsi="Calibri" w:cs="Calibri"/>
          <w:sz w:val="24"/>
          <w:szCs w:val="24"/>
          <w:lang w:val="en-US"/>
        </w:rPr>
        <w:t xml:space="preserve"> indices were used to capture biophysical, ecological and agronomic services and dis-services. </w:t>
      </w:r>
      <w:r w:rsidRPr="00B730C3">
        <w:rPr>
          <w:rFonts w:ascii="Calibri" w:hAnsi="Calibri" w:cs="Calibri"/>
          <w:sz w:val="24"/>
          <w:szCs w:val="24"/>
          <w:lang w:val="en-US"/>
        </w:rPr>
        <w:t xml:space="preserve">Four were used to capture </w:t>
      </w:r>
      <w:r w:rsidR="00885DCB">
        <w:rPr>
          <w:rFonts w:ascii="Calibri" w:hAnsi="Calibri" w:cs="Calibri"/>
          <w:sz w:val="24"/>
          <w:szCs w:val="24"/>
          <w:lang w:val="en-US"/>
        </w:rPr>
        <w:t xml:space="preserve">fall </w:t>
      </w:r>
      <w:r w:rsidRPr="00B730C3">
        <w:rPr>
          <w:rFonts w:ascii="Calibri" w:hAnsi="Calibri" w:cs="Calibri"/>
          <w:sz w:val="24"/>
          <w:szCs w:val="24"/>
          <w:lang w:val="en-US"/>
        </w:rPr>
        <w:t xml:space="preserve">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w:t>
      </w:r>
      <w:r w:rsidRPr="00B730C3">
        <w:rPr>
          <w:rFonts w:ascii="Calibri" w:hAnsi="Calibri" w:cs="Calibri"/>
          <w:sz w:val="24"/>
          <w:szCs w:val="24"/>
          <w:lang w:val="en-US"/>
        </w:rPr>
        <w:t>ecological benefits</w:t>
      </w:r>
      <w:r w:rsidR="00CB0057">
        <w:rPr>
          <w:rFonts w:ascii="Calibri" w:hAnsi="Calibri" w:cs="Calibri"/>
          <w:sz w:val="24"/>
          <w:szCs w:val="24"/>
          <w:lang w:val="en-US"/>
        </w:rPr>
        <w:t xml:space="preserve">, </w:t>
      </w:r>
      <w:r w:rsidRPr="00B730C3">
        <w:rPr>
          <w:rFonts w:ascii="Calibri" w:hAnsi="Calibri" w:cs="Calibri"/>
          <w:sz w:val="24"/>
          <w:szCs w:val="24"/>
          <w:lang w:val="en-US"/>
        </w:rPr>
        <w:t xml:space="preserve">(4) </w:t>
      </w:r>
      <w:r w:rsidR="00C86A80">
        <w:rPr>
          <w:rFonts w:ascii="Calibri" w:hAnsi="Calibri" w:cs="Calibri"/>
          <w:sz w:val="24"/>
          <w:szCs w:val="24"/>
          <w:lang w:val="en-US"/>
        </w:rPr>
        <w:t xml:space="preserve">species-based </w:t>
      </w:r>
      <w:r w:rsidRPr="00B730C3">
        <w:rPr>
          <w:rFonts w:ascii="Calibri" w:hAnsi="Calibri" w:cs="Calibri"/>
          <w:sz w:val="24"/>
          <w:szCs w:val="24"/>
          <w:lang w:val="en-US"/>
        </w:rPr>
        <w:t>agronomic harm</w:t>
      </w:r>
      <w:r w:rsidR="00CB0057">
        <w:rPr>
          <w:rFonts w:ascii="Calibri" w:hAnsi="Calibri" w:cs="Calibri"/>
          <w:sz w:val="24"/>
          <w:szCs w:val="24"/>
          <w:lang w:val="en-US"/>
        </w:rPr>
        <w:t xml:space="preserve">. </w:t>
      </w:r>
      <w:r w:rsidR="00C961D5">
        <w:rPr>
          <w:rFonts w:ascii="Calibri" w:hAnsi="Calibri" w:cs="Calibri"/>
          <w:sz w:val="24"/>
          <w:szCs w:val="24"/>
          <w:lang w:val="en-US"/>
        </w:rPr>
        <w:t>Three</w:t>
      </w:r>
      <w:r w:rsidR="00CB0057">
        <w:rPr>
          <w:rFonts w:ascii="Calibri" w:hAnsi="Calibri" w:cs="Calibri"/>
          <w:sz w:val="24"/>
          <w:szCs w:val="24"/>
          <w:lang w:val="en-US"/>
        </w:rPr>
        <w:t xml:space="preserve"> metrics captured system impacts including </w:t>
      </w:r>
      <w:r w:rsidR="00C961D5">
        <w:rPr>
          <w:rFonts w:ascii="Calibri" w:hAnsi="Calibri" w:cs="Calibri"/>
          <w:sz w:val="24"/>
          <w:szCs w:val="24"/>
          <w:lang w:val="en-US"/>
        </w:rPr>
        <w:t xml:space="preserve">(5) </w:t>
      </w:r>
      <w:r w:rsidR="00CB0057">
        <w:rPr>
          <w:rFonts w:ascii="Calibri" w:hAnsi="Calibri" w:cs="Calibri"/>
          <w:sz w:val="24"/>
          <w:szCs w:val="24"/>
          <w:lang w:val="en-US"/>
        </w:rPr>
        <w:t>crop yields</w:t>
      </w:r>
      <w:r w:rsidR="00C86A80">
        <w:rPr>
          <w:rFonts w:ascii="Calibri" w:hAnsi="Calibri" w:cs="Calibri"/>
          <w:sz w:val="24"/>
          <w:szCs w:val="24"/>
          <w:lang w:val="en-US"/>
        </w:rPr>
        <w:t xml:space="preserve">, </w:t>
      </w:r>
      <w:r w:rsidR="00C961D5">
        <w:rPr>
          <w:rFonts w:ascii="Calibri" w:hAnsi="Calibri" w:cs="Calibri"/>
          <w:sz w:val="24"/>
          <w:szCs w:val="24"/>
          <w:lang w:val="en-US"/>
        </w:rPr>
        <w:t xml:space="preserve">(6) </w:t>
      </w:r>
      <w:r w:rsidR="00C86A80">
        <w:rPr>
          <w:rFonts w:ascii="Calibri" w:hAnsi="Calibri" w:cs="Calibri"/>
          <w:sz w:val="24"/>
          <w:szCs w:val="24"/>
          <w:lang w:val="en-US"/>
        </w:rPr>
        <w:t xml:space="preserve">change in perennial weed abundance, and </w:t>
      </w:r>
      <w:r w:rsidR="00C961D5">
        <w:rPr>
          <w:rFonts w:ascii="Calibri" w:hAnsi="Calibri" w:cs="Calibri"/>
          <w:sz w:val="24"/>
          <w:szCs w:val="24"/>
          <w:lang w:val="en-US"/>
        </w:rPr>
        <w:t xml:space="preserve">(7) </w:t>
      </w:r>
      <w:r w:rsidR="00CB0057">
        <w:rPr>
          <w:rFonts w:ascii="Calibri" w:hAnsi="Calibri" w:cs="Calibri"/>
          <w:sz w:val="24"/>
          <w:szCs w:val="24"/>
          <w:lang w:val="en-US"/>
        </w:rPr>
        <w:t>pesticide toxicity loads</w:t>
      </w:r>
      <w:r w:rsidRPr="00B730C3">
        <w:rPr>
          <w:rFonts w:ascii="Calibri" w:hAnsi="Calibri" w:cs="Calibri"/>
          <w:sz w:val="24"/>
          <w:szCs w:val="24"/>
          <w:lang w:val="en-US"/>
        </w:rPr>
        <w:t xml:space="preserve">. </w:t>
      </w:r>
    </w:p>
    <w:p w14:paraId="633F006E" w14:textId="77777777" w:rsidR="00EB5C1D" w:rsidRDefault="00EB5C1D" w:rsidP="00B730C3">
      <w:pPr>
        <w:autoSpaceDE w:val="0"/>
        <w:autoSpaceDN w:val="0"/>
        <w:adjustRightInd w:val="0"/>
        <w:spacing w:after="0" w:line="240" w:lineRule="auto"/>
        <w:jc w:val="both"/>
        <w:rPr>
          <w:rFonts w:ascii="Calibri" w:hAnsi="Calibri" w:cs="Calibri"/>
          <w:sz w:val="24"/>
          <w:szCs w:val="24"/>
          <w:lang w:val="en-US"/>
        </w:rPr>
      </w:pPr>
    </w:p>
    <w:p w14:paraId="20F2AFA9" w14:textId="6F0097BA"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The study coincided with the site’s driest (2018) and wettest (2019) growing seasons in 30 years. </w:t>
      </w:r>
      <w:r w:rsidR="00885DCB">
        <w:rPr>
          <w:rFonts w:ascii="Calibri" w:hAnsi="Calibri" w:cs="Calibri"/>
          <w:sz w:val="24"/>
          <w:szCs w:val="24"/>
          <w:lang w:val="en-US"/>
        </w:rPr>
        <w:t>S</w:t>
      </w:r>
      <w:r w:rsidRPr="00B730C3">
        <w:rPr>
          <w:rFonts w:ascii="Calibri" w:hAnsi="Calibri" w:cs="Calibri"/>
          <w:sz w:val="24"/>
          <w:szCs w:val="24"/>
          <w:lang w:val="en-US"/>
        </w:rPr>
        <w:t xml:space="preserve">oil cover remained stable (~75%) across treatments and years. </w:t>
      </w:r>
      <w:r w:rsidR="005D1C4B">
        <w:rPr>
          <w:rFonts w:ascii="Calibri" w:hAnsi="Calibri" w:cs="Calibri"/>
          <w:sz w:val="24"/>
          <w:szCs w:val="24"/>
          <w:lang w:val="en-US"/>
        </w:rPr>
        <w:t xml:space="preserve">Only radish cover crops consistently increased fall biomass compared to the no-cover control (is this true?) </w:t>
      </w:r>
      <w:r w:rsidRPr="00B730C3">
        <w:rPr>
          <w:rFonts w:ascii="Calibri" w:hAnsi="Calibri" w:cs="Calibri"/>
          <w:sz w:val="24"/>
          <w:szCs w:val="24"/>
          <w:lang w:val="en-US"/>
        </w:rPr>
        <w:t xml:space="preserve">Radish cover crops </w:t>
      </w:r>
      <w:r w:rsidR="00885DCB" w:rsidRPr="00B730C3">
        <w:rPr>
          <w:rFonts w:ascii="Calibri" w:hAnsi="Calibri" w:cs="Calibri"/>
          <w:sz w:val="24"/>
          <w:szCs w:val="24"/>
          <w:lang w:val="en-US"/>
        </w:rPr>
        <w:t>always</w:t>
      </w:r>
      <w:r w:rsidRPr="00B730C3">
        <w:rPr>
          <w:rFonts w:ascii="Calibri" w:hAnsi="Calibri" w:cs="Calibri"/>
          <w:sz w:val="24"/>
          <w:szCs w:val="24"/>
          <w:lang w:val="en-US"/>
        </w:rPr>
        <w:t xml:space="preserve"> contributed over 50% of total fall biomass, while the mixes’ contributions varied </w:t>
      </w:r>
      <w:r w:rsidR="00885DCB">
        <w:rPr>
          <w:rFonts w:ascii="Calibri" w:hAnsi="Calibri" w:cs="Calibri"/>
          <w:sz w:val="24"/>
          <w:szCs w:val="24"/>
          <w:lang w:val="en-US"/>
        </w:rPr>
        <w:t xml:space="preserve">by year, cropping system, and planting date </w:t>
      </w:r>
      <w:r w:rsidRPr="00B730C3">
        <w:rPr>
          <w:rFonts w:ascii="Calibri" w:hAnsi="Calibri" w:cs="Calibri"/>
          <w:sz w:val="24"/>
          <w:szCs w:val="24"/>
          <w:lang w:val="en-US"/>
        </w:rPr>
        <w:t xml:space="preserve">(0–80%). Radish treatments produced neutral vegetation communities, with neither high potential benefits nor harms. In contrast, the mixes and no cover crop treatments displayed </w:t>
      </w:r>
      <w:r w:rsidR="00D6652C">
        <w:rPr>
          <w:rFonts w:ascii="Calibri" w:hAnsi="Calibri" w:cs="Calibri"/>
          <w:sz w:val="24"/>
          <w:szCs w:val="24"/>
          <w:lang w:val="en-US"/>
        </w:rPr>
        <w:t xml:space="preserve">both </w:t>
      </w:r>
      <w:r w:rsidRPr="00B730C3">
        <w:rPr>
          <w:rFonts w:ascii="Calibri" w:hAnsi="Calibri" w:cs="Calibri"/>
          <w:sz w:val="24"/>
          <w:szCs w:val="24"/>
          <w:lang w:val="en-US"/>
        </w:rPr>
        <w:t xml:space="preserve">high potential </w:t>
      </w:r>
      <w:r w:rsidR="000A3A67">
        <w:rPr>
          <w:rFonts w:ascii="Calibri" w:hAnsi="Calibri" w:cs="Calibri"/>
          <w:sz w:val="24"/>
          <w:szCs w:val="24"/>
          <w:lang w:val="en-US"/>
        </w:rPr>
        <w:t xml:space="preserve">ecological </w:t>
      </w:r>
      <w:r w:rsidRPr="00B730C3">
        <w:rPr>
          <w:rFonts w:ascii="Calibri" w:hAnsi="Calibri" w:cs="Calibri"/>
          <w:sz w:val="24"/>
          <w:szCs w:val="24"/>
          <w:lang w:val="en-US"/>
        </w:rPr>
        <w:t>benefit</w:t>
      </w:r>
      <w:r w:rsidR="000A3A67">
        <w:rPr>
          <w:rFonts w:ascii="Calibri" w:hAnsi="Calibri" w:cs="Calibri"/>
          <w:sz w:val="24"/>
          <w:szCs w:val="24"/>
          <w:lang w:val="en-US"/>
        </w:rPr>
        <w:t>s and high potential agronomic harm</w:t>
      </w:r>
      <w:r w:rsidR="00D6652C">
        <w:rPr>
          <w:rFonts w:ascii="Calibri" w:hAnsi="Calibri" w:cs="Calibri"/>
          <w:sz w:val="24"/>
          <w:szCs w:val="24"/>
          <w:lang w:val="en-US"/>
        </w:rPr>
        <w:t xml:space="preserve">. </w:t>
      </w:r>
      <w:r w:rsidR="00885DCB">
        <w:rPr>
          <w:rFonts w:ascii="Calibri" w:hAnsi="Calibri" w:cs="Calibri"/>
          <w:sz w:val="24"/>
          <w:szCs w:val="24"/>
          <w:lang w:val="en-US"/>
        </w:rPr>
        <w:t xml:space="preserve">Overall, across </w:t>
      </w:r>
      <w:r w:rsidR="00D6652C">
        <w:rPr>
          <w:rFonts w:ascii="Calibri" w:hAnsi="Calibri" w:cs="Calibri"/>
          <w:sz w:val="24"/>
          <w:szCs w:val="24"/>
          <w:lang w:val="en-US"/>
        </w:rPr>
        <w:t xml:space="preserve">tillage, residue, </w:t>
      </w:r>
      <w:r w:rsidR="00885DCB">
        <w:rPr>
          <w:rFonts w:ascii="Calibri" w:hAnsi="Calibri" w:cs="Calibri"/>
          <w:sz w:val="24"/>
          <w:szCs w:val="24"/>
          <w:lang w:val="en-US"/>
        </w:rPr>
        <w:t>and</w:t>
      </w:r>
      <w:r w:rsidR="00D6652C">
        <w:rPr>
          <w:rFonts w:ascii="Calibri" w:hAnsi="Calibri" w:cs="Calibri"/>
          <w:sz w:val="24"/>
          <w:szCs w:val="24"/>
          <w:lang w:val="en-US"/>
        </w:rPr>
        <w:t xml:space="preserve"> weather the mid-season planted radish exhibited the highest fall biomass, </w:t>
      </w:r>
      <w:r w:rsidR="00885DCB">
        <w:rPr>
          <w:rFonts w:ascii="Calibri" w:hAnsi="Calibri" w:cs="Calibri"/>
          <w:sz w:val="24"/>
          <w:szCs w:val="24"/>
          <w:lang w:val="en-US"/>
        </w:rPr>
        <w:t>moderate</w:t>
      </w:r>
      <w:r w:rsidR="00D6652C">
        <w:rPr>
          <w:rFonts w:ascii="Calibri" w:hAnsi="Calibri" w:cs="Calibri"/>
          <w:sz w:val="24"/>
          <w:szCs w:val="24"/>
          <w:lang w:val="en-US"/>
        </w:rPr>
        <w:t xml:space="preserve"> pesticide toxicity, high crop yields, </w:t>
      </w:r>
      <w:r w:rsidR="00ED39BC">
        <w:rPr>
          <w:rFonts w:ascii="Calibri" w:hAnsi="Calibri" w:cs="Calibri"/>
          <w:sz w:val="24"/>
          <w:szCs w:val="24"/>
          <w:lang w:val="en-US"/>
        </w:rPr>
        <w:t>and</w:t>
      </w:r>
      <w:r w:rsidR="00D6652C">
        <w:rPr>
          <w:rFonts w:ascii="Calibri" w:hAnsi="Calibri" w:cs="Calibri"/>
          <w:sz w:val="24"/>
          <w:szCs w:val="24"/>
          <w:lang w:val="en-US"/>
        </w:rPr>
        <w:t xml:space="preserve"> </w:t>
      </w:r>
      <w:r w:rsidR="00E814F8">
        <w:rPr>
          <w:rFonts w:ascii="Calibri" w:hAnsi="Calibri" w:cs="Calibri"/>
          <w:sz w:val="24"/>
          <w:szCs w:val="24"/>
          <w:lang w:val="en-US"/>
        </w:rPr>
        <w:t xml:space="preserve">produced fall vegetation with </w:t>
      </w:r>
      <w:r w:rsidR="00D6652C">
        <w:rPr>
          <w:rFonts w:ascii="Calibri" w:hAnsi="Calibri" w:cs="Calibri"/>
          <w:sz w:val="24"/>
          <w:szCs w:val="24"/>
          <w:lang w:val="en-US"/>
        </w:rPr>
        <w:t>low potential ecological value</w:t>
      </w:r>
      <w:r w:rsidR="00E814F8">
        <w:rPr>
          <w:rFonts w:ascii="Calibri" w:hAnsi="Calibri" w:cs="Calibri"/>
          <w:sz w:val="24"/>
          <w:szCs w:val="24"/>
          <w:lang w:val="en-US"/>
        </w:rPr>
        <w:t>. T</w:t>
      </w:r>
      <w:r w:rsidR="00D6652C">
        <w:rPr>
          <w:rFonts w:ascii="Calibri" w:hAnsi="Calibri" w:cs="Calibri"/>
          <w:sz w:val="24"/>
          <w:szCs w:val="24"/>
          <w:lang w:val="en-US"/>
        </w:rPr>
        <w:t xml:space="preserve">he early planted mix </w:t>
      </w:r>
      <w:r w:rsidR="00E814F8">
        <w:rPr>
          <w:rFonts w:ascii="Calibri" w:hAnsi="Calibri" w:cs="Calibri"/>
          <w:sz w:val="24"/>
          <w:szCs w:val="24"/>
          <w:lang w:val="en-US"/>
        </w:rPr>
        <w:t xml:space="preserve">had </w:t>
      </w:r>
      <w:r w:rsidR="00B07B57">
        <w:rPr>
          <w:rFonts w:ascii="Calibri" w:hAnsi="Calibri" w:cs="Calibri"/>
          <w:sz w:val="24"/>
          <w:szCs w:val="24"/>
          <w:lang w:val="en-US"/>
        </w:rPr>
        <w:t xml:space="preserve">low to moderate fall </w:t>
      </w:r>
      <w:r w:rsidR="00E814F8">
        <w:rPr>
          <w:rFonts w:ascii="Calibri" w:hAnsi="Calibri" w:cs="Calibri"/>
          <w:sz w:val="24"/>
          <w:szCs w:val="24"/>
          <w:lang w:val="en-US"/>
        </w:rPr>
        <w:t xml:space="preserve">biomass, </w:t>
      </w:r>
      <w:r w:rsidR="00B07B57">
        <w:rPr>
          <w:rFonts w:ascii="Calibri" w:hAnsi="Calibri" w:cs="Calibri"/>
          <w:sz w:val="24"/>
          <w:szCs w:val="24"/>
          <w:lang w:val="en-US"/>
        </w:rPr>
        <w:t>moderate</w:t>
      </w:r>
      <w:r w:rsidR="00E814F8">
        <w:rPr>
          <w:rFonts w:ascii="Calibri" w:hAnsi="Calibri" w:cs="Calibri"/>
          <w:sz w:val="24"/>
          <w:szCs w:val="24"/>
          <w:lang w:val="en-US"/>
        </w:rPr>
        <w:t xml:space="preserve"> crop yields, high </w:t>
      </w:r>
      <w:r w:rsidR="00D6652C">
        <w:rPr>
          <w:rFonts w:ascii="Calibri" w:hAnsi="Calibri" w:cs="Calibri"/>
          <w:sz w:val="24"/>
          <w:szCs w:val="24"/>
          <w:lang w:val="en-US"/>
        </w:rPr>
        <w:t>pesticide toxicity loads, and x times more perennial weed</w:t>
      </w:r>
      <w:r w:rsidR="00ED39BC">
        <w:rPr>
          <w:rFonts w:ascii="Calibri" w:hAnsi="Calibri" w:cs="Calibri"/>
          <w:sz w:val="24"/>
          <w:szCs w:val="24"/>
          <w:lang w:val="en-US"/>
        </w:rPr>
        <w:t xml:space="preserve"> increases</w:t>
      </w:r>
      <w:r w:rsidR="00D6652C">
        <w:rPr>
          <w:rFonts w:ascii="Calibri" w:hAnsi="Calibri" w:cs="Calibri"/>
          <w:sz w:val="24"/>
          <w:szCs w:val="24"/>
          <w:lang w:val="en-US"/>
        </w:rPr>
        <w:t xml:space="preserve"> compared to other treatments</w:t>
      </w:r>
      <w:r w:rsidR="005D1C4B">
        <w:rPr>
          <w:rFonts w:ascii="Calibri" w:hAnsi="Calibri" w:cs="Calibri"/>
          <w:sz w:val="24"/>
          <w:szCs w:val="24"/>
          <w:lang w:val="en-US"/>
        </w:rPr>
        <w:t>,</w:t>
      </w:r>
      <w:r w:rsidR="00E814F8">
        <w:rPr>
          <w:rFonts w:ascii="Calibri" w:hAnsi="Calibri" w:cs="Calibri"/>
          <w:sz w:val="24"/>
          <w:szCs w:val="24"/>
          <w:lang w:val="en-US"/>
        </w:rPr>
        <w:t xml:space="preserve"> but supported fall vegetation that had high potential ecological value</w:t>
      </w:r>
      <w:r w:rsidRPr="00B730C3">
        <w:rPr>
          <w:rFonts w:ascii="Calibri" w:hAnsi="Calibri" w:cs="Calibri"/>
          <w:sz w:val="24"/>
          <w:szCs w:val="24"/>
          <w:lang w:val="en-US"/>
        </w:rPr>
        <w:t>.</w:t>
      </w:r>
      <w:r w:rsidR="00E814F8">
        <w:rPr>
          <w:rFonts w:ascii="Calibri" w:hAnsi="Calibri" w:cs="Calibri"/>
          <w:sz w:val="24"/>
          <w:szCs w:val="24"/>
          <w:lang w:val="en-US"/>
        </w:rPr>
        <w:t xml:space="preserve"> </w:t>
      </w:r>
      <w:r w:rsidR="00ED39BC">
        <w:rPr>
          <w:rFonts w:ascii="Calibri" w:hAnsi="Calibri" w:cs="Calibri"/>
          <w:sz w:val="24"/>
          <w:szCs w:val="24"/>
          <w:lang w:val="en-US"/>
        </w:rPr>
        <w:t xml:space="preserve">Depending on producer goals, mid-season planted radish cover crops may exhibit more consistent benefits across cropping systems and weather conditions compared to grass/clover mixtures. </w:t>
      </w:r>
      <w:r w:rsidRPr="00B730C3">
        <w:rPr>
          <w:rFonts w:ascii="Calibri" w:hAnsi="Calibri" w:cs="Calibri"/>
          <w:sz w:val="24"/>
          <w:szCs w:val="24"/>
          <w:lang w:val="en-US"/>
        </w:rPr>
        <w:t xml:space="preserve">These results underscore the complexity of defining ‘beneficial’ vegetation in agricultural systems, highlighting the interplay between multiple </w:t>
      </w:r>
      <w:r w:rsidR="005D1C4B">
        <w:rPr>
          <w:rFonts w:ascii="Calibri" w:hAnsi="Calibri" w:cs="Calibri"/>
          <w:sz w:val="24"/>
          <w:szCs w:val="24"/>
          <w:lang w:val="en-US"/>
        </w:rPr>
        <w:t xml:space="preserve">biophysical, </w:t>
      </w:r>
      <w:r w:rsidRPr="00B730C3">
        <w:rPr>
          <w:rFonts w:ascii="Calibri" w:hAnsi="Calibri" w:cs="Calibri"/>
          <w:sz w:val="24"/>
          <w:szCs w:val="24"/>
          <w:lang w:val="en-US"/>
        </w:rPr>
        <w:t xml:space="preserve">ecological and agronomic </w:t>
      </w:r>
      <w:r w:rsidR="00ED39BC">
        <w:rPr>
          <w:rFonts w:ascii="Calibri" w:hAnsi="Calibri" w:cs="Calibri"/>
          <w:sz w:val="24"/>
          <w:szCs w:val="24"/>
          <w:lang w:val="en-US"/>
        </w:rPr>
        <w:t>outcomes</w:t>
      </w:r>
      <w:r w:rsidRPr="00B730C3">
        <w:rPr>
          <w:rFonts w:ascii="Calibri" w:hAnsi="Calibri" w:cs="Calibri"/>
          <w:sz w:val="24"/>
          <w:szCs w:val="24"/>
          <w:lang w:val="en-US"/>
        </w:rPr>
        <w:t>.</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lastRenderedPageBreak/>
        <w:t>Introduction</w:t>
      </w:r>
    </w:p>
    <w:p w14:paraId="4CFD8E41" w14:textId="1558F803"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w:t>
      </w:r>
      <w:r w:rsidR="00E814F8">
        <w:rPr>
          <w:rFonts w:ascii="Calibri" w:hAnsi="Calibri" w:cs="Calibri"/>
          <w:sz w:val="24"/>
          <w:szCs w:val="24"/>
          <w:lang w:val="en-US"/>
        </w:rPr>
        <w:t>assessing</w:t>
      </w:r>
      <w:r w:rsidRPr="00053998">
        <w:rPr>
          <w:rFonts w:ascii="Calibri" w:hAnsi="Calibri" w:cs="Calibri"/>
          <w:sz w:val="24"/>
          <w:szCs w:val="24"/>
          <w:lang w:val="en-US"/>
        </w:rPr>
        <w:t xml:space="preserve"> non-crop plant communities (e.g., weeds) </w:t>
      </w:r>
      <w:r w:rsidR="00E814F8">
        <w:rPr>
          <w:rFonts w:ascii="Calibri" w:hAnsi="Calibri" w:cs="Calibri"/>
          <w:sz w:val="24"/>
          <w:szCs w:val="24"/>
          <w:lang w:val="en-US"/>
        </w:rPr>
        <w:t xml:space="preserve">and their attendant management strategies </w:t>
      </w:r>
      <w:r w:rsidRPr="00053998">
        <w:rPr>
          <w:rFonts w:ascii="Calibri" w:hAnsi="Calibri" w:cs="Calibri"/>
          <w:sz w:val="24"/>
          <w:szCs w:val="24"/>
          <w:lang w:val="en-US"/>
        </w:rPr>
        <w:t xml:space="preserve">for their </w:t>
      </w:r>
      <w:r w:rsidR="00E814F8">
        <w:rPr>
          <w:rFonts w:ascii="Calibri" w:hAnsi="Calibri" w:cs="Calibri"/>
          <w:sz w:val="24"/>
          <w:szCs w:val="24"/>
          <w:lang w:val="en-US"/>
        </w:rPr>
        <w:t>impacts on</w:t>
      </w:r>
      <w:r w:rsidRPr="00053998">
        <w:rPr>
          <w:rFonts w:ascii="Calibri" w:hAnsi="Calibri" w:cs="Calibri"/>
          <w:sz w:val="24"/>
          <w:szCs w:val="24"/>
          <w:lang w:val="en-US"/>
        </w:rPr>
        <w:t xml:space="preserve"> biodiversity. This requires </w:t>
      </w:r>
      <w:r w:rsidR="00E814F8">
        <w:rPr>
          <w:rFonts w:ascii="Calibri" w:hAnsi="Calibri" w:cs="Calibri"/>
          <w:sz w:val="24"/>
          <w:szCs w:val="24"/>
          <w:lang w:val="en-US"/>
        </w:rPr>
        <w:t>estimating</w:t>
      </w:r>
      <w:r w:rsidRPr="00053998">
        <w:rPr>
          <w:rFonts w:ascii="Calibri" w:hAnsi="Calibri" w:cs="Calibri"/>
          <w:sz w:val="24"/>
          <w:szCs w:val="24"/>
          <w:lang w:val="en-US"/>
        </w:rPr>
        <w:t xml:space="preserve"> both the ecological value of these communities within and beyond agro-ecosystems</w:t>
      </w:r>
      <w:r w:rsidR="00E814F8">
        <w:rPr>
          <w:rFonts w:ascii="Calibri" w:hAnsi="Calibri" w:cs="Calibri"/>
          <w:sz w:val="24"/>
          <w:szCs w:val="24"/>
          <w:lang w:val="en-US"/>
        </w:rPr>
        <w:t xml:space="preserve">, </w:t>
      </w:r>
      <w:r w:rsidRPr="00053998">
        <w:rPr>
          <w:rFonts w:ascii="Calibri" w:hAnsi="Calibri" w:cs="Calibri"/>
          <w:sz w:val="24"/>
          <w:szCs w:val="24"/>
          <w:lang w:val="en-US"/>
        </w:rPr>
        <w:t>their possible negative impacts on crop production</w:t>
      </w:r>
      <w:r w:rsidR="00E814F8">
        <w:rPr>
          <w:rFonts w:ascii="Calibri" w:hAnsi="Calibri" w:cs="Calibri"/>
          <w:sz w:val="24"/>
          <w:szCs w:val="24"/>
          <w:lang w:val="en-US"/>
        </w:rPr>
        <w:t>, and the ecological impacts of their management</w:t>
      </w:r>
      <w:r w:rsidRPr="00053998">
        <w:rPr>
          <w:rFonts w:ascii="Calibri" w:hAnsi="Calibri" w:cs="Calibri"/>
          <w:sz w:val="24"/>
          <w:szCs w:val="24"/>
          <w:lang w:val="en-US"/>
        </w:rPr>
        <w:t xml:space="preserve">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67BB4795" w14:textId="6299D4E7" w:rsidR="00CC27F8" w:rsidRDefault="00CC27F8" w:rsidP="00E752C9">
      <w:pPr>
        <w:rPr>
          <w:rFonts w:ascii="Calibri" w:hAnsi="Calibri" w:cs="Calibri"/>
          <w:sz w:val="24"/>
          <w:szCs w:val="24"/>
          <w:lang w:val="en-US"/>
        </w:rPr>
      </w:pPr>
      <w:r w:rsidRPr="00067D64">
        <w:rPr>
          <w:rFonts w:ascii="Calibri" w:hAnsi="Calibri" w:cs="Calibri"/>
          <w:sz w:val="24"/>
          <w:szCs w:val="24"/>
          <w:lang w:val="en-US"/>
        </w:rPr>
        <w:t>Non-crop communities embedded within production fields may offer a range of ecological benefits. They may serve as important promotors of plant diversity</w:t>
      </w:r>
      <w:r w:rsidR="0075226B" w:rsidRPr="00067D64">
        <w:rPr>
          <w:rFonts w:ascii="Calibri" w:hAnsi="Calibri" w:cs="Calibri"/>
          <w:sz w:val="24"/>
          <w:szCs w:val="24"/>
          <w:lang w:val="en-US"/>
        </w:rPr>
        <w:t xml:space="preserve"> (CITE)</w:t>
      </w:r>
      <w:r w:rsidRP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provide food sources for a high diversity of organisms </w:t>
      </w:r>
      <w:r w:rsidR="0075226B" w:rsidRPr="00067D64">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75226B" w:rsidRPr="00067D64">
        <w:rPr>
          <w:rFonts w:ascii="Calibri" w:hAnsi="Calibri" w:cs="Calibri"/>
          <w:sz w:val="24"/>
          <w:szCs w:val="24"/>
          <w:lang w:val="en-US"/>
        </w:rPr>
        <w:fldChar w:fldCharType="separate"/>
      </w:r>
      <w:r w:rsidR="00486A04" w:rsidRPr="00486A04">
        <w:rPr>
          <w:rFonts w:ascii="Calibri" w:hAnsi="Calibri" w:cs="Calibri"/>
          <w:sz w:val="24"/>
          <w:lang w:val="en-US"/>
        </w:rPr>
        <w:t xml:space="preserve">(Balfour and </w:t>
      </w:r>
      <w:proofErr w:type="spellStart"/>
      <w:r w:rsidR="00486A04" w:rsidRPr="00486A04">
        <w:rPr>
          <w:rFonts w:ascii="Calibri" w:hAnsi="Calibri" w:cs="Calibri"/>
          <w:sz w:val="24"/>
          <w:lang w:val="en-US"/>
        </w:rPr>
        <w:t>Ratnieks</w:t>
      </w:r>
      <w:proofErr w:type="spellEnd"/>
      <w:r w:rsidR="00486A04" w:rsidRPr="00486A04">
        <w:rPr>
          <w:rFonts w:ascii="Calibri" w:hAnsi="Calibri" w:cs="Calibri"/>
          <w:sz w:val="24"/>
          <w:lang w:val="en-US"/>
        </w:rPr>
        <w:t>, 2022; Marshall et al., 2003)</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offer habitat (CITE), reduce nitrate leaching </w:t>
      </w:r>
      <w:r w:rsidR="0075226B" w:rsidRPr="00067D64">
        <w:rPr>
          <w:rFonts w:ascii="Calibri" w:hAnsi="Calibri" w:cs="Calibri"/>
          <w:i/>
          <w:iCs/>
          <w:sz w:val="24"/>
          <w:szCs w:val="24"/>
          <w:lang w:val="en-US"/>
        </w:rPr>
        <w:t>(Blaix et al., 2018; Huang et al., 2018b)</w:t>
      </w:r>
      <w:r w:rsidR="0075226B" w:rsidRPr="00067D64">
        <w:rPr>
          <w:rFonts w:ascii="Calibri" w:hAnsi="Calibri" w:cs="Calibri"/>
          <w:sz w:val="24"/>
          <w:szCs w:val="24"/>
          <w:lang w:val="en-US"/>
        </w:rPr>
        <w:t xml:space="preserve"> </w:t>
      </w:r>
      <w:r w:rsidR="0075226B" w:rsidRPr="00067D64">
        <w:rPr>
          <w:rFonts w:ascii="Calibri" w:hAnsi="Calibri" w:cs="Calibri"/>
          <w:sz w:val="24"/>
          <w:szCs w:val="24"/>
          <w:lang w:val="en-US"/>
        </w:rPr>
        <w:fldChar w:fldCharType="begin"/>
      </w:r>
      <w:r w:rsidR="0075226B" w:rsidRPr="00067D64">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75226B" w:rsidRPr="00067D64">
        <w:rPr>
          <w:rFonts w:ascii="Calibri" w:hAnsi="Calibri" w:cs="Calibri"/>
          <w:sz w:val="24"/>
          <w:szCs w:val="24"/>
          <w:lang w:val="en-US"/>
        </w:rPr>
        <w:fldChar w:fldCharType="separate"/>
      </w:r>
      <w:r w:rsidR="0075226B" w:rsidRPr="00067D64">
        <w:rPr>
          <w:rFonts w:ascii="Calibri" w:hAnsi="Calibri" w:cs="Calibri"/>
          <w:sz w:val="24"/>
          <w:szCs w:val="24"/>
          <w:lang w:val="en-US"/>
        </w:rPr>
        <w:t>(Sullivan et al., 2017)</w:t>
      </w:r>
      <w:r w:rsidR="0075226B" w:rsidRPr="00067D64">
        <w:rPr>
          <w:rFonts w:ascii="Calibri" w:hAnsi="Calibri" w:cs="Calibri"/>
          <w:sz w:val="24"/>
          <w:szCs w:val="24"/>
          <w:lang w:val="en-US"/>
        </w:rPr>
        <w:fldChar w:fldCharType="end"/>
      </w:r>
      <w:r w:rsidR="0075226B" w:rsidRPr="00067D64">
        <w:rPr>
          <w:rFonts w:ascii="Calibri" w:hAnsi="Calibri" w:cs="Calibri"/>
          <w:sz w:val="24"/>
          <w:szCs w:val="24"/>
          <w:lang w:val="en-US"/>
        </w:rPr>
        <w:t xml:space="preserve">, </w:t>
      </w:r>
      <w:r w:rsidR="00067D64">
        <w:rPr>
          <w:rFonts w:ascii="Calibri" w:hAnsi="Calibri" w:cs="Calibri"/>
          <w:sz w:val="24"/>
          <w:szCs w:val="24"/>
          <w:lang w:val="en-US"/>
        </w:rPr>
        <w:t xml:space="preserve">contribute to soil organic carbon </w:t>
      </w:r>
      <w:r w:rsidR="00067D64" w:rsidRPr="00B730C3">
        <w:rPr>
          <w:rFonts w:ascii="Calibri" w:hAnsi="Calibri" w:cs="Calibri"/>
          <w:sz w:val="24"/>
          <w:szCs w:val="24"/>
          <w:lang w:val="en-US"/>
        </w:rPr>
        <w:t xml:space="preserve"> </w:t>
      </w:r>
      <w:r w:rsidR="00067D64" w:rsidRPr="00B730C3">
        <w:rPr>
          <w:rFonts w:ascii="Calibri" w:hAnsi="Calibri" w:cs="Calibri"/>
          <w:sz w:val="24"/>
          <w:szCs w:val="24"/>
          <w:lang w:val="en-US"/>
        </w:rPr>
        <w:fldChar w:fldCharType="begin"/>
      </w:r>
      <w:r w:rsidR="00067D64"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067D64" w:rsidRPr="00B730C3">
        <w:rPr>
          <w:rFonts w:ascii="Calibri" w:hAnsi="Calibri" w:cs="Calibri"/>
          <w:sz w:val="24"/>
          <w:szCs w:val="24"/>
          <w:lang w:val="en-US"/>
        </w:rPr>
        <w:fldChar w:fldCharType="separate"/>
      </w:r>
      <w:r w:rsidR="00067D64" w:rsidRPr="00DE4ABA">
        <w:rPr>
          <w:rFonts w:ascii="Calibri" w:hAnsi="Calibri" w:cs="Calibri"/>
          <w:sz w:val="24"/>
          <w:szCs w:val="24"/>
          <w:lang w:val="en-US"/>
        </w:rPr>
        <w:t>(Jian et al., 2020)</w:t>
      </w:r>
      <w:r w:rsidR="00067D64" w:rsidRPr="00B730C3">
        <w:rPr>
          <w:rFonts w:ascii="Calibri" w:hAnsi="Calibri" w:cs="Calibri"/>
          <w:sz w:val="24"/>
          <w:szCs w:val="24"/>
          <w:lang w:val="en-US"/>
        </w:rPr>
        <w:fldChar w:fldCharType="end"/>
      </w:r>
      <w:r w:rsidR="00067D64">
        <w:rPr>
          <w:rFonts w:ascii="Calibri" w:hAnsi="Calibri" w:cs="Calibri"/>
          <w:sz w:val="24"/>
          <w:szCs w:val="24"/>
          <w:lang w:val="en-US"/>
        </w:rPr>
        <w:t xml:space="preserve">, </w:t>
      </w:r>
      <w:r w:rsidR="0075226B" w:rsidRPr="00067D64">
        <w:rPr>
          <w:rFonts w:ascii="Calibri" w:hAnsi="Calibri" w:cs="Calibri"/>
          <w:sz w:val="24"/>
          <w:szCs w:val="24"/>
          <w:lang w:val="en-US"/>
        </w:rPr>
        <w:t xml:space="preserve">or mitigate soil erosion </w:t>
      </w:r>
      <w:r w:rsidR="00067D64" w:rsidRPr="00067D64">
        <w:rPr>
          <w:rFonts w:ascii="Calibri" w:hAnsi="Calibri" w:cs="Calibri"/>
          <w:sz w:val="24"/>
          <w:szCs w:val="24"/>
          <w:lang w:val="en-US"/>
        </w:rPr>
        <w:fldChar w:fldCharType="begin"/>
      </w:r>
      <w:r w:rsidR="00067D64" w:rsidRPr="00067D64">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067D64" w:rsidRPr="00067D64">
        <w:rPr>
          <w:rFonts w:ascii="Calibri" w:hAnsi="Calibri" w:cs="Calibri"/>
          <w:sz w:val="24"/>
          <w:szCs w:val="24"/>
          <w:lang w:val="en-US"/>
        </w:rPr>
        <w:fldChar w:fldCharType="separate"/>
      </w:r>
      <w:r w:rsidR="00067D64" w:rsidRPr="00067D64">
        <w:rPr>
          <w:rFonts w:ascii="Calibri" w:hAnsi="Calibri" w:cs="Calibri"/>
          <w:sz w:val="24"/>
          <w:lang w:val="en-US"/>
        </w:rPr>
        <w:t>(Moreau et al., 2020)</w:t>
      </w:r>
      <w:r w:rsidR="00067D64" w:rsidRPr="00067D64">
        <w:rPr>
          <w:rFonts w:ascii="Calibri" w:hAnsi="Calibri" w:cs="Calibri"/>
          <w:sz w:val="24"/>
          <w:szCs w:val="24"/>
          <w:lang w:val="en-US"/>
        </w:rPr>
        <w:fldChar w:fldCharType="end"/>
      </w:r>
      <w:r w:rsidR="0075226B">
        <w:rPr>
          <w:rFonts w:ascii="Calibri" w:hAnsi="Calibri" w:cs="Calibri"/>
          <w:sz w:val="24"/>
          <w:szCs w:val="24"/>
          <w:lang w:val="en-US"/>
        </w:rPr>
        <w:t xml:space="preserve"> </w:t>
      </w:r>
    </w:p>
    <w:p w14:paraId="6714FA3A" w14:textId="2AD07E54" w:rsidR="00067D64" w:rsidRDefault="00067D64" w:rsidP="000010AC">
      <w:pPr>
        <w:rPr>
          <w:rFonts w:ascii="Calibri" w:hAnsi="Calibri" w:cs="Calibri"/>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(e.g pollinators, beneficial predators such as carabid beetles) (Petit et al., 2011; Kulkarni et al., 2015; Rollin et al., 2016).</w:t>
      </w:r>
    </w:p>
    <w:p w14:paraId="0398E603" w14:textId="1175B0B4" w:rsidR="00235ADC" w:rsidRDefault="0075226B" w:rsidP="0075226B">
      <w:pPr>
        <w:rPr>
          <w:rFonts w:ascii="Calibri" w:hAnsi="Calibri" w:cs="Calibri"/>
          <w:sz w:val="24"/>
          <w:szCs w:val="24"/>
          <w:lang w:val="en-US"/>
        </w:rPr>
      </w:pPr>
      <w:r>
        <w:rPr>
          <w:rFonts w:ascii="Calibri" w:hAnsi="Calibri" w:cs="Calibri"/>
          <w:sz w:val="24"/>
          <w:szCs w:val="24"/>
          <w:lang w:val="en-US"/>
        </w:rPr>
        <w:t xml:space="preserve">In agricultural systems that utilize tillage and/or herbicides, studies have found fall cover cropping has a minimal impact on subsequent weed pressure due to the strong filters exerted by spring tillage or herbicide application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lang w:val="en-US"/>
        </w:rPr>
        <w:fldChar w:fldCharType="separate"/>
      </w:r>
      <w:r w:rsidRPr="00053998">
        <w:rPr>
          <w:rFonts w:ascii="Calibri" w:hAnsi="Calibri" w:cs="Calibri"/>
          <w:sz w:val="24"/>
          <w:lang w:val="en-US"/>
        </w:rPr>
        <w:t>(Adeux et al., 2023; Rouge et al., 2023)</w:t>
      </w:r>
      <w:r>
        <w:rPr>
          <w:rFonts w:ascii="Calibri" w:hAnsi="Calibri" w:cs="Calibri"/>
          <w:sz w:val="24"/>
          <w:szCs w:val="24"/>
          <w:lang w:val="en-US"/>
        </w:rPr>
        <w:fldChar w:fldCharType="end"/>
      </w:r>
      <w:r w:rsidR="00067D64">
        <w:rPr>
          <w:rFonts w:ascii="Calibri" w:hAnsi="Calibri" w:cs="Calibri"/>
          <w:sz w:val="24"/>
          <w:szCs w:val="24"/>
          <w:lang w:val="en-US"/>
        </w:rPr>
        <w:t xml:space="preserve"> </w:t>
      </w:r>
      <w:r w:rsidR="00067D64">
        <w:rPr>
          <w:rFonts w:ascii="Calibri" w:hAnsi="Calibri" w:cs="Calibri"/>
          <w:sz w:val="24"/>
          <w:szCs w:val="24"/>
          <w:lang w:val="en-US"/>
        </w:rPr>
        <w:fldChar w:fldCharType="begin"/>
      </w:r>
      <w:r w:rsidR="00067D64">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00067D64">
        <w:rPr>
          <w:rFonts w:ascii="Calibri" w:hAnsi="Calibri" w:cs="Calibri"/>
          <w:sz w:val="24"/>
          <w:szCs w:val="24"/>
          <w:lang w:val="en-US"/>
        </w:rPr>
        <w:fldChar w:fldCharType="separate"/>
      </w:r>
      <w:r w:rsidR="00067D64" w:rsidRPr="00371162">
        <w:rPr>
          <w:rFonts w:ascii="Calibri" w:hAnsi="Calibri" w:cs="Calibri"/>
          <w:sz w:val="24"/>
          <w:lang w:val="en-US"/>
        </w:rPr>
        <w:t>(Adeux et al., 2023, 2021)</w:t>
      </w:r>
      <w:r w:rsidR="00067D64">
        <w:rPr>
          <w:rFonts w:ascii="Calibri" w:hAnsi="Calibri" w:cs="Calibri"/>
          <w:sz w:val="24"/>
          <w:szCs w:val="24"/>
          <w:lang w:val="en-US"/>
        </w:rPr>
        <w:fldChar w:fldCharType="end"/>
      </w:r>
      <w:r w:rsidR="00067D64">
        <w:rPr>
          <w:rFonts w:ascii="Calibri" w:hAnsi="Calibri" w:cs="Calibri"/>
          <w:sz w:val="24"/>
          <w:szCs w:val="24"/>
          <w:lang w:val="en-US"/>
        </w:rPr>
        <w:t xml:space="preserve"> OTHERS</w:t>
      </w:r>
      <w:r>
        <w:rPr>
          <w:rFonts w:ascii="Calibri" w:hAnsi="Calibri" w:cs="Calibri"/>
          <w:sz w:val="24"/>
          <w:szCs w:val="24"/>
          <w:lang w:val="en-US"/>
        </w:rPr>
        <w:t xml:space="preserve">. It follows that fall non-crop vegetation may present a unique opportunity for optimization, allowing the expression of ecologically beneficial weeds in addition to providing services such as soil cover and soil nitrate retention (CITE). </w:t>
      </w:r>
      <w:r w:rsidR="00235ADC">
        <w:rPr>
          <w:rFonts w:ascii="Calibri" w:hAnsi="Calibri" w:cs="Calibri"/>
          <w:sz w:val="24"/>
          <w:szCs w:val="24"/>
          <w:lang w:val="en-US"/>
        </w:rPr>
        <w:t>The interaction between cover crops, tillage</w:t>
      </w:r>
      <w:r w:rsidR="00067D64">
        <w:rPr>
          <w:rFonts w:ascii="Calibri" w:hAnsi="Calibri" w:cs="Calibri"/>
          <w:sz w:val="24"/>
          <w:szCs w:val="24"/>
          <w:lang w:val="en-US"/>
        </w:rPr>
        <w:t xml:space="preserve"> </w:t>
      </w:r>
      <w:r w:rsidR="00235ADC">
        <w:rPr>
          <w:rFonts w:ascii="Calibri" w:hAnsi="Calibri" w:cs="Calibri"/>
          <w:sz w:val="24"/>
          <w:szCs w:val="24"/>
          <w:lang w:val="en-US"/>
        </w:rPr>
        <w:t xml:space="preserve">and residue management is complex, and it is unclear how these factors might be combined to optimize the services provided by fall non-crop vegetation. To better understand the potential for optimizing fall non-crop vegetation services, we embedded five cover cropping systems within six combinations of tillage and residue managements, resulting in 30 unique cropping systems. </w:t>
      </w:r>
      <w:r w:rsidR="00997091">
        <w:rPr>
          <w:rFonts w:ascii="Calibri" w:hAnsi="Calibri" w:cs="Calibri"/>
          <w:sz w:val="24"/>
          <w:szCs w:val="24"/>
          <w:lang w:val="en-US"/>
        </w:rPr>
        <w:t xml:space="preserve">Using these </w:t>
      </w:r>
      <w:r w:rsidR="00235ADC">
        <w:rPr>
          <w:rFonts w:ascii="Calibri" w:hAnsi="Calibri" w:cs="Calibri"/>
          <w:sz w:val="24"/>
          <w:szCs w:val="24"/>
          <w:lang w:val="en-US"/>
        </w:rPr>
        <w:t>30 systems</w:t>
      </w:r>
      <w:r w:rsidR="00067D64">
        <w:rPr>
          <w:rFonts w:ascii="Calibri" w:hAnsi="Calibri" w:cs="Calibri"/>
          <w:sz w:val="24"/>
          <w:szCs w:val="24"/>
          <w:lang w:val="en-US"/>
        </w:rPr>
        <w:t xml:space="preserve"> as a platform</w:t>
      </w:r>
      <w:r w:rsidR="00235ADC">
        <w:rPr>
          <w:rFonts w:ascii="Calibri" w:hAnsi="Calibri" w:cs="Calibri"/>
          <w:sz w:val="24"/>
          <w:szCs w:val="24"/>
          <w:lang w:val="en-US"/>
        </w:rPr>
        <w:t>, the objectives of this study were to:</w:t>
      </w:r>
    </w:p>
    <w:p w14:paraId="6946F225" w14:textId="30D741A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services resulting from management combinations</w:t>
      </w:r>
    </w:p>
    <w:p w14:paraId="25E9EB30" w14:textId="56994691"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Soil protection</w:t>
      </w:r>
    </w:p>
    <w:p w14:paraId="794F77E4" w14:textId="1916B85D"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Reduction of nitrate leaching</w:t>
      </w:r>
    </w:p>
    <w:p w14:paraId="29E67C87" w14:textId="22104793" w:rsidR="00997091" w:rsidRPr="00235ADC"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Ecological value</w:t>
      </w:r>
    </w:p>
    <w:p w14:paraId="46D12469" w14:textId="65F1232D" w:rsidR="00997091" w:rsidRDefault="00997091"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t>Quantify the dis-services resulting from management combinations</w:t>
      </w:r>
    </w:p>
    <w:p w14:paraId="21EE8EAC" w14:textId="33E76505"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Reduced cash crop yields</w:t>
      </w:r>
    </w:p>
    <w:p w14:paraId="647C272B" w14:textId="5D9C0649" w:rsid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Pesticide toxicity loads to the environment</w:t>
      </w:r>
    </w:p>
    <w:p w14:paraId="25226DAA" w14:textId="23B88A0D" w:rsidR="00997091" w:rsidRPr="00997091" w:rsidRDefault="00997091" w:rsidP="00997091">
      <w:pPr>
        <w:pStyle w:val="ListParagraph"/>
        <w:numPr>
          <w:ilvl w:val="1"/>
          <w:numId w:val="2"/>
        </w:numPr>
        <w:rPr>
          <w:rFonts w:ascii="Calibri" w:hAnsi="Calibri" w:cs="Calibri"/>
          <w:sz w:val="24"/>
          <w:szCs w:val="24"/>
          <w:lang w:val="en-US"/>
        </w:rPr>
      </w:pPr>
      <w:r>
        <w:rPr>
          <w:rFonts w:ascii="Calibri" w:hAnsi="Calibri" w:cs="Calibri"/>
          <w:sz w:val="24"/>
          <w:szCs w:val="24"/>
          <w:lang w:val="en-US"/>
        </w:rPr>
        <w:t>Future agronomic harm potential</w:t>
      </w:r>
    </w:p>
    <w:p w14:paraId="39D5D0A8" w14:textId="1DBA8DB5" w:rsidR="0075226B" w:rsidRDefault="00235ADC" w:rsidP="00997091">
      <w:pPr>
        <w:pStyle w:val="ListParagraph"/>
        <w:numPr>
          <w:ilvl w:val="0"/>
          <w:numId w:val="2"/>
        </w:numPr>
        <w:rPr>
          <w:rFonts w:ascii="Calibri" w:hAnsi="Calibri" w:cs="Calibri"/>
          <w:sz w:val="24"/>
          <w:szCs w:val="24"/>
          <w:lang w:val="en-US"/>
        </w:rPr>
      </w:pPr>
      <w:r>
        <w:rPr>
          <w:rFonts w:ascii="Calibri" w:hAnsi="Calibri" w:cs="Calibri"/>
          <w:sz w:val="24"/>
          <w:szCs w:val="24"/>
          <w:lang w:val="en-US"/>
        </w:rPr>
        <w:lastRenderedPageBreak/>
        <w:t>Understand how cover cropping systems interact with tillage</w:t>
      </w:r>
      <w:r w:rsidR="00997091">
        <w:rPr>
          <w:rFonts w:ascii="Calibri" w:hAnsi="Calibri" w:cs="Calibri"/>
          <w:sz w:val="24"/>
          <w:szCs w:val="24"/>
          <w:lang w:val="en-US"/>
        </w:rPr>
        <w:t xml:space="preserve">, </w:t>
      </w:r>
      <w:r>
        <w:rPr>
          <w:rFonts w:ascii="Calibri" w:hAnsi="Calibri" w:cs="Calibri"/>
          <w:sz w:val="24"/>
          <w:szCs w:val="24"/>
          <w:lang w:val="en-US"/>
        </w:rPr>
        <w:t>residue removal</w:t>
      </w:r>
      <w:r w:rsidR="00997091">
        <w:rPr>
          <w:rFonts w:ascii="Calibri" w:hAnsi="Calibri" w:cs="Calibri"/>
          <w:sz w:val="24"/>
          <w:szCs w:val="24"/>
          <w:lang w:val="en-US"/>
        </w:rPr>
        <w:t>, and weather</w:t>
      </w:r>
      <w:r>
        <w:rPr>
          <w:rFonts w:ascii="Calibri" w:hAnsi="Calibri" w:cs="Calibri"/>
          <w:sz w:val="24"/>
          <w:szCs w:val="24"/>
          <w:lang w:val="en-US"/>
        </w:rPr>
        <w:t xml:space="preserve"> in provision of </w:t>
      </w:r>
      <w:r w:rsidR="00997091">
        <w:rPr>
          <w:rFonts w:ascii="Calibri" w:hAnsi="Calibri" w:cs="Calibri"/>
          <w:sz w:val="24"/>
          <w:szCs w:val="24"/>
          <w:lang w:val="en-US"/>
        </w:rPr>
        <w:t xml:space="preserve">these </w:t>
      </w:r>
      <w:r>
        <w:rPr>
          <w:rFonts w:ascii="Calibri" w:hAnsi="Calibri" w:cs="Calibri"/>
          <w:sz w:val="24"/>
          <w:szCs w:val="24"/>
          <w:lang w:val="en-US"/>
        </w:rPr>
        <w:t>services</w:t>
      </w:r>
      <w:r w:rsidR="00997091">
        <w:rPr>
          <w:rFonts w:ascii="Calibri" w:hAnsi="Calibri" w:cs="Calibri"/>
          <w:sz w:val="24"/>
          <w:szCs w:val="24"/>
          <w:lang w:val="en-US"/>
        </w:rPr>
        <w:t xml:space="preserve"> and dis-services</w:t>
      </w:r>
    </w:p>
    <w:p w14:paraId="5ABA78FC" w14:textId="7994D96E" w:rsidR="00997091" w:rsidRPr="00997091" w:rsidRDefault="00997091" w:rsidP="00997091">
      <w:pPr>
        <w:rPr>
          <w:rFonts w:ascii="Calibri" w:hAnsi="Calibri" w:cs="Calibri"/>
          <w:sz w:val="24"/>
          <w:szCs w:val="24"/>
          <w:lang w:val="en-US"/>
        </w:rPr>
      </w:pPr>
    </w:p>
    <w:p w14:paraId="4439579A" w14:textId="371AC11D" w:rsidR="00B730C3" w:rsidRDefault="00D60065" w:rsidP="00B730C3">
      <w:pPr>
        <w:rPr>
          <w:rFonts w:ascii="Calibri" w:hAnsi="Calibri" w:cs="Calibri"/>
          <w:sz w:val="24"/>
          <w:szCs w:val="24"/>
          <w:lang w:val="en-US"/>
        </w:rPr>
      </w:pPr>
      <w:r>
        <w:rPr>
          <w:rFonts w:ascii="Calibri" w:hAnsi="Calibri" w:cs="Calibri"/>
          <w:sz w:val="24"/>
          <w:szCs w:val="24"/>
          <w:lang w:val="en-US"/>
        </w:rPr>
        <w:t xml:space="preserve">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383D53BA" w14:textId="77777777" w:rsidR="00CC27F8" w:rsidRDefault="00CC27F8" w:rsidP="00B730C3">
      <w:pPr>
        <w:rPr>
          <w:rFonts w:ascii="Calibri" w:hAnsi="Calibri" w:cs="Calibri"/>
          <w:sz w:val="24"/>
          <w:szCs w:val="24"/>
          <w:lang w:val="en-US"/>
        </w:rPr>
      </w:pPr>
    </w:p>
    <w:p w14:paraId="196D324D" w14:textId="72942431" w:rsidR="00B730C3" w:rsidRPr="0093369E" w:rsidRDefault="00CC27F8" w:rsidP="00B730C3">
      <w:pPr>
        <w:rPr>
          <w:rFonts w:ascii="Calibri" w:hAnsi="Calibri" w:cs="Calibri"/>
          <w:sz w:val="24"/>
          <w:szCs w:val="24"/>
          <w:lang w:val="en-US"/>
        </w:rPr>
      </w:pPr>
      <w:r>
        <w:rPr>
          <w:rFonts w:ascii="Calibri" w:hAnsi="Calibri" w:cs="Calibri"/>
          <w:sz w:val="24"/>
          <w:szCs w:val="24"/>
          <w:lang w:val="en-US"/>
        </w:rPr>
        <w:t xml:space="preserve"> </w:t>
      </w:r>
      <w:r w:rsidR="0093369E">
        <w:rPr>
          <w:rFonts w:ascii="Calibri" w:hAnsi="Calibri" w:cs="Calibri"/>
          <w:sz w:val="24"/>
          <w:szCs w:val="24"/>
          <w:lang w:val="en-US"/>
        </w:rPr>
        <w:t xml:space="preserve"> </w:t>
      </w: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r w:rsidRPr="003E205E">
        <w:rPr>
          <w:rFonts w:ascii="Calibri" w:hAnsi="Calibri" w:cs="Calibri"/>
          <w:sz w:val="24"/>
          <w:szCs w:val="24"/>
          <w:lang w:val="en-US"/>
        </w:rPr>
        <w:t>Paper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Used Yvoz,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4FD699F1"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{"citationID":"AmXEL2sc","properties":{"formattedCitation":"(Moreau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1C6E964A"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00486A04">
        <w:rPr>
          <w:rFonts w:ascii="Calibri" w:hAnsi="Calibri" w:cs="Calibri"/>
          <w:sz w:val="24"/>
          <w:szCs w:val="24"/>
          <w:lang w:val="en-US"/>
        </w:rPr>
        <w:instrText xml:space="preserve"> ADDIN ZOTERO_ITEM CSL_CITATION {"citationID":"sipBuCBC","properties":{"formattedCitation":"(Jian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Adeux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2D5B3EC6" w:rsidR="00A70C8E" w:rsidRPr="001E07E9" w:rsidRDefault="00A70C8E" w:rsidP="00A70C8E">
      <w:pPr>
        <w:rPr>
          <w:lang w:val="en-US"/>
        </w:rPr>
      </w:pPr>
      <w:r w:rsidRPr="00CF29E1">
        <w:rPr>
          <w:lang w:val="en-US"/>
        </w:rPr>
        <w:t xml:space="preserve">This study was conducted within a larger long-term crop rotation and tillage </w:t>
      </w:r>
      <w:r w:rsidR="001E07E9">
        <w:rPr>
          <w:lang w:val="en-US"/>
        </w:rPr>
        <w:t xml:space="preserve">continuous </w:t>
      </w:r>
      <w:r w:rsidRPr="00CF29E1">
        <w:rPr>
          <w:lang w:val="en-US"/>
        </w:rPr>
        <w:t xml:space="preserve">experiment which was established in 2002 on a sandy loam at Flakkebjerg Research Centre, Denmark (55.317, 11.400).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w:t>
      </w:r>
      <w:r w:rsidR="001E07E9">
        <w:rPr>
          <w:lang w:val="en-US"/>
        </w:rPr>
        <w:t xml:space="preserve"> of the long-term experiment is</w:t>
      </w:r>
      <w:r w:rsidRPr="00CF29E1">
        <w:rPr>
          <w:lang w:val="en-US"/>
        </w:rPr>
        <w:t xml:space="preserve"> a split-split plot with four replications. The main plot factor </w:t>
      </w:r>
      <w:r w:rsidR="001E07E9">
        <w:rPr>
          <w:lang w:val="en-US"/>
        </w:rPr>
        <w:t>is</w:t>
      </w:r>
      <w:r w:rsidRPr="00CF29E1">
        <w:rPr>
          <w:lang w:val="en-US"/>
        </w:rPr>
        <w:t xml:space="preserve"> cropping system (four levels), the subplot </w:t>
      </w:r>
      <w:r w:rsidR="001E07E9">
        <w:rPr>
          <w:lang w:val="en-US"/>
        </w:rPr>
        <w:t>i</w:t>
      </w:r>
      <w:r w:rsidRPr="00CF29E1">
        <w:rPr>
          <w:lang w:val="en-US"/>
        </w:rPr>
        <w:t xml:space="preserve">s primary tillage system (four levels) and the sub-subplot (six levels) was established to accommodate various sub-treatments within rotation and tillage combinations </w:t>
      </w:r>
      <w:r w:rsidR="00ED39BC">
        <w:rPr>
          <w:lang w:val="en-US"/>
        </w:rPr>
        <w:t>[</w:t>
      </w:r>
      <w:r w:rsidRPr="00CF29E1">
        <w:rPr>
          <w:lang w:val="en-US"/>
        </w:rPr>
        <w:t xml:space="preserve">see for example Melander et al. </w:t>
      </w:r>
      <w:r w:rsidRPr="001E07E9">
        <w:rPr>
          <w:lang w:val="en-US"/>
        </w:rPr>
        <w:t>(2008)</w:t>
      </w:r>
      <w:r w:rsidR="00ED39BC">
        <w:rPr>
          <w:lang w:val="en-US"/>
        </w:rPr>
        <w:t>]</w:t>
      </w:r>
      <w:r w:rsidRPr="001E07E9">
        <w:rPr>
          <w:lang w:val="en-US"/>
        </w:rPr>
        <w:t xml:space="preserve">. </w:t>
      </w:r>
      <w:r w:rsidR="001E07E9" w:rsidRPr="00CF29E1">
        <w:rPr>
          <w:lang w:val="en-US"/>
        </w:rPr>
        <w:t>The cash crop sequence during the present study was spring barley (</w:t>
      </w:r>
      <w:r w:rsidR="001E07E9" w:rsidRPr="00CF29E1">
        <w:rPr>
          <w:i/>
          <w:iCs/>
          <w:lang w:val="en-US"/>
        </w:rPr>
        <w:t xml:space="preserve">Hordeum vulgare </w:t>
      </w:r>
      <w:r w:rsidR="001E07E9" w:rsidRPr="00CF29E1">
        <w:rPr>
          <w:lang w:val="en-US"/>
        </w:rPr>
        <w:t>L.) sown 19 April 2018, spring oat (</w:t>
      </w:r>
      <w:r w:rsidR="001E07E9" w:rsidRPr="00CF29E1">
        <w:rPr>
          <w:i/>
          <w:iCs/>
          <w:lang w:val="en-US"/>
        </w:rPr>
        <w:t>Avena sativa</w:t>
      </w:r>
      <w:r w:rsidR="001E07E9" w:rsidRPr="00CF29E1">
        <w:rPr>
          <w:lang w:val="en-US"/>
        </w:rPr>
        <w:t xml:space="preserve"> L.) sown 4 April 2019 and faba beans (</w:t>
      </w:r>
      <w:r w:rsidR="001E07E9" w:rsidRPr="00CF29E1">
        <w:rPr>
          <w:i/>
          <w:iCs/>
          <w:lang w:val="en-US"/>
        </w:rPr>
        <w:t>Vicia faba</w:t>
      </w:r>
      <w:r w:rsidR="001E07E9" w:rsidRPr="00CF29E1">
        <w:rPr>
          <w:lang w:val="en-US"/>
        </w:rPr>
        <w:t xml:space="preserve"> L.) sown 15 April 2020.</w:t>
      </w:r>
      <w:r w:rsidR="0013795C">
        <w:rPr>
          <w:lang w:val="en-US"/>
        </w:rPr>
        <w:t xml:space="preserve"> Detailed tables and a visual of the study’s agronomic management are presented in supplemental material, but are described here briefly. </w:t>
      </w:r>
    </w:p>
    <w:p w14:paraId="77362F28" w14:textId="0180ABA5" w:rsidR="007477A1" w:rsidRPr="001E07E9" w:rsidRDefault="007477A1" w:rsidP="007477A1">
      <w:pPr>
        <w:pStyle w:val="Heading3"/>
        <w:rPr>
          <w:lang w:val="en-US"/>
        </w:rPr>
      </w:pPr>
      <w:r w:rsidRPr="001E07E9">
        <w:rPr>
          <w:lang w:val="en-US"/>
        </w:rPr>
        <w:t>Study design</w:t>
      </w:r>
    </w:p>
    <w:p w14:paraId="63799CEF" w14:textId="61A399CD" w:rsidR="00A70C8E" w:rsidRDefault="00A70C8E" w:rsidP="00A70C8E">
      <w:pPr>
        <w:rPr>
          <w:lang w:val="en-US"/>
        </w:rPr>
      </w:pPr>
      <w:r w:rsidRPr="00CF29E1">
        <w:rPr>
          <w:lang w:val="en-US"/>
        </w:rPr>
        <w:t xml:space="preserve">For the purpose of the present study, two cropping systems were selected that had the same sequence of crops but with different </w:t>
      </w:r>
      <w:r w:rsidR="0013795C">
        <w:rPr>
          <w:lang w:val="en-US"/>
        </w:rPr>
        <w:t xml:space="preserve">small grain </w:t>
      </w:r>
      <w:r w:rsidRPr="00CF29E1">
        <w:rPr>
          <w:lang w:val="en-US"/>
        </w:rPr>
        <w:t>straw management</w:t>
      </w:r>
      <w:r w:rsidR="0013795C">
        <w:rPr>
          <w:lang w:val="en-US"/>
        </w:rPr>
        <w:t>s that</w:t>
      </w:r>
      <w:r w:rsidR="001E07E9">
        <w:rPr>
          <w:lang w:val="en-US"/>
        </w:rPr>
        <w:t xml:space="preserve"> reflect common systems in Denmark</w:t>
      </w:r>
      <w:r w:rsidRPr="00CF29E1">
        <w:rPr>
          <w:lang w:val="en-US"/>
        </w:rPr>
        <w:t xml:space="preserve">: straw removed or retained. Therefore, in the present study, straw management composed the main-plot treatment. </w:t>
      </w:r>
      <w:r w:rsidR="0013795C">
        <w:rPr>
          <w:lang w:val="en-US"/>
        </w:rPr>
        <w:t xml:space="preserve">Three of the four tillage regimes were used for this study (more details below). </w:t>
      </w:r>
      <w:r w:rsidRPr="00CF29E1">
        <w:rPr>
          <w:lang w:val="en-US"/>
        </w:rPr>
        <w:t>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w:t>
      </w:r>
      <w:r w:rsidR="001E07E9">
        <w:rPr>
          <w:lang w:val="en-US"/>
        </w:rPr>
        <w:t xml:space="preserve">randomly </w:t>
      </w:r>
      <w:r>
        <w:rPr>
          <w:lang w:val="en-US"/>
        </w:rPr>
        <w:t>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4CF90444" w:rsidR="00844404" w:rsidRPr="003544E9" w:rsidRDefault="00A70C8E" w:rsidP="00844404">
      <w:pPr>
        <w:rPr>
          <w:lang w:val="en-US"/>
        </w:rPr>
      </w:pPr>
      <w:r w:rsidRPr="00922D1E">
        <w:rPr>
          <w:lang w:val="en-US"/>
        </w:rPr>
        <w:t xml:space="preserve">The same straw managements and categorical tillage </w:t>
      </w:r>
      <w:r>
        <w:rPr>
          <w:lang w:val="en-US"/>
        </w:rPr>
        <w:t>system</w:t>
      </w:r>
      <w:r w:rsidR="0013795C">
        <w:rPr>
          <w:lang w:val="en-US"/>
        </w:rPr>
        <w:t xml:space="preserve"> treatments</w:t>
      </w:r>
      <w:r w:rsidRPr="00922D1E">
        <w:rPr>
          <w:lang w:val="en-US"/>
        </w:rPr>
        <w:t xml:space="preserve"> (no tillage, </w:t>
      </w:r>
      <w:r w:rsidR="0013795C">
        <w:rPr>
          <w:lang w:val="en-US"/>
        </w:rPr>
        <w:t>surface</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r w:rsidR="00A32989">
        <w:rPr>
          <w:color w:val="FF0000"/>
          <w:lang w:val="en-US"/>
        </w:rPr>
        <w:t>60%</w:t>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sidR="00A32989">
        <w:rPr>
          <w:color w:val="FF0000"/>
          <w:lang w:val="en-US"/>
        </w:rPr>
        <w:t xml:space="preserve"> </w:t>
      </w:r>
      <w:commentRangeStart w:id="2"/>
      <w:r w:rsidR="00A32989">
        <w:rPr>
          <w:color w:val="FF0000"/>
          <w:lang w:val="en-US"/>
        </w:rPr>
        <w:t>CITE a CENTS modelling study</w:t>
      </w:r>
      <w:r w:rsidR="00F65982">
        <w:rPr>
          <w:color w:val="FF0000"/>
          <w:lang w:val="en-US"/>
        </w:rPr>
        <w:t xml:space="preserve"> for this 60% assumption</w:t>
      </w:r>
      <w:commentRangeEnd w:id="2"/>
      <w:r w:rsidR="0013795C">
        <w:rPr>
          <w:rStyle w:val="CommentReference"/>
        </w:rPr>
        <w:commentReference w:id="2"/>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r w:rsidR="007E32D7">
        <w:rPr>
          <w:lang w:val="en-GB"/>
        </w:rPr>
        <w:t>rops were then sown with a</w:t>
      </w:r>
      <w:r w:rsidR="007E32D7" w:rsidRPr="007653A2">
        <w:rPr>
          <w:lang w:val="en-GB"/>
        </w:rPr>
        <w:t xml:space="preserve"> traditional seed drill (Nordsten Lift-o-matic CLH300) </w:t>
      </w:r>
      <w:r w:rsidR="007E32D7">
        <w:rPr>
          <w:lang w:val="en-GB"/>
        </w:rPr>
        <w:t xml:space="preserve">with row spacings of 12.5 cm. </w:t>
      </w:r>
      <w:r w:rsidR="00844404" w:rsidRPr="00922D1E">
        <w:rPr>
          <w:lang w:val="en-US"/>
        </w:rPr>
        <w:t xml:space="preserve">For </w:t>
      </w:r>
      <w:r w:rsidR="00844404">
        <w:rPr>
          <w:lang w:val="en-US"/>
        </w:rPr>
        <w:t xml:space="preserve">the </w:t>
      </w:r>
      <w:r w:rsidR="00A32989">
        <w:rPr>
          <w:lang w:val="en-US"/>
        </w:rPr>
        <w:t>surface tillage system (</w:t>
      </w:r>
      <w:r w:rsidR="00844404">
        <w:rPr>
          <w:lang w:val="en-US"/>
        </w:rPr>
        <w:t>non-inversion</w:t>
      </w:r>
      <w:r w:rsidR="00A32989">
        <w:rPr>
          <w:lang w:val="en-US"/>
        </w:rPr>
        <w:t>),</w:t>
      </w:r>
      <w:r w:rsidR="00844404">
        <w:rPr>
          <w:lang w:val="en-US"/>
        </w:rPr>
        <w:t xml:space="preserve"> </w:t>
      </w:r>
      <w:r w:rsidR="00844404" w:rsidRPr="00922D1E">
        <w:rPr>
          <w:lang w:val="en-US"/>
        </w:rPr>
        <w:t xml:space="preserve">a </w:t>
      </w:r>
      <w:r w:rsidR="00844404" w:rsidRPr="00922D1E">
        <w:rPr>
          <w:vertAlign w:val="subscript"/>
          <w:lang w:val="en-US"/>
        </w:rPr>
        <w:t xml:space="preserve"> </w:t>
      </w:r>
      <w:r w:rsidR="00844404" w:rsidRPr="00922D1E">
        <w:rPr>
          <w:lang w:val="en-GB"/>
        </w:rPr>
        <w:t xml:space="preserve">Horsch Terrano 3 FX stubble tine cultivator </w:t>
      </w:r>
      <w:r w:rsidR="00844404">
        <w:rPr>
          <w:lang w:val="en-GB"/>
        </w:rPr>
        <w:t xml:space="preserve"> was used </w:t>
      </w:r>
      <w:r w:rsidR="00844404">
        <w:rPr>
          <w:lang w:val="en-GB"/>
        </w:rPr>
        <w:lastRenderedPageBreak/>
        <w:t xml:space="preserve">to </w:t>
      </w:r>
      <w:r w:rsidR="007E32D7">
        <w:rPr>
          <w:lang w:val="en-GB"/>
        </w:rPr>
        <w:t xml:space="preserve">till to a depth </w:t>
      </w:r>
      <w:commentRangeStart w:id="4"/>
      <w:r w:rsidR="00844404">
        <w:rPr>
          <w:lang w:val="en-GB"/>
        </w:rPr>
        <w:t xml:space="preserve">8-10 cm </w:t>
      </w:r>
      <w:r w:rsidR="007E32D7">
        <w:rPr>
          <w:lang w:val="en-GB"/>
        </w:rPr>
        <w:t xml:space="preserve">in the spring </w:t>
      </w:r>
      <w:r w:rsidR="00844404">
        <w:rPr>
          <w:lang w:val="en-GB"/>
        </w:rPr>
        <w:t>before cash crop planting</w:t>
      </w:r>
      <w:commentRangeEnd w:id="4"/>
      <w:r w:rsidR="00D54833">
        <w:rPr>
          <w:rStyle w:val="CommentReference"/>
        </w:rPr>
        <w:commentReference w:id="4"/>
      </w:r>
      <w:r w:rsidR="00844404">
        <w:rPr>
          <w:lang w:val="en-GB"/>
        </w:rPr>
        <w:t xml:space="preserve">. In both the no-till and </w:t>
      </w:r>
      <w:r w:rsidR="00C512E2">
        <w:rPr>
          <w:lang w:val="en-GB"/>
        </w:rPr>
        <w:t>surface</w:t>
      </w:r>
      <w:r w:rsidR="00844404">
        <w:rPr>
          <w:lang w:val="en-GB"/>
        </w:rPr>
        <w:t xml:space="preserve"> tillage systems, crops were sown </w:t>
      </w:r>
      <w:r w:rsidR="00844404" w:rsidRPr="007653A2">
        <w:rPr>
          <w:lang w:val="en-GB"/>
        </w:rPr>
        <w:t>with a chisel coulter (Horsch Airseeder CO 3)</w:t>
      </w:r>
      <w:r w:rsidR="00844404">
        <w:rPr>
          <w:lang w:val="en-GB"/>
        </w:rPr>
        <w:t xml:space="preserve"> with row spacings of 17.5 cm for spring oats, spring barley, and </w:t>
      </w:r>
      <w:commentRangeStart w:id="5"/>
      <w:r w:rsidR="00844404" w:rsidRPr="007653A2">
        <w:rPr>
          <w:color w:val="FF0000"/>
          <w:lang w:val="en-GB"/>
        </w:rPr>
        <w:t>faba beans</w:t>
      </w:r>
      <w:commentRangeEnd w:id="5"/>
      <w:r w:rsidR="00D54833">
        <w:rPr>
          <w:rStyle w:val="CommentReference"/>
        </w:rPr>
        <w:commentReference w:id="5"/>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due to equipment</w:t>
      </w:r>
      <w:r w:rsidR="00A32989">
        <w:rPr>
          <w:lang w:val="en-GB"/>
        </w:rPr>
        <w:t xml:space="preserve"> representing </w:t>
      </w:r>
      <w:r w:rsidR="00CF29E1">
        <w:rPr>
          <w:lang w:val="en-GB"/>
        </w:rPr>
        <w:t xml:space="preserve">typical production environments for each tillage system. </w:t>
      </w:r>
    </w:p>
    <w:p w14:paraId="4ABFF24E" w14:textId="6443DE49" w:rsidR="007477A1" w:rsidRPr="007653A2" w:rsidRDefault="007477A1" w:rsidP="007477A1">
      <w:pPr>
        <w:pStyle w:val="Heading3"/>
        <w:rPr>
          <w:ins w:id="6" w:author="Bo Melander" w:date="2025-02-11T13:10:00Z" w16du:dateUtc="2025-02-11T12:10:00Z"/>
          <w:lang w:val="en-GB"/>
        </w:rPr>
      </w:pPr>
      <w:r>
        <w:rPr>
          <w:lang w:val="en-GB"/>
        </w:rPr>
        <w:t>Cover crop treatments</w:t>
      </w:r>
    </w:p>
    <w:bookmarkEnd w:id="3"/>
    <w:p w14:paraId="7E80695A" w14:textId="113487C5" w:rsidR="00A70C8E" w:rsidRDefault="00A70C8E" w:rsidP="00A70C8E">
      <w:pPr>
        <w:rPr>
          <w:lang w:val="en-US"/>
        </w:rPr>
      </w:pPr>
      <w:r>
        <w:rPr>
          <w:lang w:val="en-US"/>
        </w:rPr>
        <w:t xml:space="preserve">Starting in </w:t>
      </w:r>
      <w:r w:rsidR="00C512E2">
        <w:rPr>
          <w:lang w:val="en-US"/>
        </w:rPr>
        <w:t xml:space="preserve">the </w:t>
      </w:r>
      <w:r>
        <w:rPr>
          <w:lang w:val="en-US"/>
        </w:rPr>
        <w:t>2018</w:t>
      </w:r>
      <w:r w:rsidR="00C512E2">
        <w:rPr>
          <w:lang w:val="en-US"/>
        </w:rPr>
        <w:t xml:space="preserve"> growing season</w:t>
      </w:r>
      <w:r>
        <w:rPr>
          <w:lang w:val="en-US"/>
        </w:rPr>
        <w:t>, five cover crop systems were randomly applied to the sub-sub</w:t>
      </w:r>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sub-subplot treatments were maintained for 2018</w:t>
      </w:r>
      <w:r w:rsidR="00C512E2">
        <w:rPr>
          <w:lang w:val="en-US"/>
        </w:rPr>
        <w:t xml:space="preserve">, </w:t>
      </w:r>
      <w:r>
        <w:rPr>
          <w:lang w:val="en-US"/>
        </w:rPr>
        <w:t>2019</w:t>
      </w:r>
      <w:r w:rsidR="00C512E2">
        <w:rPr>
          <w:lang w:val="en-US"/>
        </w:rPr>
        <w:t xml:space="preserve"> and were tracked until faba bean harvest in 2020</w:t>
      </w:r>
      <w:r>
        <w:rPr>
          <w:lang w:val="en-US"/>
        </w:rPr>
        <w:t xml:space="preserve">. The sampling area for all measurements was located in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tc>
          <w:tcPr>
            <w:tcW w:w="1555" w:type="dxa"/>
            <w:vAlign w:val="center"/>
          </w:tcPr>
          <w:p w14:paraId="5B8D6F48" w14:textId="77777777" w:rsidR="00A70C8E" w:rsidRDefault="00A70C8E">
            <w:pPr>
              <w:jc w:val="center"/>
              <w:rPr>
                <w:lang w:val="en-US"/>
              </w:rPr>
            </w:pPr>
            <w:r>
              <w:rPr>
                <w:lang w:val="en-US"/>
              </w:rPr>
              <w:t>Cover crop system name</w:t>
            </w:r>
          </w:p>
        </w:tc>
        <w:tc>
          <w:tcPr>
            <w:tcW w:w="2126" w:type="dxa"/>
            <w:vAlign w:val="center"/>
          </w:tcPr>
          <w:p w14:paraId="5BF2F8DE" w14:textId="77777777" w:rsidR="00A70C8E" w:rsidRDefault="00A70C8E">
            <w:pPr>
              <w:jc w:val="center"/>
              <w:rPr>
                <w:lang w:val="en-US"/>
              </w:rPr>
            </w:pPr>
            <w:r>
              <w:rPr>
                <w:lang w:val="en-US"/>
              </w:rPr>
              <w:t>Cover crop</w:t>
            </w:r>
          </w:p>
        </w:tc>
        <w:tc>
          <w:tcPr>
            <w:tcW w:w="1843" w:type="dxa"/>
            <w:vAlign w:val="center"/>
          </w:tcPr>
          <w:p w14:paraId="13424314" w14:textId="77777777" w:rsidR="00A70C8E" w:rsidRDefault="00A70C8E">
            <w:pPr>
              <w:jc w:val="center"/>
              <w:rPr>
                <w:lang w:val="en-US"/>
              </w:rPr>
            </w:pPr>
            <w:r>
              <w:rPr>
                <w:lang w:val="en-US"/>
              </w:rPr>
              <w:t>Seeding rate</w:t>
            </w:r>
          </w:p>
        </w:tc>
        <w:tc>
          <w:tcPr>
            <w:tcW w:w="2976" w:type="dxa"/>
            <w:vAlign w:val="center"/>
          </w:tcPr>
          <w:p w14:paraId="7014155A" w14:textId="77777777" w:rsidR="00A70C8E" w:rsidRDefault="00A70C8E">
            <w:pPr>
              <w:jc w:val="center"/>
              <w:rPr>
                <w:lang w:val="en-US"/>
              </w:rPr>
            </w:pPr>
            <w:r>
              <w:rPr>
                <w:lang w:val="en-US"/>
              </w:rPr>
              <w:t>Seeding method and timing</w:t>
            </w:r>
          </w:p>
        </w:tc>
      </w:tr>
      <w:tr w:rsidR="00A70C8E" w:rsidRPr="00F2314C" w14:paraId="69998B1C" w14:textId="77777777">
        <w:tc>
          <w:tcPr>
            <w:tcW w:w="1555" w:type="dxa"/>
            <w:vAlign w:val="center"/>
          </w:tcPr>
          <w:p w14:paraId="6025962E" w14:textId="56FE6AB0" w:rsidR="00A70C8E" w:rsidRDefault="00A70C8E">
            <w:pPr>
              <w:jc w:val="center"/>
              <w:rPr>
                <w:lang w:val="en-US"/>
              </w:rPr>
            </w:pPr>
            <w:proofErr w:type="spellStart"/>
            <w:r>
              <w:rPr>
                <w:lang w:val="en-US"/>
              </w:rPr>
              <w:t>Mix</w:t>
            </w:r>
            <w:r w:rsidR="002C2250">
              <w:rPr>
                <w:lang w:val="en-US"/>
              </w:rPr>
              <w:t>E</w:t>
            </w:r>
            <w:proofErr w:type="spellEnd"/>
          </w:p>
        </w:tc>
        <w:tc>
          <w:tcPr>
            <w:tcW w:w="2126" w:type="dxa"/>
            <w:vMerge w:val="restart"/>
            <w:vAlign w:val="center"/>
          </w:tcPr>
          <w:p w14:paraId="1CFF4B9D" w14:textId="77777777" w:rsidR="00A70C8E" w:rsidRPr="001D2342" w:rsidRDefault="00A70C8E">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Lolium perenne)</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pPr>
              <w:jc w:val="center"/>
              <w:rPr>
                <w:lang w:val="en-US"/>
              </w:rPr>
            </w:pPr>
            <w:r>
              <w:rPr>
                <w:lang w:val="en-US"/>
              </w:rPr>
              <w:t>Sown 1 cm deep in 12.5 cm rows between cash crop rows shortly after cash crop planting</w:t>
            </w:r>
          </w:p>
        </w:tc>
      </w:tr>
      <w:tr w:rsidR="00A70C8E" w:rsidRPr="00F2314C" w14:paraId="46A1FE34" w14:textId="77777777">
        <w:tc>
          <w:tcPr>
            <w:tcW w:w="1555" w:type="dxa"/>
            <w:vAlign w:val="center"/>
          </w:tcPr>
          <w:p w14:paraId="427A91FB" w14:textId="0253D96F" w:rsidR="00A70C8E" w:rsidRDefault="00A70C8E">
            <w:pPr>
              <w:jc w:val="center"/>
              <w:rPr>
                <w:lang w:val="en-US"/>
              </w:rPr>
            </w:pPr>
            <w:proofErr w:type="spellStart"/>
            <w:r>
              <w:rPr>
                <w:lang w:val="en-US"/>
              </w:rPr>
              <w:t>Mix</w:t>
            </w:r>
            <w:r w:rsidR="002C2250">
              <w:rPr>
                <w:lang w:val="en-US"/>
              </w:rPr>
              <w:t>M</w:t>
            </w:r>
            <w:proofErr w:type="spellEnd"/>
          </w:p>
        </w:tc>
        <w:tc>
          <w:tcPr>
            <w:tcW w:w="2126" w:type="dxa"/>
            <w:vMerge/>
            <w:vAlign w:val="center"/>
          </w:tcPr>
          <w:p w14:paraId="733F17BB" w14:textId="77777777" w:rsidR="00A70C8E" w:rsidRDefault="00A70C8E">
            <w:pPr>
              <w:jc w:val="center"/>
              <w:rPr>
                <w:lang w:val="en-US"/>
              </w:rPr>
            </w:pPr>
          </w:p>
        </w:tc>
        <w:tc>
          <w:tcPr>
            <w:tcW w:w="1843" w:type="dxa"/>
            <w:vMerge/>
            <w:vAlign w:val="center"/>
          </w:tcPr>
          <w:p w14:paraId="567E610F" w14:textId="77777777" w:rsidR="00A70C8E" w:rsidRDefault="00A70C8E">
            <w:pPr>
              <w:jc w:val="center"/>
              <w:rPr>
                <w:lang w:val="en-US"/>
              </w:rPr>
            </w:pPr>
          </w:p>
        </w:tc>
        <w:tc>
          <w:tcPr>
            <w:tcW w:w="2976" w:type="dxa"/>
            <w:vAlign w:val="center"/>
          </w:tcPr>
          <w:p w14:paraId="495E6DAA" w14:textId="494080CA" w:rsidR="00A70C8E" w:rsidRDefault="00A70C8E">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F2314C" w14:paraId="49E1C5D0" w14:textId="77777777">
        <w:tc>
          <w:tcPr>
            <w:tcW w:w="1555" w:type="dxa"/>
            <w:vAlign w:val="center"/>
          </w:tcPr>
          <w:p w14:paraId="4FA1FCDD" w14:textId="23F48378" w:rsidR="00A70C8E" w:rsidRDefault="00A70C8E">
            <w:pPr>
              <w:jc w:val="center"/>
              <w:rPr>
                <w:lang w:val="en-US"/>
              </w:rPr>
            </w:pPr>
            <w:proofErr w:type="spellStart"/>
            <w:r>
              <w:rPr>
                <w:lang w:val="en-US"/>
              </w:rPr>
              <w:t>Rad</w:t>
            </w:r>
            <w:r w:rsidR="002C2250">
              <w:rPr>
                <w:lang w:val="en-US"/>
              </w:rPr>
              <w:t>M</w:t>
            </w:r>
            <w:proofErr w:type="spellEnd"/>
          </w:p>
        </w:tc>
        <w:tc>
          <w:tcPr>
            <w:tcW w:w="2126" w:type="dxa"/>
            <w:vMerge w:val="restart"/>
            <w:vAlign w:val="center"/>
          </w:tcPr>
          <w:p w14:paraId="146E7A50" w14:textId="77777777" w:rsidR="00A70C8E" w:rsidRDefault="00A70C8E">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pPr>
              <w:jc w:val="center"/>
              <w:rPr>
                <w:lang w:val="en-US"/>
              </w:rPr>
            </w:pPr>
            <w:r>
              <w:rPr>
                <w:lang w:val="en-US"/>
              </w:rPr>
              <w:t>Broadcast into standing crop approx. 14 days before expected crop harvest</w:t>
            </w:r>
          </w:p>
        </w:tc>
      </w:tr>
      <w:tr w:rsidR="00A70C8E" w:rsidRPr="00F2314C" w14:paraId="5DB034BC" w14:textId="77777777">
        <w:tc>
          <w:tcPr>
            <w:tcW w:w="1555" w:type="dxa"/>
            <w:vAlign w:val="center"/>
          </w:tcPr>
          <w:p w14:paraId="756E9739" w14:textId="5575773B" w:rsidR="00A70C8E" w:rsidRDefault="00A70C8E">
            <w:pPr>
              <w:jc w:val="center"/>
              <w:rPr>
                <w:lang w:val="en-US"/>
              </w:rPr>
            </w:pPr>
            <w:r>
              <w:rPr>
                <w:lang w:val="en-US"/>
              </w:rPr>
              <w:t>Rad</w:t>
            </w:r>
            <w:r w:rsidR="002C2250">
              <w:rPr>
                <w:lang w:val="en-US"/>
              </w:rPr>
              <w:t>L</w:t>
            </w:r>
          </w:p>
        </w:tc>
        <w:tc>
          <w:tcPr>
            <w:tcW w:w="2126" w:type="dxa"/>
            <w:vMerge/>
            <w:vAlign w:val="center"/>
          </w:tcPr>
          <w:p w14:paraId="2EAC5DAB" w14:textId="77777777" w:rsidR="00A70C8E" w:rsidRDefault="00A70C8E">
            <w:pPr>
              <w:jc w:val="center"/>
              <w:rPr>
                <w:lang w:val="en-US"/>
              </w:rPr>
            </w:pPr>
          </w:p>
        </w:tc>
        <w:tc>
          <w:tcPr>
            <w:tcW w:w="1843" w:type="dxa"/>
            <w:vMerge/>
            <w:vAlign w:val="center"/>
          </w:tcPr>
          <w:p w14:paraId="25923B9E" w14:textId="77777777" w:rsidR="00A70C8E" w:rsidRDefault="00A70C8E">
            <w:pPr>
              <w:jc w:val="center"/>
              <w:rPr>
                <w:lang w:val="en-US"/>
              </w:rPr>
            </w:pPr>
          </w:p>
        </w:tc>
        <w:tc>
          <w:tcPr>
            <w:tcW w:w="2976" w:type="dxa"/>
            <w:vAlign w:val="center"/>
          </w:tcPr>
          <w:p w14:paraId="7605F5B6" w14:textId="77777777" w:rsidR="00A70C8E" w:rsidRDefault="00A70C8E">
            <w:pPr>
              <w:jc w:val="center"/>
              <w:rPr>
                <w:lang w:val="en-US"/>
              </w:rPr>
            </w:pPr>
            <w:r>
              <w:rPr>
                <w:lang w:val="en-US"/>
              </w:rPr>
              <w:t>Broadcast into the crop stubble post crop harvest</w:t>
            </w:r>
          </w:p>
        </w:tc>
      </w:tr>
      <w:tr w:rsidR="00A70C8E" w:rsidRPr="001D2342" w14:paraId="3D3A3A7E" w14:textId="77777777">
        <w:tc>
          <w:tcPr>
            <w:tcW w:w="1555" w:type="dxa"/>
            <w:vAlign w:val="center"/>
          </w:tcPr>
          <w:p w14:paraId="4BE4069C" w14:textId="166BE6CE" w:rsidR="00A70C8E" w:rsidRDefault="00A70C8E">
            <w:pPr>
              <w:jc w:val="center"/>
              <w:rPr>
                <w:lang w:val="en-US"/>
              </w:rPr>
            </w:pPr>
            <w:proofErr w:type="spellStart"/>
            <w:r>
              <w:rPr>
                <w:lang w:val="en-US"/>
              </w:rPr>
              <w:t>NoCC</w:t>
            </w:r>
            <w:proofErr w:type="spellEnd"/>
          </w:p>
        </w:tc>
        <w:tc>
          <w:tcPr>
            <w:tcW w:w="2126" w:type="dxa"/>
            <w:vAlign w:val="center"/>
          </w:tcPr>
          <w:p w14:paraId="05DE613F" w14:textId="72D8873B" w:rsidR="00A70C8E" w:rsidRDefault="003A431D">
            <w:pPr>
              <w:jc w:val="center"/>
              <w:rPr>
                <w:lang w:val="en-US"/>
              </w:rPr>
            </w:pPr>
            <w:r>
              <w:rPr>
                <w:lang w:val="en-US"/>
              </w:rPr>
              <w:t>None</w:t>
            </w:r>
          </w:p>
        </w:tc>
        <w:tc>
          <w:tcPr>
            <w:tcW w:w="1843" w:type="dxa"/>
            <w:vAlign w:val="center"/>
          </w:tcPr>
          <w:p w14:paraId="3F4567CF" w14:textId="77777777" w:rsidR="00A70C8E" w:rsidRDefault="00A70C8E">
            <w:pPr>
              <w:jc w:val="center"/>
              <w:rPr>
                <w:lang w:val="en-US"/>
              </w:rPr>
            </w:pPr>
            <w:r>
              <w:rPr>
                <w:lang w:val="en-US"/>
              </w:rPr>
              <w:t>-</w:t>
            </w:r>
          </w:p>
        </w:tc>
        <w:tc>
          <w:tcPr>
            <w:tcW w:w="2976" w:type="dxa"/>
            <w:vAlign w:val="center"/>
          </w:tcPr>
          <w:p w14:paraId="64AC3355" w14:textId="77777777" w:rsidR="00A70C8E" w:rsidRDefault="00A70C8E">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7"/>
      <w:r>
        <w:rPr>
          <w:lang w:val="en-US"/>
        </w:rPr>
        <w:t xml:space="preserve">was </w:t>
      </w:r>
      <w:r w:rsidR="007477A1">
        <w:rPr>
          <w:lang w:val="en-US"/>
        </w:rPr>
        <w:t xml:space="preserve">broadcast </w:t>
      </w:r>
      <w:commentRangeEnd w:id="7"/>
      <w:r w:rsidR="007477A1">
        <w:rPr>
          <w:rStyle w:val="CommentReference"/>
        </w:rPr>
        <w:commentReference w:id="7"/>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B4F0AC0" w14:textId="17270A14" w:rsid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w:t>
      </w:r>
      <w:r w:rsidR="00C512E2">
        <w:rPr>
          <w:lang w:val="en-GB"/>
        </w:rPr>
        <w:t>no-till and surface</w:t>
      </w:r>
      <w:r w:rsidR="007477A1">
        <w:rPr>
          <w:lang w:val="en-GB"/>
        </w:rPr>
        <w:t xml:space="preserve"> </w:t>
      </w:r>
      <w:r w:rsidR="00C512E2">
        <w:rPr>
          <w:lang w:val="en-GB"/>
        </w:rPr>
        <w:t>tillage</w:t>
      </w:r>
      <w:r w:rsidR="007477A1">
        <w:rPr>
          <w:lang w:val="en-GB"/>
        </w:rPr>
        <w:t xml:space="preserve"> treatments, all plots were sprayed with </w:t>
      </w:r>
      <w:r w:rsidR="00964670">
        <w:rPr>
          <w:lang w:val="en-GB"/>
        </w:rPr>
        <w:t>HP1</w:t>
      </w:r>
      <w:r w:rsidR="0087481D">
        <w:rPr>
          <w:lang w:val="en-GB"/>
        </w:rPr>
        <w:t xml:space="preserve"> (2018, 2019) or HP2 (2020)</w:t>
      </w:r>
      <w:r w:rsidR="009E3F81">
        <w:rPr>
          <w:lang w:val="en-GB"/>
        </w:rPr>
        <w:t xml:space="preserve"> before cash crop planting</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C512E2">
        <w:rPr>
          <w:lang w:val="en-GB"/>
        </w:rPr>
        <w:t xml:space="preserve">; Mix-early plots were not sprayed because HP5 would </w:t>
      </w:r>
      <w:r w:rsidR="00486A04">
        <w:rPr>
          <w:lang w:val="en-GB"/>
        </w:rPr>
        <w:t xml:space="preserve">have </w:t>
      </w:r>
      <w:r w:rsidR="00C512E2">
        <w:rPr>
          <w:lang w:val="en-GB"/>
        </w:rPr>
        <w:t>terminate</w:t>
      </w:r>
      <w:r w:rsidR="00486A04">
        <w:rPr>
          <w:lang w:val="en-GB"/>
        </w:rPr>
        <w:t>d</w:t>
      </w:r>
      <w:r w:rsidR="00C512E2">
        <w:rPr>
          <w:lang w:val="en-GB"/>
        </w:rPr>
        <w:t xml:space="preserve"> the cover crop</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8"/>
      <w:r w:rsidR="00AD5622" w:rsidRPr="00F65982">
        <w:rPr>
          <w:color w:val="FF0000"/>
          <w:lang w:val="en-GB"/>
        </w:rPr>
        <w:t>to….</w:t>
      </w:r>
      <w:commentRangeEnd w:id="8"/>
      <w:r w:rsidR="00AD5622" w:rsidRPr="00F65982">
        <w:rPr>
          <w:rStyle w:val="CommentReference"/>
          <w:color w:val="FF0000"/>
        </w:rPr>
        <w:commentReference w:id="8"/>
      </w:r>
      <w:r w:rsidR="00905DB0" w:rsidRPr="00F65982">
        <w:rPr>
          <w:color w:val="FF0000"/>
          <w:lang w:val="en-GB"/>
        </w:rPr>
        <w:t xml:space="preserve">. </w:t>
      </w:r>
      <w:bookmarkStart w:id="9"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w:t>
      </w:r>
      <w:r w:rsidR="00A70C8E">
        <w:rPr>
          <w:lang w:val="en-GB"/>
        </w:rPr>
        <w:lastRenderedPageBreak/>
        <w:t xml:space="preserve">on 20 May 2020. On 2 June 2020, </w:t>
      </w:r>
      <w:r w:rsidR="000E21EA">
        <w:rPr>
          <w:lang w:val="en-GB"/>
        </w:rPr>
        <w:t xml:space="preserve">all plots were sprayed (HP8) to control </w:t>
      </w:r>
      <w:r w:rsidR="00A70C8E">
        <w:rPr>
          <w:lang w:val="en-GB"/>
        </w:rPr>
        <w:t>wild oat (</w:t>
      </w:r>
      <w:r w:rsidR="00A70C8E" w:rsidRPr="00954488">
        <w:rPr>
          <w:i/>
          <w:iCs/>
          <w:lang w:val="en-GB"/>
        </w:rPr>
        <w:t>Avena fatua</w:t>
      </w:r>
      <w:r w:rsidR="00A70C8E">
        <w:rPr>
          <w:lang w:val="en-GB"/>
        </w:rPr>
        <w:t>)</w:t>
      </w:r>
      <w:r w:rsidR="000E21EA">
        <w:rPr>
          <w:lang w:val="en-GB"/>
        </w:rPr>
        <w:t>.</w:t>
      </w:r>
      <w:r w:rsidR="00A70C8E">
        <w:rPr>
          <w:lang w:val="en-GB"/>
        </w:rPr>
        <w:t xml:space="preserve"> </w:t>
      </w:r>
      <w:bookmarkEnd w:id="9"/>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Herbicide use data was translated into potential toxicity loads using the Danish Pesticide Load Indicator (PLI;</w:t>
      </w:r>
      <w:r w:rsidR="00486A04">
        <w:rPr>
          <w:lang w:val="en-US"/>
        </w:rPr>
        <w:t xml:space="preserve"> Kudsk et al. 2018)</w:t>
      </w:r>
      <w:r w:rsidR="00E3737B">
        <w:rPr>
          <w:lang w:val="en-US"/>
        </w:rPr>
        <w:t>.</w:t>
      </w:r>
    </w:p>
    <w:p w14:paraId="5A3124A0" w14:textId="243BEA60" w:rsidR="00F65982" w:rsidRDefault="00F65982" w:rsidP="00F65982">
      <w:pPr>
        <w:rPr>
          <w:lang w:val="en-GB"/>
        </w:rPr>
      </w:pPr>
      <w:r>
        <w:rPr>
          <w:lang w:val="en-GB"/>
        </w:rPr>
        <w:t>Supplemental table 1. Product</w:t>
      </w:r>
      <w:r w:rsidR="00486A04">
        <w:rPr>
          <w:lang w:val="en-GB"/>
        </w:rPr>
        <w:t xml:space="preserve">, </w:t>
      </w:r>
      <w:r>
        <w:rPr>
          <w:lang w:val="en-GB"/>
        </w:rPr>
        <w:t>active ingredient</w:t>
      </w:r>
      <w:r w:rsidR="00486A04">
        <w:rPr>
          <w:lang w:val="en-GB"/>
        </w:rPr>
        <w:t xml:space="preserve">, and resulting Pesticide Load Index </w:t>
      </w:r>
      <w:r w:rsidR="00486A04">
        <w:rPr>
          <w:lang w:val="en-GB"/>
        </w:rPr>
        <w:fldChar w:fldCharType="begin"/>
      </w:r>
      <w:r w:rsidR="00486A04">
        <w:rPr>
          <w:lang w:val="en-GB"/>
        </w:rPr>
        <w:instrText xml:space="preserve"> ADDIN ZOTERO_ITEM CSL_CITATION {"citationID":"G1tWneyx","properties":{"formattedCitation":"(Kudsk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486A04">
        <w:rPr>
          <w:lang w:val="en-GB"/>
        </w:rPr>
        <w:fldChar w:fldCharType="separate"/>
      </w:r>
      <w:r w:rsidR="00486A04" w:rsidRPr="00486A04">
        <w:rPr>
          <w:rFonts w:ascii="Aptos" w:hAnsi="Aptos"/>
        </w:rPr>
        <w:t>(Kudsk et al., 2018)</w:t>
      </w:r>
      <w:r w:rsidR="00486A04">
        <w:rPr>
          <w:lang w:val="en-GB"/>
        </w:rPr>
        <w:fldChar w:fldCharType="end"/>
      </w:r>
      <w:r w:rsidR="00486A04">
        <w:rPr>
          <w:lang w:val="en-GB"/>
        </w:rPr>
        <w:t xml:space="preserve"> for</w:t>
      </w:r>
      <w:r>
        <w:rPr>
          <w:lang w:val="en-GB"/>
        </w:rPr>
        <w:t xml:space="preserve"> each herbicide package applied.</w:t>
      </w:r>
    </w:p>
    <w:tbl>
      <w:tblPr>
        <w:tblStyle w:val="TableGrid"/>
        <w:tblW w:w="0" w:type="auto"/>
        <w:tblLook w:val="04A0" w:firstRow="1" w:lastRow="0" w:firstColumn="1" w:lastColumn="0" w:noHBand="0" w:noVBand="1"/>
      </w:tblPr>
      <w:tblGrid>
        <w:gridCol w:w="1199"/>
        <w:gridCol w:w="2263"/>
        <w:gridCol w:w="3128"/>
        <w:gridCol w:w="2426"/>
      </w:tblGrid>
      <w:tr w:rsidR="00352C6F" w:rsidRPr="00486A04" w14:paraId="35337907" w14:textId="75099706" w:rsidTr="00352C6F">
        <w:tc>
          <w:tcPr>
            <w:tcW w:w="1199" w:type="dxa"/>
          </w:tcPr>
          <w:p w14:paraId="2A56F2E8" w14:textId="77777777" w:rsidR="00352C6F" w:rsidRPr="00782730" w:rsidRDefault="00352C6F">
            <w:pPr>
              <w:rPr>
                <w:b/>
                <w:bCs/>
                <w:lang w:val="en-GB"/>
              </w:rPr>
            </w:pPr>
            <w:r w:rsidRPr="00782730">
              <w:rPr>
                <w:b/>
                <w:bCs/>
                <w:lang w:val="en-GB"/>
              </w:rPr>
              <w:t>Herbicide Package (HP)</w:t>
            </w:r>
          </w:p>
        </w:tc>
        <w:tc>
          <w:tcPr>
            <w:tcW w:w="2263" w:type="dxa"/>
          </w:tcPr>
          <w:p w14:paraId="64B16D85" w14:textId="77777777" w:rsidR="00352C6F" w:rsidRPr="00782730" w:rsidRDefault="00352C6F">
            <w:pPr>
              <w:rPr>
                <w:b/>
                <w:bCs/>
                <w:lang w:val="en-GB"/>
              </w:rPr>
            </w:pPr>
            <w:r w:rsidRPr="00782730">
              <w:rPr>
                <w:b/>
                <w:bCs/>
                <w:lang w:val="en-GB"/>
              </w:rPr>
              <w:t>Product name and application amount</w:t>
            </w:r>
          </w:p>
        </w:tc>
        <w:tc>
          <w:tcPr>
            <w:tcW w:w="3128" w:type="dxa"/>
          </w:tcPr>
          <w:p w14:paraId="05C36CD9" w14:textId="77777777" w:rsidR="00352C6F" w:rsidRPr="00782730" w:rsidRDefault="00352C6F">
            <w:pPr>
              <w:rPr>
                <w:b/>
                <w:bCs/>
                <w:lang w:val="en-GB"/>
              </w:rPr>
            </w:pPr>
            <w:r w:rsidRPr="00782730">
              <w:rPr>
                <w:b/>
                <w:bCs/>
                <w:lang w:val="en-GB"/>
              </w:rPr>
              <w:t>Active ingredient name, CAS identification number, and application amount</w:t>
            </w:r>
          </w:p>
        </w:tc>
        <w:tc>
          <w:tcPr>
            <w:tcW w:w="2426" w:type="dxa"/>
          </w:tcPr>
          <w:p w14:paraId="0BF3AEE1" w14:textId="7A66C1F5" w:rsidR="00352C6F" w:rsidRPr="00623FE4" w:rsidRDefault="00352C6F">
            <w:pPr>
              <w:rPr>
                <w:b/>
                <w:bCs/>
                <w:lang w:val="en-US"/>
              </w:rPr>
            </w:pPr>
            <w:r>
              <w:rPr>
                <w:b/>
                <w:bCs/>
                <w:lang w:val="en-GB"/>
              </w:rPr>
              <w:t>Pesticide Load Ind</w:t>
            </w:r>
            <w:r w:rsidR="00486A04">
              <w:rPr>
                <w:b/>
                <w:bCs/>
                <w:lang w:val="en-GB"/>
              </w:rPr>
              <w:t>ex</w:t>
            </w:r>
          </w:p>
        </w:tc>
      </w:tr>
      <w:tr w:rsidR="00352C6F" w14:paraId="7E170C70" w14:textId="1E889E38" w:rsidTr="00352C6F">
        <w:tc>
          <w:tcPr>
            <w:tcW w:w="1199" w:type="dxa"/>
          </w:tcPr>
          <w:p w14:paraId="12B6E43A" w14:textId="77777777" w:rsidR="00352C6F" w:rsidRDefault="00352C6F">
            <w:pPr>
              <w:rPr>
                <w:lang w:val="en-GB"/>
              </w:rPr>
            </w:pPr>
            <w:r>
              <w:rPr>
                <w:lang w:val="en-GB"/>
              </w:rPr>
              <w:t>HP1</w:t>
            </w:r>
          </w:p>
        </w:tc>
        <w:tc>
          <w:tcPr>
            <w:tcW w:w="2263" w:type="dxa"/>
          </w:tcPr>
          <w:p w14:paraId="0D5E4104" w14:textId="77777777" w:rsidR="00352C6F" w:rsidRDefault="00352C6F">
            <w:pPr>
              <w:rPr>
                <w:lang w:val="en-GB"/>
              </w:rPr>
            </w:pPr>
            <w:r>
              <w:rPr>
                <w:lang w:val="en-GB"/>
              </w:rPr>
              <w:t xml:space="preserve">2.1 L ha-1 Roundup Flex XXL </w:t>
            </w:r>
          </w:p>
        </w:tc>
        <w:tc>
          <w:tcPr>
            <w:tcW w:w="3128" w:type="dxa"/>
          </w:tcPr>
          <w:p w14:paraId="73F0F5EA" w14:textId="780F1D6B" w:rsidR="00352C6F" w:rsidRDefault="00352C6F">
            <w:pPr>
              <w:rPr>
                <w:lang w:val="en-GB"/>
              </w:rPr>
            </w:pPr>
            <w:r>
              <w:rPr>
                <w:lang w:val="en-GB"/>
              </w:rPr>
              <w:t>1000 g ha-1 glyphosate</w:t>
            </w:r>
            <w:r w:rsidR="00486A04">
              <w:rPr>
                <w:lang w:val="en-GB"/>
              </w:rPr>
              <w:t xml:space="preserve"> (</w:t>
            </w:r>
            <w:r>
              <w:rPr>
                <w:lang w:val="en-GB"/>
              </w:rPr>
              <w:t xml:space="preserve">CAS </w:t>
            </w:r>
            <w:r w:rsidRPr="00EF514A">
              <w:rPr>
                <w:lang w:val="en-US"/>
              </w:rPr>
              <w:t>1071-83-6</w:t>
            </w:r>
            <w:r w:rsidR="00486A04">
              <w:rPr>
                <w:lang w:val="en-US"/>
              </w:rPr>
              <w:t>)</w:t>
            </w:r>
          </w:p>
        </w:tc>
        <w:tc>
          <w:tcPr>
            <w:tcW w:w="2426" w:type="dxa"/>
          </w:tcPr>
          <w:p w14:paraId="7A2A91D2" w14:textId="77777777" w:rsidR="00352C6F" w:rsidRDefault="00352C6F">
            <w:pPr>
              <w:rPr>
                <w:lang w:val="en-GB"/>
              </w:rPr>
            </w:pPr>
          </w:p>
        </w:tc>
      </w:tr>
      <w:tr w:rsidR="00352C6F" w14:paraId="41BC29AB" w14:textId="4E29306E" w:rsidTr="00352C6F">
        <w:tc>
          <w:tcPr>
            <w:tcW w:w="1199" w:type="dxa"/>
          </w:tcPr>
          <w:p w14:paraId="55451D65" w14:textId="77777777" w:rsidR="00352C6F" w:rsidRDefault="00352C6F">
            <w:pPr>
              <w:rPr>
                <w:lang w:val="en-GB"/>
              </w:rPr>
            </w:pPr>
            <w:r>
              <w:rPr>
                <w:lang w:val="en-GB"/>
              </w:rPr>
              <w:t>HP2</w:t>
            </w:r>
          </w:p>
        </w:tc>
        <w:tc>
          <w:tcPr>
            <w:tcW w:w="2263" w:type="dxa"/>
          </w:tcPr>
          <w:p w14:paraId="57859D82" w14:textId="77777777" w:rsidR="00352C6F" w:rsidRDefault="00352C6F">
            <w:pPr>
              <w:rPr>
                <w:lang w:val="en-GB"/>
              </w:rPr>
            </w:pPr>
            <w:r>
              <w:rPr>
                <w:lang w:val="en-GB"/>
              </w:rPr>
              <w:t xml:space="preserve">2.5 L ha-1 Roundup Flex XXL </w:t>
            </w:r>
          </w:p>
        </w:tc>
        <w:tc>
          <w:tcPr>
            <w:tcW w:w="3128" w:type="dxa"/>
          </w:tcPr>
          <w:p w14:paraId="3BF85AB2" w14:textId="379A38F8" w:rsidR="00352C6F" w:rsidRDefault="00352C6F">
            <w:pPr>
              <w:rPr>
                <w:lang w:val="en-GB"/>
              </w:rPr>
            </w:pPr>
            <w:r>
              <w:rPr>
                <w:lang w:val="en-GB"/>
              </w:rPr>
              <w:t xml:space="preserve">1200 g ha-1 glyphosate </w:t>
            </w:r>
            <w:r w:rsidR="00486A04">
              <w:rPr>
                <w:lang w:val="en-GB"/>
              </w:rPr>
              <w:t>(</w:t>
            </w:r>
            <w:r>
              <w:rPr>
                <w:lang w:val="en-GB"/>
              </w:rPr>
              <w:t xml:space="preserve">CAS </w:t>
            </w:r>
            <w:r w:rsidRPr="00EF514A">
              <w:rPr>
                <w:lang w:val="en-US"/>
              </w:rPr>
              <w:t>1071-83-6</w:t>
            </w:r>
            <w:r w:rsidR="00486A04">
              <w:rPr>
                <w:lang w:val="en-US"/>
              </w:rPr>
              <w:t>)</w:t>
            </w:r>
          </w:p>
        </w:tc>
        <w:tc>
          <w:tcPr>
            <w:tcW w:w="2426" w:type="dxa"/>
          </w:tcPr>
          <w:p w14:paraId="1D33D1A4" w14:textId="77777777" w:rsidR="00352C6F" w:rsidRDefault="00352C6F">
            <w:pPr>
              <w:rPr>
                <w:lang w:val="en-GB"/>
              </w:rPr>
            </w:pPr>
          </w:p>
        </w:tc>
      </w:tr>
      <w:tr w:rsidR="00352C6F" w:rsidRPr="00F2314C" w14:paraId="4DF3C3F4" w14:textId="67FE46B5" w:rsidTr="00352C6F">
        <w:tc>
          <w:tcPr>
            <w:tcW w:w="1199" w:type="dxa"/>
          </w:tcPr>
          <w:p w14:paraId="6A975824" w14:textId="77777777" w:rsidR="00352C6F" w:rsidRDefault="00352C6F">
            <w:pPr>
              <w:rPr>
                <w:lang w:val="en-GB"/>
              </w:rPr>
            </w:pPr>
            <w:r>
              <w:rPr>
                <w:lang w:val="en-GB"/>
              </w:rPr>
              <w:t>HP3</w:t>
            </w:r>
          </w:p>
        </w:tc>
        <w:tc>
          <w:tcPr>
            <w:tcW w:w="2263" w:type="dxa"/>
          </w:tcPr>
          <w:p w14:paraId="4B1D40CF" w14:textId="77777777" w:rsidR="00352C6F" w:rsidRDefault="00352C6F">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3128" w:type="dxa"/>
          </w:tcPr>
          <w:p w14:paraId="3C4C15F9" w14:textId="1912EB07" w:rsidR="00352C6F" w:rsidRDefault="00352C6F">
            <w:pPr>
              <w:rPr>
                <w:lang w:val="en-GB"/>
              </w:rPr>
            </w:pPr>
            <w:r>
              <w:rPr>
                <w:lang w:val="en-GB"/>
              </w:rPr>
              <w:t xml:space="preserve">6 g ha-1 </w:t>
            </w:r>
            <w:proofErr w:type="spellStart"/>
            <w:r>
              <w:rPr>
                <w:lang w:val="en-GB"/>
              </w:rPr>
              <w:t>thifensulfuron</w:t>
            </w:r>
            <w:proofErr w:type="spellEnd"/>
            <w:r>
              <w:rPr>
                <w:lang w:val="en-GB"/>
              </w:rPr>
              <w:t>-methyl</w:t>
            </w:r>
            <w:r w:rsidR="00486A04">
              <w:rPr>
                <w:lang w:val="en-GB"/>
              </w:rPr>
              <w:t xml:space="preserve"> (</w:t>
            </w:r>
            <w:r>
              <w:rPr>
                <w:lang w:val="en-GB"/>
              </w:rPr>
              <w:t xml:space="preserve">CAS </w:t>
            </w:r>
            <w:r w:rsidRPr="00F71074">
              <w:rPr>
                <w:lang w:val="en-US"/>
              </w:rPr>
              <w:t>79277-27-3</w:t>
            </w:r>
            <w:r w:rsidR="00486A04">
              <w:rPr>
                <w:lang w:val="en-US"/>
              </w:rPr>
              <w:t>)</w:t>
            </w:r>
          </w:p>
        </w:tc>
        <w:tc>
          <w:tcPr>
            <w:tcW w:w="2426" w:type="dxa"/>
          </w:tcPr>
          <w:p w14:paraId="20EB8E8F" w14:textId="77777777" w:rsidR="00352C6F" w:rsidRDefault="00352C6F">
            <w:pPr>
              <w:rPr>
                <w:lang w:val="en-GB"/>
              </w:rPr>
            </w:pPr>
          </w:p>
        </w:tc>
      </w:tr>
      <w:tr w:rsidR="00352C6F" w14:paraId="011669BD" w14:textId="07C8C0A5" w:rsidTr="00352C6F">
        <w:tc>
          <w:tcPr>
            <w:tcW w:w="1199" w:type="dxa"/>
          </w:tcPr>
          <w:p w14:paraId="1BB140F5" w14:textId="77777777" w:rsidR="00352C6F" w:rsidRDefault="00352C6F">
            <w:pPr>
              <w:rPr>
                <w:lang w:val="en-GB"/>
              </w:rPr>
            </w:pPr>
          </w:p>
        </w:tc>
        <w:tc>
          <w:tcPr>
            <w:tcW w:w="2263" w:type="dxa"/>
          </w:tcPr>
          <w:p w14:paraId="7A15BE42" w14:textId="77777777" w:rsidR="00352C6F" w:rsidRDefault="00352C6F">
            <w:pPr>
              <w:rPr>
                <w:lang w:val="en-GB"/>
              </w:rPr>
            </w:pPr>
            <w:r>
              <w:rPr>
                <w:lang w:val="en-GB"/>
              </w:rPr>
              <w:t>0.15 L ha-1 Agropol (a surfactant)</w:t>
            </w:r>
          </w:p>
        </w:tc>
        <w:tc>
          <w:tcPr>
            <w:tcW w:w="3128" w:type="dxa"/>
          </w:tcPr>
          <w:p w14:paraId="2F30E037" w14:textId="77777777" w:rsidR="00352C6F" w:rsidRDefault="00352C6F">
            <w:pPr>
              <w:rPr>
                <w:lang w:val="en-GB"/>
              </w:rPr>
            </w:pPr>
            <w:r>
              <w:rPr>
                <w:lang w:val="en-GB"/>
              </w:rPr>
              <w:t xml:space="preserve">- </w:t>
            </w:r>
          </w:p>
        </w:tc>
        <w:tc>
          <w:tcPr>
            <w:tcW w:w="2426" w:type="dxa"/>
          </w:tcPr>
          <w:p w14:paraId="3B93325D" w14:textId="77777777" w:rsidR="00352C6F" w:rsidRDefault="00352C6F">
            <w:pPr>
              <w:rPr>
                <w:lang w:val="en-GB"/>
              </w:rPr>
            </w:pPr>
          </w:p>
        </w:tc>
      </w:tr>
      <w:tr w:rsidR="00352C6F" w14:paraId="44BB41FC" w14:textId="18FFEB03" w:rsidTr="00352C6F">
        <w:tc>
          <w:tcPr>
            <w:tcW w:w="1199" w:type="dxa"/>
          </w:tcPr>
          <w:p w14:paraId="53E31D46" w14:textId="77777777" w:rsidR="00352C6F" w:rsidRDefault="00352C6F">
            <w:pPr>
              <w:rPr>
                <w:lang w:val="en-GB"/>
              </w:rPr>
            </w:pPr>
            <w:r>
              <w:rPr>
                <w:lang w:val="en-GB"/>
              </w:rPr>
              <w:t>HP4</w:t>
            </w:r>
          </w:p>
        </w:tc>
        <w:tc>
          <w:tcPr>
            <w:tcW w:w="2263" w:type="dxa"/>
          </w:tcPr>
          <w:p w14:paraId="4AE6E750" w14:textId="77777777" w:rsidR="00352C6F" w:rsidRDefault="00352C6F">
            <w:pPr>
              <w:rPr>
                <w:lang w:val="en-GB"/>
              </w:rPr>
            </w:pPr>
            <w:r>
              <w:rPr>
                <w:lang w:val="en-GB"/>
              </w:rPr>
              <w:t>0.25 L ha</w:t>
            </w:r>
            <w:r w:rsidRPr="002D6E0C">
              <w:rPr>
                <w:vertAlign w:val="superscript"/>
                <w:lang w:val="en-GB"/>
              </w:rPr>
              <w:t>-1</w:t>
            </w:r>
            <w:r>
              <w:rPr>
                <w:lang w:val="en-GB"/>
              </w:rPr>
              <w:t xml:space="preserve"> Starane 333 HL plus </w:t>
            </w:r>
          </w:p>
        </w:tc>
        <w:tc>
          <w:tcPr>
            <w:tcW w:w="3128" w:type="dxa"/>
          </w:tcPr>
          <w:p w14:paraId="1744C80C" w14:textId="77777777" w:rsidR="00352C6F" w:rsidRDefault="00352C6F">
            <w:pPr>
              <w:rPr>
                <w:lang w:val="en-GB"/>
              </w:rPr>
            </w:pPr>
            <w:r>
              <w:rPr>
                <w:lang w:val="en-GB"/>
              </w:rPr>
              <w:t xml:space="preserve">83 g ha-1 fluroxypyr (CAS </w:t>
            </w:r>
            <w:r w:rsidRPr="001114A3">
              <w:rPr>
                <w:lang w:val="en-US"/>
              </w:rPr>
              <w:t>69377-81-7</w:t>
            </w:r>
            <w:r>
              <w:rPr>
                <w:lang w:val="en-US"/>
              </w:rPr>
              <w:t>)</w:t>
            </w:r>
          </w:p>
        </w:tc>
        <w:tc>
          <w:tcPr>
            <w:tcW w:w="2426" w:type="dxa"/>
          </w:tcPr>
          <w:p w14:paraId="2CE781AC" w14:textId="77777777" w:rsidR="00352C6F" w:rsidRDefault="00352C6F">
            <w:pPr>
              <w:rPr>
                <w:lang w:val="en-GB"/>
              </w:rPr>
            </w:pPr>
          </w:p>
        </w:tc>
      </w:tr>
      <w:tr w:rsidR="00352C6F" w:rsidRPr="00F2314C" w14:paraId="092C8A31" w14:textId="48666413" w:rsidTr="00352C6F">
        <w:tc>
          <w:tcPr>
            <w:tcW w:w="1199" w:type="dxa"/>
          </w:tcPr>
          <w:p w14:paraId="5EDF4147" w14:textId="77777777" w:rsidR="00352C6F" w:rsidRDefault="00352C6F">
            <w:pPr>
              <w:rPr>
                <w:lang w:val="en-GB"/>
              </w:rPr>
            </w:pPr>
          </w:p>
        </w:tc>
        <w:tc>
          <w:tcPr>
            <w:tcW w:w="2263" w:type="dxa"/>
          </w:tcPr>
          <w:p w14:paraId="35D82DBD" w14:textId="77777777" w:rsidR="00352C6F" w:rsidRDefault="00352C6F">
            <w:pPr>
              <w:rPr>
                <w:lang w:val="en-GB"/>
              </w:rPr>
            </w:pPr>
            <w:r>
              <w:rPr>
                <w:lang w:val="en-GB"/>
              </w:rPr>
              <w:t>0.03 L ha</w:t>
            </w:r>
            <w:r w:rsidRPr="00232073">
              <w:rPr>
                <w:vertAlign w:val="superscript"/>
                <w:lang w:val="en-GB"/>
              </w:rPr>
              <w:t>-1</w:t>
            </w:r>
            <w:r>
              <w:rPr>
                <w:lang w:val="en-GB"/>
              </w:rPr>
              <w:t xml:space="preserve"> Hussar OD </w:t>
            </w:r>
          </w:p>
        </w:tc>
        <w:tc>
          <w:tcPr>
            <w:tcW w:w="3128" w:type="dxa"/>
          </w:tcPr>
          <w:p w14:paraId="415F898C" w14:textId="77777777" w:rsidR="00352C6F" w:rsidRDefault="00352C6F">
            <w:pPr>
              <w:rPr>
                <w:lang w:val="en-GB"/>
              </w:rPr>
            </w:pPr>
            <w:r>
              <w:rPr>
                <w:lang w:val="en-GB"/>
              </w:rPr>
              <w:t xml:space="preserve">3 g ha-1 mefenpyr-diethyl (CAS </w:t>
            </w:r>
            <w:r w:rsidRPr="00964670">
              <w:rPr>
                <w:lang w:val="en-US"/>
              </w:rPr>
              <w:t>135590-91-9</w:t>
            </w:r>
            <w:r>
              <w:rPr>
                <w:lang w:val="en-US"/>
              </w:rPr>
              <w:t>) and 1 g ha-1</w:t>
            </w:r>
            <w:r w:rsidRPr="00964670">
              <w:rPr>
                <w:lang w:val="en-US"/>
              </w:rPr>
              <w:t xml:space="preserve"> </w:t>
            </w:r>
            <w:r>
              <w:rPr>
                <w:lang w:val="en-GB"/>
              </w:rPr>
              <w:t xml:space="preserve">iodosulfuron-methyl-Na (CAS </w:t>
            </w:r>
            <w:r w:rsidRPr="00964670">
              <w:rPr>
                <w:lang w:val="en-US"/>
              </w:rPr>
              <w:t>144550-36-7</w:t>
            </w:r>
            <w:r>
              <w:rPr>
                <w:lang w:val="en-US"/>
              </w:rPr>
              <w:t>)</w:t>
            </w:r>
          </w:p>
        </w:tc>
        <w:tc>
          <w:tcPr>
            <w:tcW w:w="2426" w:type="dxa"/>
          </w:tcPr>
          <w:p w14:paraId="1B19F669" w14:textId="77777777" w:rsidR="00352C6F" w:rsidRDefault="00352C6F">
            <w:pPr>
              <w:rPr>
                <w:lang w:val="en-GB"/>
              </w:rPr>
            </w:pPr>
          </w:p>
        </w:tc>
      </w:tr>
      <w:tr w:rsidR="00352C6F" w14:paraId="0B66A988" w14:textId="4E0ED4E3" w:rsidTr="00352C6F">
        <w:tc>
          <w:tcPr>
            <w:tcW w:w="1199" w:type="dxa"/>
          </w:tcPr>
          <w:p w14:paraId="0CBE3479" w14:textId="77777777" w:rsidR="00352C6F" w:rsidRDefault="00352C6F">
            <w:pPr>
              <w:rPr>
                <w:lang w:val="en-GB"/>
              </w:rPr>
            </w:pPr>
          </w:p>
        </w:tc>
        <w:tc>
          <w:tcPr>
            <w:tcW w:w="2263" w:type="dxa"/>
          </w:tcPr>
          <w:p w14:paraId="77EFC20C" w14:textId="77777777" w:rsidR="00352C6F" w:rsidRDefault="00352C6F">
            <w:pPr>
              <w:rPr>
                <w:lang w:val="en-GB"/>
              </w:rPr>
            </w:pPr>
            <w:r>
              <w:rPr>
                <w:lang w:val="en-GB"/>
              </w:rPr>
              <w:t>0.5 L ha-1 Renol (a penetrating oil)</w:t>
            </w:r>
          </w:p>
        </w:tc>
        <w:tc>
          <w:tcPr>
            <w:tcW w:w="3128" w:type="dxa"/>
          </w:tcPr>
          <w:p w14:paraId="43F43A20" w14:textId="77777777" w:rsidR="00352C6F" w:rsidRDefault="00352C6F">
            <w:pPr>
              <w:rPr>
                <w:lang w:val="en-GB"/>
              </w:rPr>
            </w:pPr>
            <w:r>
              <w:rPr>
                <w:lang w:val="en-GB"/>
              </w:rPr>
              <w:t xml:space="preserve">- </w:t>
            </w:r>
          </w:p>
        </w:tc>
        <w:tc>
          <w:tcPr>
            <w:tcW w:w="2426" w:type="dxa"/>
          </w:tcPr>
          <w:p w14:paraId="2A09F1E4" w14:textId="77777777" w:rsidR="00352C6F" w:rsidRDefault="00352C6F">
            <w:pPr>
              <w:rPr>
                <w:lang w:val="en-GB"/>
              </w:rPr>
            </w:pPr>
          </w:p>
        </w:tc>
      </w:tr>
      <w:tr w:rsidR="00352C6F" w14:paraId="44875D16" w14:textId="5A91811B" w:rsidTr="00352C6F">
        <w:tc>
          <w:tcPr>
            <w:tcW w:w="1199" w:type="dxa"/>
          </w:tcPr>
          <w:p w14:paraId="7C8279F4" w14:textId="77777777" w:rsidR="00352C6F" w:rsidRDefault="00352C6F">
            <w:pPr>
              <w:rPr>
                <w:lang w:val="en-GB"/>
              </w:rPr>
            </w:pPr>
            <w:r>
              <w:rPr>
                <w:lang w:val="en-GB"/>
              </w:rPr>
              <w:t>HP5</w:t>
            </w:r>
          </w:p>
        </w:tc>
        <w:tc>
          <w:tcPr>
            <w:tcW w:w="2263" w:type="dxa"/>
          </w:tcPr>
          <w:p w14:paraId="348D84A5" w14:textId="77777777" w:rsidR="00352C6F" w:rsidRDefault="00352C6F">
            <w:pPr>
              <w:rPr>
                <w:lang w:val="en-GB"/>
              </w:rPr>
            </w:pPr>
            <w:r>
              <w:rPr>
                <w:lang w:val="en-GB"/>
              </w:rPr>
              <w:t>1 L ha</w:t>
            </w:r>
            <w:r w:rsidRPr="00A94A1F">
              <w:rPr>
                <w:vertAlign w:val="superscript"/>
                <w:lang w:val="en-GB"/>
              </w:rPr>
              <w:t>-1</w:t>
            </w:r>
            <w:r>
              <w:rPr>
                <w:vertAlign w:val="superscript"/>
                <w:lang w:val="en-GB"/>
              </w:rPr>
              <w:t xml:space="preserve"> </w:t>
            </w:r>
            <w:r>
              <w:rPr>
                <w:lang w:val="en-GB"/>
              </w:rPr>
              <w:t>Metaxone</w:t>
            </w:r>
          </w:p>
        </w:tc>
        <w:tc>
          <w:tcPr>
            <w:tcW w:w="3128" w:type="dxa"/>
          </w:tcPr>
          <w:p w14:paraId="34268349" w14:textId="77777777" w:rsidR="00352C6F" w:rsidRPr="00B41B1E" w:rsidRDefault="00352C6F">
            <w:pPr>
              <w:rPr>
                <w:lang w:val="en-US"/>
              </w:rPr>
            </w:pPr>
            <w:r>
              <w:rPr>
                <w:lang w:val="en-GB"/>
              </w:rPr>
              <w:t xml:space="preserve">750 g ha-1 MCPA (CAS </w:t>
            </w:r>
            <w:r w:rsidRPr="00B41B1E">
              <w:rPr>
                <w:lang w:val="en-US"/>
              </w:rPr>
              <w:t>94-74-6</w:t>
            </w:r>
            <w:r>
              <w:rPr>
                <w:lang w:val="en-US"/>
              </w:rPr>
              <w:t>)</w:t>
            </w:r>
          </w:p>
        </w:tc>
        <w:tc>
          <w:tcPr>
            <w:tcW w:w="2426" w:type="dxa"/>
          </w:tcPr>
          <w:p w14:paraId="1B12DB60" w14:textId="77777777" w:rsidR="00352C6F" w:rsidRDefault="00352C6F">
            <w:pPr>
              <w:rPr>
                <w:lang w:val="en-GB"/>
              </w:rPr>
            </w:pPr>
          </w:p>
        </w:tc>
      </w:tr>
      <w:tr w:rsidR="00352C6F" w14:paraId="0AB6DADA" w14:textId="3D76C14D" w:rsidTr="00352C6F">
        <w:tc>
          <w:tcPr>
            <w:tcW w:w="1199" w:type="dxa"/>
          </w:tcPr>
          <w:p w14:paraId="180AFF78" w14:textId="77777777" w:rsidR="00352C6F" w:rsidRDefault="00352C6F">
            <w:pPr>
              <w:rPr>
                <w:lang w:val="en-GB"/>
              </w:rPr>
            </w:pPr>
            <w:r>
              <w:rPr>
                <w:lang w:val="en-GB"/>
              </w:rPr>
              <w:t>HP6</w:t>
            </w:r>
          </w:p>
        </w:tc>
        <w:tc>
          <w:tcPr>
            <w:tcW w:w="2263" w:type="dxa"/>
          </w:tcPr>
          <w:p w14:paraId="78F75656" w14:textId="77777777" w:rsidR="00352C6F" w:rsidRDefault="00352C6F">
            <w:pPr>
              <w:rPr>
                <w:lang w:val="en-GB"/>
              </w:rPr>
            </w:pPr>
            <w:r>
              <w:rPr>
                <w:lang w:val="en-GB"/>
              </w:rPr>
              <w:t>0.5 L ha</w:t>
            </w:r>
            <w:r w:rsidRPr="00F605CE">
              <w:rPr>
                <w:vertAlign w:val="superscript"/>
                <w:lang w:val="en-GB"/>
              </w:rPr>
              <w:t>-1</w:t>
            </w:r>
            <w:r>
              <w:rPr>
                <w:lang w:val="en-GB"/>
              </w:rPr>
              <w:t xml:space="preserve"> Starane XL </w:t>
            </w:r>
          </w:p>
        </w:tc>
        <w:tc>
          <w:tcPr>
            <w:tcW w:w="3128" w:type="dxa"/>
          </w:tcPr>
          <w:p w14:paraId="43B826D7" w14:textId="77777777" w:rsidR="00352C6F" w:rsidRPr="0087481D" w:rsidRDefault="00352C6F">
            <w:pPr>
              <w:rPr>
                <w:lang w:val="en-US"/>
              </w:rPr>
            </w:pPr>
            <w:r>
              <w:rPr>
                <w:lang w:val="en-GB"/>
              </w:rPr>
              <w:t xml:space="preserve">90 g ha-1 Fluroxypyr (CAS </w:t>
            </w:r>
            <w:r w:rsidRPr="0087481D">
              <w:rPr>
                <w:lang w:val="en-US"/>
              </w:rPr>
              <w:t>69377-81-7</w:t>
            </w:r>
            <w:r>
              <w:rPr>
                <w:lang w:val="en-US"/>
              </w:rPr>
              <w:t>)</w:t>
            </w:r>
          </w:p>
        </w:tc>
        <w:tc>
          <w:tcPr>
            <w:tcW w:w="2426" w:type="dxa"/>
          </w:tcPr>
          <w:p w14:paraId="0FE26F22" w14:textId="77777777" w:rsidR="00352C6F" w:rsidRDefault="00352C6F">
            <w:pPr>
              <w:rPr>
                <w:lang w:val="en-GB"/>
              </w:rPr>
            </w:pPr>
          </w:p>
        </w:tc>
      </w:tr>
      <w:tr w:rsidR="00352C6F" w:rsidRPr="00F2314C" w14:paraId="58424C2D" w14:textId="7CCE1BC0" w:rsidTr="00352C6F">
        <w:tc>
          <w:tcPr>
            <w:tcW w:w="1199" w:type="dxa"/>
          </w:tcPr>
          <w:p w14:paraId="23F6A162" w14:textId="77777777" w:rsidR="00352C6F" w:rsidRDefault="00352C6F">
            <w:pPr>
              <w:rPr>
                <w:lang w:val="en-GB"/>
              </w:rPr>
            </w:pPr>
          </w:p>
        </w:tc>
        <w:tc>
          <w:tcPr>
            <w:tcW w:w="2263" w:type="dxa"/>
          </w:tcPr>
          <w:p w14:paraId="4799EB51" w14:textId="77777777" w:rsidR="00352C6F" w:rsidRDefault="00352C6F">
            <w:pPr>
              <w:rPr>
                <w:lang w:val="en-GB"/>
              </w:rPr>
            </w:pPr>
            <w:r>
              <w:rPr>
                <w:lang w:val="en-GB"/>
              </w:rPr>
              <w:t>10 g ha</w:t>
            </w:r>
            <w:r w:rsidRPr="00F605CE">
              <w:rPr>
                <w:vertAlign w:val="superscript"/>
                <w:lang w:val="en-GB"/>
              </w:rPr>
              <w:t>-1</w:t>
            </w:r>
            <w:r>
              <w:rPr>
                <w:lang w:val="en-GB"/>
              </w:rPr>
              <w:t xml:space="preserve"> Trimmer SG</w:t>
            </w:r>
          </w:p>
        </w:tc>
        <w:tc>
          <w:tcPr>
            <w:tcW w:w="3128" w:type="dxa"/>
          </w:tcPr>
          <w:p w14:paraId="76E55D89" w14:textId="77777777" w:rsidR="00352C6F" w:rsidRDefault="00352C6F">
            <w:pPr>
              <w:rPr>
                <w:lang w:val="en-GB"/>
              </w:rPr>
            </w:pPr>
            <w:r>
              <w:rPr>
                <w:lang w:val="en-GB"/>
              </w:rPr>
              <w:t xml:space="preserve">5 g ha-1 tribenuron-methyl (CAS </w:t>
            </w:r>
            <w:r w:rsidRPr="0087481D">
              <w:rPr>
                <w:lang w:val="en-US"/>
              </w:rPr>
              <w:t>101200-48-0</w:t>
            </w:r>
            <w:r>
              <w:rPr>
                <w:lang w:val="en-GB"/>
              </w:rPr>
              <w:t>)</w:t>
            </w:r>
          </w:p>
        </w:tc>
        <w:tc>
          <w:tcPr>
            <w:tcW w:w="2426" w:type="dxa"/>
          </w:tcPr>
          <w:p w14:paraId="0A0BA1FE" w14:textId="77777777" w:rsidR="00352C6F" w:rsidRDefault="00352C6F">
            <w:pPr>
              <w:rPr>
                <w:lang w:val="en-GB"/>
              </w:rPr>
            </w:pPr>
          </w:p>
        </w:tc>
      </w:tr>
      <w:tr w:rsidR="00352C6F" w14:paraId="2BC32893" w14:textId="7B524FE2" w:rsidTr="00352C6F">
        <w:tc>
          <w:tcPr>
            <w:tcW w:w="1199" w:type="dxa"/>
          </w:tcPr>
          <w:p w14:paraId="02713A7C" w14:textId="77777777" w:rsidR="00352C6F" w:rsidRDefault="00352C6F">
            <w:pPr>
              <w:rPr>
                <w:lang w:val="en-GB"/>
              </w:rPr>
            </w:pPr>
          </w:p>
        </w:tc>
        <w:tc>
          <w:tcPr>
            <w:tcW w:w="2263" w:type="dxa"/>
          </w:tcPr>
          <w:p w14:paraId="4CDD5C3F" w14:textId="77777777" w:rsidR="00352C6F" w:rsidRDefault="00352C6F">
            <w:pPr>
              <w:rPr>
                <w:lang w:val="en-GB"/>
              </w:rPr>
            </w:pPr>
            <w:r>
              <w:rPr>
                <w:lang w:val="en-GB"/>
              </w:rPr>
              <w:t>0.15 L ha-1 Agropol (a surfactant)</w:t>
            </w:r>
          </w:p>
        </w:tc>
        <w:tc>
          <w:tcPr>
            <w:tcW w:w="3128" w:type="dxa"/>
          </w:tcPr>
          <w:p w14:paraId="6328B561" w14:textId="77777777" w:rsidR="00352C6F" w:rsidRDefault="00352C6F">
            <w:pPr>
              <w:rPr>
                <w:lang w:val="en-GB"/>
              </w:rPr>
            </w:pPr>
            <w:r>
              <w:rPr>
                <w:lang w:val="en-GB"/>
              </w:rPr>
              <w:t>-</w:t>
            </w:r>
          </w:p>
        </w:tc>
        <w:tc>
          <w:tcPr>
            <w:tcW w:w="2426" w:type="dxa"/>
          </w:tcPr>
          <w:p w14:paraId="1FCF7D4D" w14:textId="77777777" w:rsidR="00352C6F" w:rsidRDefault="00352C6F">
            <w:pPr>
              <w:rPr>
                <w:lang w:val="en-GB"/>
              </w:rPr>
            </w:pPr>
          </w:p>
        </w:tc>
      </w:tr>
      <w:tr w:rsidR="00352C6F" w14:paraId="585E291C" w14:textId="7606B189" w:rsidTr="00352C6F">
        <w:tc>
          <w:tcPr>
            <w:tcW w:w="1199" w:type="dxa"/>
          </w:tcPr>
          <w:p w14:paraId="78F85D2D" w14:textId="77777777" w:rsidR="00352C6F" w:rsidRDefault="00352C6F">
            <w:pPr>
              <w:rPr>
                <w:lang w:val="en-GB"/>
              </w:rPr>
            </w:pPr>
            <w:r>
              <w:rPr>
                <w:lang w:val="en-GB"/>
              </w:rPr>
              <w:t>HP7</w:t>
            </w:r>
          </w:p>
        </w:tc>
        <w:tc>
          <w:tcPr>
            <w:tcW w:w="2263" w:type="dxa"/>
          </w:tcPr>
          <w:p w14:paraId="6B1B7604" w14:textId="77777777" w:rsidR="00352C6F" w:rsidRDefault="00352C6F">
            <w:pPr>
              <w:rPr>
                <w:lang w:val="en-GB"/>
              </w:rPr>
            </w:pPr>
            <w:r>
              <w:rPr>
                <w:lang w:val="en-GB"/>
              </w:rPr>
              <w:t>0.5 L ha</w:t>
            </w:r>
            <w:r w:rsidRPr="00974453">
              <w:rPr>
                <w:vertAlign w:val="superscript"/>
                <w:lang w:val="en-GB"/>
              </w:rPr>
              <w:t>-1</w:t>
            </w:r>
            <w:r>
              <w:rPr>
                <w:lang w:val="en-GB"/>
              </w:rPr>
              <w:t xml:space="preserve"> Stomp CS </w:t>
            </w:r>
          </w:p>
        </w:tc>
        <w:tc>
          <w:tcPr>
            <w:tcW w:w="3128" w:type="dxa"/>
          </w:tcPr>
          <w:p w14:paraId="178B5C3C" w14:textId="77777777" w:rsidR="00352C6F" w:rsidRDefault="00352C6F">
            <w:pPr>
              <w:rPr>
                <w:lang w:val="en-GB"/>
              </w:rPr>
            </w:pPr>
            <w:r>
              <w:rPr>
                <w:lang w:val="en-GB"/>
              </w:rPr>
              <w:t xml:space="preserve">228 g ha-1 pendimethalin (CAS </w:t>
            </w:r>
            <w:r w:rsidRPr="007D1D13">
              <w:rPr>
                <w:lang w:val="en-US"/>
              </w:rPr>
              <w:t>40487-42-1</w:t>
            </w:r>
            <w:r>
              <w:rPr>
                <w:lang w:val="en-GB"/>
              </w:rPr>
              <w:t>)</w:t>
            </w:r>
          </w:p>
        </w:tc>
        <w:tc>
          <w:tcPr>
            <w:tcW w:w="2426" w:type="dxa"/>
          </w:tcPr>
          <w:p w14:paraId="79D5C84E" w14:textId="77777777" w:rsidR="00352C6F" w:rsidRDefault="00352C6F">
            <w:pPr>
              <w:rPr>
                <w:lang w:val="en-GB"/>
              </w:rPr>
            </w:pPr>
          </w:p>
        </w:tc>
      </w:tr>
      <w:tr w:rsidR="00352C6F" w14:paraId="15F64B4D" w14:textId="19725C23" w:rsidTr="00352C6F">
        <w:tc>
          <w:tcPr>
            <w:tcW w:w="1199" w:type="dxa"/>
          </w:tcPr>
          <w:p w14:paraId="2F5C03AB" w14:textId="77777777" w:rsidR="00352C6F" w:rsidRDefault="00352C6F">
            <w:pPr>
              <w:rPr>
                <w:lang w:val="en-GB"/>
              </w:rPr>
            </w:pPr>
          </w:p>
        </w:tc>
        <w:tc>
          <w:tcPr>
            <w:tcW w:w="2263" w:type="dxa"/>
          </w:tcPr>
          <w:p w14:paraId="7805918E" w14:textId="77777777" w:rsidR="00352C6F" w:rsidRDefault="00352C6F">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3128" w:type="dxa"/>
          </w:tcPr>
          <w:p w14:paraId="08ADFE02" w14:textId="77777777" w:rsidR="00352C6F" w:rsidRDefault="00352C6F">
            <w:pPr>
              <w:rPr>
                <w:lang w:val="en-GB"/>
              </w:rPr>
            </w:pPr>
            <w:r>
              <w:rPr>
                <w:lang w:val="en-GB"/>
              </w:rPr>
              <w:t>192 g ha-1 bentazone (C</w:t>
            </w:r>
            <w:r w:rsidRPr="00023C12">
              <w:rPr>
                <w:lang w:val="en-US"/>
              </w:rPr>
              <w:t>AS 25057-89-0)</w:t>
            </w:r>
          </w:p>
        </w:tc>
        <w:tc>
          <w:tcPr>
            <w:tcW w:w="2426" w:type="dxa"/>
          </w:tcPr>
          <w:p w14:paraId="534571AC" w14:textId="77777777" w:rsidR="00352C6F" w:rsidRDefault="00352C6F">
            <w:pPr>
              <w:rPr>
                <w:lang w:val="en-GB"/>
              </w:rPr>
            </w:pPr>
          </w:p>
        </w:tc>
      </w:tr>
      <w:tr w:rsidR="00352C6F" w14:paraId="346AE8C9" w14:textId="2A26ADD9" w:rsidTr="00352C6F">
        <w:tc>
          <w:tcPr>
            <w:tcW w:w="1199" w:type="dxa"/>
          </w:tcPr>
          <w:p w14:paraId="24B381C5" w14:textId="77777777" w:rsidR="00352C6F" w:rsidRDefault="00352C6F">
            <w:pPr>
              <w:rPr>
                <w:lang w:val="en-GB"/>
              </w:rPr>
            </w:pPr>
            <w:r>
              <w:rPr>
                <w:lang w:val="en-GB"/>
              </w:rPr>
              <w:t>HP8</w:t>
            </w:r>
          </w:p>
        </w:tc>
        <w:tc>
          <w:tcPr>
            <w:tcW w:w="2263" w:type="dxa"/>
          </w:tcPr>
          <w:p w14:paraId="15863045" w14:textId="77777777" w:rsidR="00352C6F" w:rsidRDefault="00352C6F">
            <w:pPr>
              <w:rPr>
                <w:lang w:val="en-GB"/>
              </w:rPr>
            </w:pPr>
            <w:r>
              <w:rPr>
                <w:lang w:val="en-GB"/>
              </w:rPr>
              <w:t>0.93 L ha</w:t>
            </w:r>
            <w:r w:rsidRPr="0083405F">
              <w:rPr>
                <w:vertAlign w:val="superscript"/>
                <w:lang w:val="en-GB"/>
              </w:rPr>
              <w:t>-1</w:t>
            </w:r>
            <w:r>
              <w:rPr>
                <w:lang w:val="en-GB"/>
              </w:rPr>
              <w:t xml:space="preserve">Agil 100 EC </w:t>
            </w:r>
          </w:p>
        </w:tc>
        <w:tc>
          <w:tcPr>
            <w:tcW w:w="3128" w:type="dxa"/>
          </w:tcPr>
          <w:p w14:paraId="57F68867" w14:textId="77777777" w:rsidR="00352C6F" w:rsidRDefault="00352C6F">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r>
              <w:rPr>
                <w:lang w:val="en-GB"/>
              </w:rPr>
              <w:t>ropaquizafop</w:t>
            </w:r>
            <w:r w:rsidRPr="00023C12">
              <w:rPr>
                <w:lang w:val="en-US"/>
              </w:rPr>
              <w:t xml:space="preserve"> </w:t>
            </w:r>
            <w:r>
              <w:rPr>
                <w:lang w:val="en-US"/>
              </w:rPr>
              <w:t>(</w:t>
            </w:r>
            <w:r w:rsidRPr="00023C12">
              <w:rPr>
                <w:lang w:val="en-US"/>
              </w:rPr>
              <w:t>CAS 111479-05-1</w:t>
            </w:r>
            <w:r>
              <w:rPr>
                <w:lang w:val="en-GB"/>
              </w:rPr>
              <w:t>)</w:t>
            </w:r>
          </w:p>
          <w:p w14:paraId="27DBC03F" w14:textId="77777777" w:rsidR="00352C6F" w:rsidRDefault="00352C6F">
            <w:pPr>
              <w:rPr>
                <w:lang w:val="en-GB"/>
              </w:rPr>
            </w:pPr>
          </w:p>
        </w:tc>
        <w:tc>
          <w:tcPr>
            <w:tcW w:w="2426" w:type="dxa"/>
          </w:tcPr>
          <w:p w14:paraId="28E839EC" w14:textId="77777777" w:rsidR="00352C6F" w:rsidRDefault="00352C6F">
            <w:pPr>
              <w:rPr>
                <w:lang w:val="en-GB"/>
              </w:rPr>
            </w:pPr>
          </w:p>
        </w:tc>
      </w:tr>
    </w:tbl>
    <w:p w14:paraId="04712DD5" w14:textId="77777777" w:rsidR="00F65982" w:rsidRDefault="00F65982" w:rsidP="00F65982">
      <w:pPr>
        <w:rPr>
          <w:lang w:val="en-GB"/>
        </w:rPr>
      </w:pP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In order to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0" w:author="Virginia Anne Nichols" w:date="2025-02-13T09:42:00Z" w16du:dateUtc="2025-02-13T08:42:00Z"/>
          <w:lang w:val="en-US"/>
        </w:rPr>
      </w:pPr>
      <w:r>
        <w:rPr>
          <w:lang w:val="en-US"/>
        </w:rPr>
        <w:lastRenderedPageBreak/>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1A9DA194" w:rsidR="00A70C8E" w:rsidRPr="00372A54" w:rsidRDefault="00A70C8E" w:rsidP="00A70C8E">
      <w:pPr>
        <w:rPr>
          <w:lang w:val="en-GB"/>
        </w:rPr>
      </w:pPr>
      <w:r w:rsidRPr="00372A54">
        <w:rPr>
          <w:lang w:val="en-GB"/>
        </w:rPr>
        <w:t xml:space="preserve">Each </w:t>
      </w:r>
      <w:r w:rsidR="00F734CE">
        <w:rPr>
          <w:lang w:val="en-GB"/>
        </w:rPr>
        <w:t>sub-sub</w:t>
      </w:r>
      <w:r w:rsidRPr="00372A54">
        <w:rPr>
          <w:lang w:val="en-GB"/>
        </w:rPr>
        <w:t>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1"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1"/>
      <w:r w:rsidRPr="00372A54">
        <w:rPr>
          <w:lang w:val="en-GB"/>
        </w:rPr>
        <w:t xml:space="preserve">). </w:t>
      </w:r>
      <w:r>
        <w:rPr>
          <w:lang w:val="en-GB"/>
        </w:rPr>
        <w:t>Grain yields are reported on a dry matter basis.</w:t>
      </w:r>
    </w:p>
    <w:p w14:paraId="34A7B1DB" w14:textId="6322EFBE" w:rsidR="00A70C8E" w:rsidRDefault="00997973" w:rsidP="007B22B0">
      <w:pPr>
        <w:pStyle w:val="Heading3"/>
        <w:rPr>
          <w:lang w:val="en-US"/>
        </w:rPr>
      </w:pPr>
      <w:r>
        <w:rPr>
          <w:lang w:val="en-US"/>
        </w:rPr>
        <w:t>Vegetation measurements</w:t>
      </w:r>
    </w:p>
    <w:p w14:paraId="09665B16" w14:textId="5E311014" w:rsidR="00F734CE" w:rsidRPr="00F734CE" w:rsidRDefault="00F734CE" w:rsidP="00F734CE">
      <w:pPr>
        <w:rPr>
          <w:lang w:val="en-US"/>
        </w:rPr>
      </w:pPr>
      <w:r>
        <w:rPr>
          <w:lang w:val="en-US"/>
        </w:rPr>
        <w:t>Three categories of vegetation measurements were taken (Table 2), and are described in detail below.</w:t>
      </w:r>
    </w:p>
    <w:p w14:paraId="74A6B46E" w14:textId="1D1E439A" w:rsidR="00997973" w:rsidRPr="0029022B" w:rsidRDefault="00997973" w:rsidP="00997973">
      <w:pPr>
        <w:rPr>
          <w:lang w:val="en-US"/>
        </w:rPr>
      </w:pPr>
      <w:r>
        <w:rPr>
          <w:lang w:val="en-US"/>
        </w:rPr>
        <w:t xml:space="preserve">Table </w:t>
      </w:r>
      <w:r w:rsidR="00E752C9">
        <w:rPr>
          <w:lang w:val="en-US"/>
        </w:rPr>
        <w:t>2</w:t>
      </w:r>
      <w:r>
        <w:rPr>
          <w:lang w:val="en-US"/>
        </w:rPr>
        <w:t>.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F734CE">
        <w:tc>
          <w:tcPr>
            <w:tcW w:w="3539" w:type="dxa"/>
            <w:tcBorders>
              <w:top w:val="single" w:sz="4" w:space="0" w:color="auto"/>
              <w:left w:val="nil"/>
              <w:bottom w:val="single" w:sz="4" w:space="0" w:color="auto"/>
              <w:right w:val="nil"/>
            </w:tcBorders>
          </w:tcPr>
          <w:p w14:paraId="3A64DEF7" w14:textId="77777777" w:rsidR="00997973" w:rsidRDefault="00997973">
            <w:pPr>
              <w:rPr>
                <w:b/>
                <w:bCs/>
                <w:lang w:val="en-US"/>
              </w:rPr>
            </w:pPr>
            <w:r>
              <w:rPr>
                <w:b/>
                <w:bCs/>
                <w:lang w:val="en-US"/>
              </w:rPr>
              <w:t>Measurement</w:t>
            </w:r>
          </w:p>
        </w:tc>
        <w:tc>
          <w:tcPr>
            <w:tcW w:w="5477" w:type="dxa"/>
            <w:tcBorders>
              <w:top w:val="single" w:sz="4" w:space="0" w:color="auto"/>
              <w:left w:val="nil"/>
              <w:bottom w:val="single" w:sz="4" w:space="0" w:color="auto"/>
              <w:right w:val="nil"/>
            </w:tcBorders>
          </w:tcPr>
          <w:p w14:paraId="4ACA7F13" w14:textId="08023A3F" w:rsidR="00997973" w:rsidRDefault="00F734CE">
            <w:pPr>
              <w:rPr>
                <w:b/>
                <w:bCs/>
                <w:lang w:val="en-US"/>
              </w:rPr>
            </w:pPr>
            <w:r>
              <w:rPr>
                <w:b/>
                <w:bCs/>
                <w:lang w:val="en-US"/>
              </w:rPr>
              <w:t>Levels</w:t>
            </w:r>
            <w:r w:rsidR="00997973">
              <w:rPr>
                <w:b/>
                <w:bCs/>
                <w:lang w:val="en-US"/>
              </w:rPr>
              <w:t xml:space="preserve"> of </w:t>
            </w:r>
            <w:r>
              <w:rPr>
                <w:b/>
                <w:bCs/>
                <w:lang w:val="en-US"/>
              </w:rPr>
              <w:t>measurement resolution</w:t>
            </w:r>
          </w:p>
        </w:tc>
      </w:tr>
      <w:tr w:rsidR="00997973" w:rsidRPr="00175629" w14:paraId="5E7D783C" w14:textId="77777777" w:rsidTr="00F734CE">
        <w:tc>
          <w:tcPr>
            <w:tcW w:w="3539" w:type="dxa"/>
            <w:tcBorders>
              <w:top w:val="single" w:sz="4" w:space="0" w:color="auto"/>
              <w:left w:val="nil"/>
              <w:bottom w:val="nil"/>
              <w:right w:val="nil"/>
            </w:tcBorders>
          </w:tcPr>
          <w:p w14:paraId="3D65D311" w14:textId="77777777" w:rsidR="00997973" w:rsidRPr="00A11E01" w:rsidRDefault="00997973">
            <w:pPr>
              <w:rPr>
                <w:lang w:val="en-US"/>
              </w:rPr>
            </w:pPr>
            <w:r w:rsidRPr="00A11E01">
              <w:rPr>
                <w:lang w:val="en-US"/>
              </w:rPr>
              <w:t>Fall ground cover</w:t>
            </w:r>
            <w:r>
              <w:rPr>
                <w:lang w:val="en-US"/>
              </w:rPr>
              <w:t xml:space="preserve"> (%)</w:t>
            </w:r>
          </w:p>
        </w:tc>
        <w:tc>
          <w:tcPr>
            <w:tcW w:w="5477" w:type="dxa"/>
            <w:tcBorders>
              <w:top w:val="single" w:sz="4" w:space="0" w:color="auto"/>
              <w:left w:val="nil"/>
              <w:bottom w:val="nil"/>
              <w:right w:val="nil"/>
            </w:tcBorders>
          </w:tcPr>
          <w:p w14:paraId="065F114A" w14:textId="77777777" w:rsidR="00997973" w:rsidRDefault="00997973">
            <w:pPr>
              <w:rPr>
                <w:lang w:val="en-US"/>
              </w:rPr>
            </w:pPr>
            <w:r>
              <w:rPr>
                <w:lang w:val="en-US"/>
              </w:rPr>
              <w:t>Soil</w:t>
            </w:r>
          </w:p>
          <w:p w14:paraId="0826FCC2" w14:textId="77777777" w:rsidR="00997973" w:rsidRDefault="00997973">
            <w:pPr>
              <w:rPr>
                <w:lang w:val="en-US"/>
              </w:rPr>
            </w:pPr>
            <w:r>
              <w:rPr>
                <w:lang w:val="en-US"/>
              </w:rPr>
              <w:t>Species (AVESA*, CAPBP, CIRAR, EPHEX, HORVW, LOLPE, MATIN, PAPRH, RAPSR, TAROF, TRFRE)</w:t>
            </w:r>
          </w:p>
          <w:p w14:paraId="5ABB4CC8" w14:textId="77777777" w:rsidR="00997973" w:rsidRPr="00A11E01" w:rsidRDefault="00997973">
            <w:pPr>
              <w:rPr>
                <w:lang w:val="en-US"/>
              </w:rPr>
            </w:pPr>
            <w:r>
              <w:rPr>
                <w:lang w:val="en-US"/>
              </w:rPr>
              <w:t>Genus (GERSS, LAMSS, SENSS, VERSS)</w:t>
            </w:r>
          </w:p>
        </w:tc>
      </w:tr>
      <w:tr w:rsidR="00997973" w:rsidRPr="00F2314C" w14:paraId="113DFB5B" w14:textId="77777777" w:rsidTr="00F734CE">
        <w:tc>
          <w:tcPr>
            <w:tcW w:w="3539" w:type="dxa"/>
            <w:tcBorders>
              <w:top w:val="nil"/>
              <w:left w:val="nil"/>
              <w:bottom w:val="nil"/>
              <w:right w:val="nil"/>
            </w:tcBorders>
          </w:tcPr>
          <w:p w14:paraId="0E7A7F00" w14:textId="77777777" w:rsidR="00997973" w:rsidRPr="00A11E01" w:rsidRDefault="00997973">
            <w:pPr>
              <w:rPr>
                <w:lang w:val="en-US"/>
              </w:rPr>
            </w:pPr>
            <w:r w:rsidRPr="00A11E01">
              <w:rPr>
                <w:lang w:val="en-US"/>
              </w:rPr>
              <w:t>Fall biomass</w:t>
            </w:r>
            <w:r>
              <w:rPr>
                <w:lang w:val="en-US"/>
              </w:rPr>
              <w:t xml:space="preserve"> (g m-2)</w:t>
            </w:r>
          </w:p>
        </w:tc>
        <w:tc>
          <w:tcPr>
            <w:tcW w:w="5477" w:type="dxa"/>
            <w:tcBorders>
              <w:top w:val="nil"/>
              <w:left w:val="nil"/>
              <w:bottom w:val="nil"/>
              <w:right w:val="nil"/>
            </w:tcBorders>
          </w:tcPr>
          <w:p w14:paraId="0C66D761" w14:textId="77777777" w:rsidR="00997973" w:rsidRDefault="00997973">
            <w:pPr>
              <w:rPr>
                <w:lang w:val="en-US"/>
              </w:rPr>
            </w:pPr>
            <w:r w:rsidRPr="00A11E01">
              <w:rPr>
                <w:lang w:val="en-US"/>
              </w:rPr>
              <w:t>Cover crop</w:t>
            </w:r>
          </w:p>
          <w:p w14:paraId="60615670" w14:textId="77777777" w:rsidR="00997973" w:rsidRPr="00A11E01" w:rsidRDefault="00997973">
            <w:pPr>
              <w:rPr>
                <w:lang w:val="en-US"/>
              </w:rPr>
            </w:pPr>
            <w:r>
              <w:rPr>
                <w:lang w:val="en-US"/>
              </w:rPr>
              <w:t>Other (all other biomass)</w:t>
            </w:r>
          </w:p>
        </w:tc>
      </w:tr>
      <w:tr w:rsidR="00997973" w:rsidRPr="00175629" w14:paraId="57003081" w14:textId="77777777" w:rsidTr="00F734CE">
        <w:tc>
          <w:tcPr>
            <w:tcW w:w="3539" w:type="dxa"/>
            <w:tcBorders>
              <w:top w:val="nil"/>
              <w:left w:val="nil"/>
              <w:bottom w:val="single" w:sz="4" w:space="0" w:color="auto"/>
              <w:right w:val="nil"/>
            </w:tcBorders>
          </w:tcPr>
          <w:p w14:paraId="11E07E6B" w14:textId="77777777" w:rsidR="00997973" w:rsidRPr="00A11E01" w:rsidRDefault="00997973">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Borders>
              <w:top w:val="nil"/>
              <w:left w:val="nil"/>
              <w:bottom w:val="single" w:sz="4" w:space="0" w:color="auto"/>
              <w:right w:val="nil"/>
            </w:tcBorders>
          </w:tcPr>
          <w:p w14:paraId="6C5E96BA" w14:textId="77777777" w:rsidR="00997973" w:rsidRPr="00C13F5B" w:rsidRDefault="00997973">
            <w:pPr>
              <w:rPr>
                <w:lang w:val="en-US"/>
              </w:rPr>
            </w:pPr>
            <w:r>
              <w:rPr>
                <w:lang w:val="en-US"/>
              </w:rPr>
              <w:t>CIRAR</w:t>
            </w:r>
          </w:p>
          <w:p w14:paraId="03C93ED5" w14:textId="77777777" w:rsidR="00997973" w:rsidRPr="00C13F5B" w:rsidRDefault="00997973">
            <w:pPr>
              <w:rPr>
                <w:lang w:val="en-US"/>
              </w:rPr>
            </w:pPr>
            <w:r>
              <w:rPr>
                <w:lang w:val="en-US"/>
              </w:rPr>
              <w:t>EQUAR</w:t>
            </w:r>
          </w:p>
          <w:p w14:paraId="5A7C1C29" w14:textId="77777777" w:rsidR="00997973" w:rsidRPr="00C13F5B" w:rsidRDefault="00997973">
            <w:pPr>
              <w:rPr>
                <w:lang w:val="en-US"/>
              </w:rPr>
            </w:pPr>
            <w:r w:rsidRPr="00C13F5B">
              <w:rPr>
                <w:lang w:val="en-US"/>
              </w:rPr>
              <w:t>Dicot</w:t>
            </w:r>
          </w:p>
          <w:p w14:paraId="6651463B" w14:textId="77777777" w:rsidR="00997973" w:rsidRDefault="00997973">
            <w:pPr>
              <w:rPr>
                <w:b/>
                <w:bCs/>
                <w:lang w:val="en-US"/>
              </w:rPr>
            </w:pPr>
            <w:r w:rsidRPr="00C13F5B">
              <w:rPr>
                <w:lang w:val="en-US"/>
              </w:rPr>
              <w:t>Monocot</w:t>
            </w:r>
          </w:p>
        </w:tc>
      </w:tr>
      <w:tr w:rsidR="00F734CE" w:rsidRPr="00F2314C" w14:paraId="26DE969B" w14:textId="77777777" w:rsidTr="00F734CE">
        <w:tc>
          <w:tcPr>
            <w:tcW w:w="9016" w:type="dxa"/>
            <w:gridSpan w:val="2"/>
            <w:tcBorders>
              <w:top w:val="single" w:sz="4" w:space="0" w:color="auto"/>
              <w:left w:val="nil"/>
              <w:bottom w:val="nil"/>
              <w:right w:val="nil"/>
            </w:tcBorders>
          </w:tcPr>
          <w:p w14:paraId="0280EBB1" w14:textId="52147E9F" w:rsidR="00F734CE" w:rsidRPr="00C13F5B" w:rsidRDefault="00F734CE">
            <w:pPr>
              <w:rPr>
                <w:lang w:val="en-US"/>
              </w:rPr>
            </w:pPr>
            <w:r>
              <w:rPr>
                <w:lang w:val="en-US"/>
              </w:rPr>
              <w:t>*EPPO code, see supplemental material for Latin names</w:t>
            </w:r>
          </w:p>
        </w:tc>
      </w:tr>
    </w:tbl>
    <w:p w14:paraId="44447FB8" w14:textId="77777777" w:rsidR="00997973" w:rsidRDefault="00997973" w:rsidP="00997973">
      <w:pPr>
        <w:rPr>
          <w:b/>
          <w:bCs/>
          <w:lang w:val="en-US"/>
        </w:rPr>
      </w:pPr>
    </w:p>
    <w:p w14:paraId="2FC55C32" w14:textId="77777777" w:rsidR="00997973" w:rsidRPr="00CE16B2" w:rsidRDefault="00997973" w:rsidP="007B22B0">
      <w:pPr>
        <w:pStyle w:val="Heading4"/>
        <w:rPr>
          <w:lang w:val="en-US"/>
        </w:rPr>
      </w:pPr>
      <w:r w:rsidRPr="00CE16B2">
        <w:rPr>
          <w:lang w:val="en-US"/>
        </w:rPr>
        <w:t xml:space="preserve">Fall </w:t>
      </w:r>
      <w:r>
        <w:rPr>
          <w:lang w:val="en-US"/>
        </w:rPr>
        <w:t>ground cover</w:t>
      </w:r>
    </w:p>
    <w:p w14:paraId="416EAC1A" w14:textId="2656C1B5"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Three images were taken in each plot</w:t>
      </w:r>
      <w:r w:rsidR="00F734CE">
        <w:rPr>
          <w:lang w:val="en-US"/>
        </w:rPr>
        <w:t>, meaning 10% of the sub-subplot area was sampled (1.5 m</w:t>
      </w:r>
      <w:r w:rsidR="00F734CE" w:rsidRPr="00F734CE">
        <w:rPr>
          <w:vertAlign w:val="superscript"/>
          <w:lang w:val="en-US"/>
        </w:rPr>
        <w:t>2</w:t>
      </w:r>
      <w:r w:rsidR="00F734CE">
        <w:rPr>
          <w:lang w:val="en-US"/>
        </w:rPr>
        <w:t xml:space="preserve"> per 15 m</w:t>
      </w:r>
      <w:r w:rsidR="00F734CE" w:rsidRPr="00F734CE">
        <w:rPr>
          <w:vertAlign w:val="superscript"/>
          <w:lang w:val="en-US"/>
        </w:rPr>
        <w:t>2</w:t>
      </w:r>
      <w:r w:rsidR="00F734CE">
        <w:rPr>
          <w:lang w:val="en-US"/>
        </w:rPr>
        <w:t xml:space="preserve"> plot)</w:t>
      </w:r>
      <w:r>
        <w:rPr>
          <w:lang w:val="en-US"/>
        </w:rPr>
        <w:t xml:space="preserve">.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species (12) or genus (4) level (</w:t>
      </w:r>
      <w:r w:rsidRPr="004A319D">
        <w:rPr>
          <w:b/>
          <w:bCs/>
          <w:lang w:val="en-US"/>
        </w:rPr>
        <w:t xml:space="preserve">Table </w:t>
      </w:r>
      <w:r w:rsidR="004A319D" w:rsidRPr="004A319D">
        <w:rPr>
          <w:b/>
          <w:bCs/>
          <w:lang w:val="en-US"/>
        </w:rPr>
        <w:t>2</w:t>
      </w:r>
      <w:r>
        <w:rPr>
          <w:lang w:val="en-US"/>
        </w:rPr>
        <w:t xml:space="preserve">). </w:t>
      </w:r>
      <w:r w:rsidRPr="00E02EB6">
        <w:rPr>
          <w:lang w:val="en-US"/>
        </w:rPr>
        <w:t>Percen</w:t>
      </w:r>
      <w:r>
        <w:rPr>
          <w:lang w:val="en-US"/>
        </w:rPr>
        <w:t xml:space="preserve">t </w:t>
      </w:r>
      <w:r w:rsidRPr="00E02EB6">
        <w:rPr>
          <w:lang w:val="en-US"/>
        </w:rPr>
        <w:t xml:space="preserve">coverage </w:t>
      </w:r>
      <w:r>
        <w:rPr>
          <w:lang w:val="en-US"/>
        </w:rPr>
        <w:t xml:space="preserve">of each </w:t>
      </w:r>
      <w:r w:rsidR="00C86200">
        <w:rPr>
          <w:lang w:val="en-US"/>
        </w:rPr>
        <w:t>type</w:t>
      </w:r>
      <w:r>
        <w:rPr>
          <w:lang w:val="en-US"/>
        </w:rPr>
        <w:t xml:space="preserve">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w:t>
      </w:r>
      <w:r w:rsidR="004A319D">
        <w:rPr>
          <w:lang w:val="en-US"/>
        </w:rPr>
        <w:t xml:space="preserve">each </w:t>
      </w:r>
      <w:r>
        <w:rPr>
          <w:lang w:val="en-US"/>
        </w:rPr>
        <w:t>species/genus w</w:t>
      </w:r>
      <w:r w:rsidR="004A319D">
        <w:rPr>
          <w:lang w:val="en-US"/>
        </w:rPr>
        <w:t>as</w:t>
      </w:r>
      <w:r>
        <w:rPr>
          <w:lang w:val="en-US"/>
        </w:rPr>
        <w:t xml:space="preserve"> classified as ‘cover crop’</w:t>
      </w:r>
      <w:r w:rsidR="00C86200">
        <w:rPr>
          <w:lang w:val="en-US"/>
        </w:rPr>
        <w:t xml:space="preserve">, ‘volunteer’ </w:t>
      </w:r>
      <w:r>
        <w:rPr>
          <w:lang w:val="en-US"/>
        </w:rPr>
        <w:t xml:space="preserve">or ‘other.’ </w:t>
      </w:r>
    </w:p>
    <w:p w14:paraId="6FF0A7B0" w14:textId="77777777" w:rsidR="00A70C8E" w:rsidRPr="00CB0057" w:rsidRDefault="00A70C8E" w:rsidP="007B22B0">
      <w:pPr>
        <w:pStyle w:val="Heading4"/>
        <w:rPr>
          <w:lang w:val="en-US"/>
        </w:rPr>
      </w:pPr>
      <w:r w:rsidRPr="00CB0057">
        <w:rPr>
          <w:lang w:val="en-US"/>
        </w:rPr>
        <w:t>Fall biomass</w:t>
      </w:r>
    </w:p>
    <w:p w14:paraId="7E5DEC1E" w14:textId="1E3EEE9F" w:rsidR="00A70C8E" w:rsidRDefault="00A70C8E" w:rsidP="00A70C8E">
      <w:pPr>
        <w:rPr>
          <w:lang w:val="en-US"/>
        </w:rPr>
      </w:pPr>
      <w:r>
        <w:rPr>
          <w:lang w:val="en-US"/>
        </w:rPr>
        <w:t xml:space="preserve">The amount of aboveground vegetative biomass in each treatment was measured </w:t>
      </w:r>
      <w:r w:rsidR="00206098">
        <w:rPr>
          <w:lang w:val="en-US"/>
        </w:rPr>
        <w:t>shortly after</w:t>
      </w:r>
      <w:r w:rsidR="00206098">
        <w:rPr>
          <w:lang w:val="en-US"/>
        </w:rPr>
        <w:t xml:space="preserve"> image collection for fall ground cover measurements </w:t>
      </w:r>
      <w:r>
        <w:rPr>
          <w:lang w:val="en-US"/>
        </w:rPr>
        <w:t xml:space="preserve">(15 November 2018 and 13 November 2019, respectively). Two 0.5 m2 quadrats were randomly placed in each plot, and all aboveground biomass was cut at ground level and removed. The biomass samples </w:t>
      </w:r>
      <w:r w:rsidR="00C86200">
        <w:rPr>
          <w:lang w:val="en-US"/>
        </w:rPr>
        <w:t xml:space="preserve">from the two </w:t>
      </w:r>
      <w:r w:rsidR="00C86200">
        <w:rPr>
          <w:lang w:val="en-US"/>
        </w:rPr>
        <w:lastRenderedPageBreak/>
        <w:t xml:space="preserve">quadrats </w:t>
      </w:r>
      <w:r>
        <w:rPr>
          <w:lang w:val="en-US"/>
        </w:rPr>
        <w:t xml:space="preserve">were </w:t>
      </w:r>
      <w:r w:rsidR="00C86200">
        <w:rPr>
          <w:lang w:val="en-US"/>
        </w:rPr>
        <w:t xml:space="preserve">combined, then </w:t>
      </w:r>
      <w:r>
        <w:rPr>
          <w:lang w:val="en-US"/>
        </w:rPr>
        <w:t xml:space="preserve">separated into three fractions: cover </w:t>
      </w:r>
      <w:r w:rsidR="00A33110">
        <w:rPr>
          <w:lang w:val="en-US"/>
        </w:rPr>
        <w:t>crops</w:t>
      </w:r>
      <w:r>
        <w:rPr>
          <w:lang w:val="en-US"/>
        </w:rPr>
        <w:t xml:space="preserve">, weeds and volunteers in 2018. In 2019, </w:t>
      </w:r>
      <w:r w:rsidR="00206098">
        <w:rPr>
          <w:lang w:val="en-US"/>
        </w:rPr>
        <w:t>biomass was only separated into two fractions (</w:t>
      </w:r>
      <w:r>
        <w:rPr>
          <w:lang w:val="en-US"/>
        </w:rPr>
        <w:t xml:space="preserve">cover </w:t>
      </w:r>
      <w:r w:rsidR="00A33110">
        <w:rPr>
          <w:lang w:val="en-US"/>
        </w:rPr>
        <w:t>crops</w:t>
      </w:r>
      <w:r>
        <w:rPr>
          <w:lang w:val="en-US"/>
        </w:rPr>
        <w:t xml:space="preserve"> and </w:t>
      </w:r>
      <w:r w:rsidR="00A33110">
        <w:rPr>
          <w:lang w:val="en-US"/>
        </w:rPr>
        <w:t>other</w:t>
      </w:r>
      <w:r w:rsidR="00206098">
        <w:rPr>
          <w:lang w:val="en-US"/>
        </w:rPr>
        <w:t xml:space="preserve">, the latter of which included both </w:t>
      </w:r>
      <w:r>
        <w:rPr>
          <w:lang w:val="en-US"/>
        </w:rPr>
        <w:t xml:space="preserve">weeds </w:t>
      </w:r>
      <w:r w:rsidR="00206098">
        <w:rPr>
          <w:lang w:val="en-US"/>
        </w:rPr>
        <w:t>and</w:t>
      </w:r>
      <w:r>
        <w:rPr>
          <w:lang w:val="en-US"/>
        </w:rPr>
        <w:t xml:space="preserve"> volunteers)</w:t>
      </w:r>
      <w:r w:rsidR="00206098">
        <w:rPr>
          <w:lang w:val="en-US"/>
        </w:rPr>
        <w:t>. Therefore</w:t>
      </w:r>
      <w:r w:rsidR="00A33110">
        <w:rPr>
          <w:lang w:val="en-US"/>
        </w:rPr>
        <w:t>, the categories ‘cover crop’ and ‘other’ were used for all statistical analyses (</w:t>
      </w:r>
      <w:r w:rsidR="00A33110" w:rsidRPr="00206098">
        <w:rPr>
          <w:b/>
          <w:bCs/>
          <w:lang w:val="en-US"/>
        </w:rPr>
        <w:t xml:space="preserve">Table </w:t>
      </w:r>
      <w:r w:rsidR="00206098" w:rsidRPr="00206098">
        <w:rPr>
          <w:b/>
          <w:bCs/>
          <w:lang w:val="en-US"/>
        </w:rPr>
        <w:t>2</w:t>
      </w:r>
      <w:r w:rsidR="00A33110">
        <w:rPr>
          <w:lang w:val="en-US"/>
        </w:rPr>
        <w:t>)</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C for 24 hours and weighed. Dry biomass for each category was converted to grams per m</w:t>
      </w:r>
      <w:r w:rsidRPr="00206098">
        <w:rPr>
          <w:vertAlign w:val="superscript"/>
          <w:lang w:val="en-US"/>
        </w:rPr>
        <w:t>2</w:t>
      </w:r>
      <w:r>
        <w:rPr>
          <w:lang w:val="en-US"/>
        </w:rPr>
        <w:t xml:space="preserve">.  </w:t>
      </w:r>
    </w:p>
    <w:p w14:paraId="74382B5D" w14:textId="77777777" w:rsidR="00A70C8E" w:rsidRPr="00C86200" w:rsidRDefault="00A70C8E" w:rsidP="007B22B0">
      <w:pPr>
        <w:pStyle w:val="Heading4"/>
        <w:rPr>
          <w:lang w:val="en-US"/>
        </w:rPr>
      </w:pPr>
      <w:r w:rsidRPr="00C86200">
        <w:rPr>
          <w:lang w:val="en-US"/>
        </w:rPr>
        <w:t>Spring weed counts</w:t>
      </w:r>
    </w:p>
    <w:p w14:paraId="29E4815A" w14:textId="4C074C74" w:rsidR="00A70C8E" w:rsidRDefault="00A70C8E" w:rsidP="00A70C8E">
      <w:pPr>
        <w:rPr>
          <w:lang w:val="en-US"/>
        </w:rPr>
      </w:pPr>
      <w:r>
        <w:rPr>
          <w:lang w:val="en-US"/>
        </w:rPr>
        <w:t>The weed flora emerging in spring in the experimental plots was assessed on 22 May 2019 and 27 May 2020</w:t>
      </w:r>
      <w:r w:rsidR="00C86200">
        <w:rPr>
          <w:lang w:val="en-US"/>
        </w:rPr>
        <w:t xml:space="preserve"> after post-emergence weed control. F</w:t>
      </w:r>
      <w:r>
        <w:rPr>
          <w:lang w:val="en-US"/>
        </w:rPr>
        <w:t xml:space="preserve">our weed categories </w:t>
      </w:r>
      <w:r w:rsidR="00C86200">
        <w:rPr>
          <w:lang w:val="en-US"/>
        </w:rPr>
        <w:t xml:space="preserve">were counted </w:t>
      </w:r>
      <w:r>
        <w:rPr>
          <w:lang w:val="en-US"/>
        </w:rPr>
        <w:t xml:space="preserve">in three randomly placed </w:t>
      </w:r>
      <w:r w:rsidR="00206098">
        <w:rPr>
          <w:lang w:val="en-US"/>
        </w:rPr>
        <w:t>0.25 m</w:t>
      </w:r>
      <w:r w:rsidR="00206098" w:rsidRPr="00C154A9">
        <w:rPr>
          <w:vertAlign w:val="superscript"/>
          <w:lang w:val="en-US"/>
          <w:rPrChange w:id="12" w:author="Bo Melander" w:date="2025-02-12T12:55:00Z" w16du:dateUtc="2025-02-12T11:55:00Z">
            <w:rPr>
              <w:lang w:val="en-US"/>
            </w:rPr>
          </w:rPrChange>
        </w:rPr>
        <w:t>2</w:t>
      </w:r>
      <w:r w:rsidR="00206098">
        <w:rPr>
          <w:lang w:val="en-US"/>
        </w:rPr>
        <w:t xml:space="preserve"> q</w:t>
      </w:r>
      <w:r>
        <w:rPr>
          <w:lang w:val="en-US"/>
        </w:rPr>
        <w:t xml:space="preserve">uadrats per plot. The categories were dicots, monocots, Canada thistle </w:t>
      </w:r>
      <w:r w:rsidR="00C86200">
        <w:rPr>
          <w:lang w:val="en-US"/>
        </w:rPr>
        <w:t>(</w:t>
      </w:r>
      <w:r w:rsidR="00FC50C6" w:rsidRPr="000E7519">
        <w:rPr>
          <w:i/>
          <w:iCs/>
          <w:lang w:val="en-GB"/>
        </w:rPr>
        <w:t>Cirsium arvense</w:t>
      </w:r>
      <w:r w:rsidR="00C86200">
        <w:rPr>
          <w:lang w:val="en-US"/>
        </w:rPr>
        <w:t xml:space="preserve">) </w:t>
      </w:r>
      <w:r>
        <w:rPr>
          <w:lang w:val="en-US"/>
        </w:rPr>
        <w:t>and horsetail (</w:t>
      </w:r>
      <w:r w:rsidRPr="00206098">
        <w:rPr>
          <w:i/>
          <w:iCs/>
          <w:lang w:val="en-US"/>
        </w:rPr>
        <w:t>Equisetum arvense</w:t>
      </w:r>
      <w:r>
        <w:rPr>
          <w:lang w:val="en-US"/>
        </w:rPr>
        <w:t>). The spring counts were made to record whether there were any traceable effects from previous year’s cover crop treatments. The weed counts in spring were</w:t>
      </w:r>
      <w:r w:rsidR="00206098">
        <w:rPr>
          <w:lang w:val="en-US"/>
        </w:rPr>
        <w:t xml:space="preserve"> </w:t>
      </w:r>
      <w:r>
        <w:rPr>
          <w:lang w:val="en-US"/>
        </w:rPr>
        <w:t>affected by the earlier herbicide spring applications</w:t>
      </w:r>
      <w:r w:rsidR="00FC50C6">
        <w:rPr>
          <w:lang w:val="en-US"/>
        </w:rPr>
        <w:t xml:space="preserve">, and the goal was to assess whether the previous fall vegetation resulted in carry-over effects that were detectable even after weed control measures. </w:t>
      </w:r>
    </w:p>
    <w:p w14:paraId="3E432932" w14:textId="52821A22" w:rsidR="00A70C8E" w:rsidRDefault="00997973" w:rsidP="007B22B0">
      <w:pPr>
        <w:pStyle w:val="Heading4"/>
        <w:rPr>
          <w:lang w:val="en-US"/>
        </w:rPr>
      </w:pPr>
      <w:r>
        <w:rPr>
          <w:lang w:val="en-US"/>
        </w:rPr>
        <w:t>Potential ecological value, agronomic harm</w:t>
      </w:r>
      <w:r w:rsidR="007B22B0">
        <w:rPr>
          <w:lang w:val="en-US"/>
        </w:rPr>
        <w:t>, pesticide toxicity</w:t>
      </w:r>
    </w:p>
    <w:p w14:paraId="7D714056" w14:textId="7A947D7C" w:rsidR="00530874" w:rsidRDefault="007B22B0" w:rsidP="00CA5767">
      <w:pPr>
        <w:rPr>
          <w:lang w:val="en-US"/>
        </w:rPr>
      </w:pPr>
      <w:r>
        <w:rPr>
          <w:lang w:val="en-US"/>
        </w:rPr>
        <w:t xml:space="preserve">Herbicide use data was translated into potential pesticide load index (PLI) using the Danish-PLI methodology </w:t>
      </w:r>
      <w:r>
        <w:rPr>
          <w:lang w:val="en-US"/>
        </w:rPr>
        <w:fldChar w:fldCharType="begin"/>
      </w:r>
      <w:r>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 xml:space="preserve">. </w:t>
      </w:r>
      <w:r w:rsidR="00206098">
        <w:rPr>
          <w:lang w:val="en-US"/>
        </w:rPr>
        <w:t>Potential e</w:t>
      </w:r>
      <w:r w:rsidR="00F65982">
        <w:rPr>
          <w:lang w:val="en-US"/>
        </w:rPr>
        <w:t xml:space="preserve">cological </w:t>
      </w:r>
      <w:r w:rsidR="00206098">
        <w:rPr>
          <w:lang w:val="en-US"/>
        </w:rPr>
        <w:t xml:space="preserve">value and agronomic </w:t>
      </w:r>
      <w:r w:rsidR="00F65982">
        <w:rPr>
          <w:lang w:val="en-US"/>
        </w:rPr>
        <w:t>harm w</w:t>
      </w:r>
      <w:r w:rsidR="00206098">
        <w:rPr>
          <w:lang w:val="en-US"/>
        </w:rPr>
        <w:t>ere</w:t>
      </w:r>
      <w:r w:rsidR="00F65982">
        <w:rPr>
          <w:lang w:val="en-US"/>
        </w:rPr>
        <w:t xml:space="preserve"> estimated using a methodology derived from that of Yvoz et al. 2021. </w:t>
      </w:r>
      <w:r w:rsidR="00206098">
        <w:rPr>
          <w:lang w:val="en-US"/>
        </w:rPr>
        <w:t>For ecological value, t</w:t>
      </w:r>
      <w:r w:rsidR="00C06D19">
        <w:rPr>
          <w:lang w:val="en-US"/>
        </w:rPr>
        <w:t>wo</w:t>
      </w:r>
      <w:r w:rsidR="00553E7F">
        <w:rPr>
          <w:lang w:val="en-US"/>
        </w:rPr>
        <w:t xml:space="preserve"> indices were estimated</w:t>
      </w:r>
      <w:r w:rsidR="00C06D19">
        <w:rPr>
          <w:lang w:val="en-US"/>
        </w:rPr>
        <w:t xml:space="preserve">. The first, </w:t>
      </w:r>
      <w:r w:rsidR="00553E7F">
        <w:rPr>
          <w:lang w:val="en-US"/>
        </w:rPr>
        <w:t xml:space="preserve"> p</w:t>
      </w:r>
      <w:r w:rsidR="00F65982">
        <w:rPr>
          <w:lang w:val="en-US"/>
        </w:rPr>
        <w:t>otential benefits to pollinators</w:t>
      </w:r>
      <w:r w:rsidR="00C06D19">
        <w:rPr>
          <w:lang w:val="en-US"/>
        </w:rPr>
        <w:t xml:space="preserve">, was comprised of </w:t>
      </w:r>
      <w:r w:rsidR="00F65982">
        <w:rPr>
          <w:lang w:val="en-US"/>
        </w:rPr>
        <w:t xml:space="preserve">three sub-indices representing </w:t>
      </w:r>
      <w:r w:rsidR="00C06D19">
        <w:rPr>
          <w:lang w:val="en-US"/>
        </w:rPr>
        <w:t xml:space="preserve">(1a) </w:t>
      </w:r>
      <w:r w:rsidR="00F65982">
        <w:rPr>
          <w:lang w:val="en-US"/>
        </w:rPr>
        <w:t xml:space="preserve">the absolute benefit to bees (LATIN), </w:t>
      </w:r>
      <w:r w:rsidR="00C06D19">
        <w:rPr>
          <w:lang w:val="en-US"/>
        </w:rPr>
        <w:t xml:space="preserve">(1b) </w:t>
      </w:r>
      <w:r w:rsidR="00F65982">
        <w:rPr>
          <w:lang w:val="en-US"/>
        </w:rPr>
        <w:t xml:space="preserve">bumble bees (LATIN), and </w:t>
      </w:r>
      <w:r w:rsidR="00C06D19">
        <w:rPr>
          <w:lang w:val="en-US"/>
        </w:rPr>
        <w:t xml:space="preserve">(1c) </w:t>
      </w:r>
      <w:r w:rsidR="00F65982">
        <w:rPr>
          <w:lang w:val="en-US"/>
        </w:rPr>
        <w:t>hoverflies (LATIN)</w:t>
      </w:r>
      <w:r w:rsidR="00C06D19">
        <w:rPr>
          <w:lang w:val="en-US"/>
        </w:rPr>
        <w:t xml:space="preserve">. The second, </w:t>
      </w:r>
      <w:r w:rsidR="00553E7F">
        <w:rPr>
          <w:lang w:val="en-US"/>
        </w:rPr>
        <w:t>p</w:t>
      </w:r>
      <w:r w:rsidR="00F65982">
        <w:rPr>
          <w:lang w:val="en-US"/>
        </w:rPr>
        <w:t xml:space="preserve">otential benefits to </w:t>
      </w:r>
      <w:r w:rsidR="00750879">
        <w:rPr>
          <w:lang w:val="en-US"/>
        </w:rPr>
        <w:t>organisms</w:t>
      </w:r>
      <w:r w:rsidR="00C06D19">
        <w:rPr>
          <w:lang w:val="en-US"/>
        </w:rPr>
        <w:t xml:space="preserve">, was comprised of </w:t>
      </w:r>
      <w:r w:rsidR="00750879">
        <w:rPr>
          <w:lang w:val="en-US"/>
        </w:rPr>
        <w:t xml:space="preserve">three sub-indices representing </w:t>
      </w:r>
      <w:r w:rsidR="00C06D19">
        <w:rPr>
          <w:lang w:val="en-US"/>
        </w:rPr>
        <w:t xml:space="preserve">(2a) </w:t>
      </w:r>
      <w:r w:rsidR="00750879">
        <w:rPr>
          <w:lang w:val="en-US"/>
        </w:rPr>
        <w:t xml:space="preserve">absolute contributions to farmland birds, </w:t>
      </w:r>
      <w:r w:rsidR="00C06D19">
        <w:rPr>
          <w:lang w:val="en-US"/>
        </w:rPr>
        <w:t xml:space="preserve">(2b) </w:t>
      </w:r>
      <w:r w:rsidR="00750879">
        <w:rPr>
          <w:lang w:val="en-US"/>
        </w:rPr>
        <w:t xml:space="preserve">carabids, and </w:t>
      </w:r>
      <w:r w:rsidR="00C06D19">
        <w:rPr>
          <w:lang w:val="en-US"/>
        </w:rPr>
        <w:t xml:space="preserve">(2c) </w:t>
      </w:r>
      <w:r w:rsidR="00750879">
        <w:rPr>
          <w:lang w:val="en-US"/>
        </w:rPr>
        <w:t>parasitoid wasps</w:t>
      </w:r>
      <w:r w:rsidR="00C06D19">
        <w:rPr>
          <w:lang w:val="en-US"/>
        </w:rPr>
        <w:t xml:space="preserve">. The agronomic harm index was comprised of </w:t>
      </w:r>
      <w:r w:rsidR="00750879">
        <w:rPr>
          <w:lang w:val="en-US"/>
        </w:rPr>
        <w:t xml:space="preserve">three sub-indices representing </w:t>
      </w:r>
      <w:r w:rsidR="00C06D19">
        <w:rPr>
          <w:lang w:val="en-US"/>
        </w:rPr>
        <w:t xml:space="preserve">(3a) </w:t>
      </w:r>
      <w:r w:rsidR="00750879">
        <w:rPr>
          <w:lang w:val="en-US"/>
        </w:rPr>
        <w:t xml:space="preserve">competition with crops, </w:t>
      </w:r>
      <w:r w:rsidR="00C06D19">
        <w:rPr>
          <w:lang w:val="en-US"/>
        </w:rPr>
        <w:t>(</w:t>
      </w:r>
      <w:r w:rsidR="006D423D">
        <w:rPr>
          <w:lang w:val="en-US"/>
        </w:rPr>
        <w:t>3b</w:t>
      </w:r>
      <w:r w:rsidR="00C06D19">
        <w:rPr>
          <w:lang w:val="en-US"/>
        </w:rPr>
        <w:t xml:space="preserve">) </w:t>
      </w:r>
      <w:r w:rsidR="00750879">
        <w:rPr>
          <w:lang w:val="en-US"/>
        </w:rPr>
        <w:t>contribution to harvest difficulties, and</w:t>
      </w:r>
      <w:r w:rsidR="00C06D19">
        <w:rPr>
          <w:lang w:val="en-US"/>
        </w:rPr>
        <w:t xml:space="preserve"> (3</w:t>
      </w:r>
      <w:r w:rsidR="006D423D">
        <w:rPr>
          <w:lang w:val="en-US"/>
        </w:rPr>
        <w:t>c</w:t>
      </w:r>
      <w:r w:rsidR="00C06D19">
        <w:rPr>
          <w:lang w:val="en-US"/>
        </w:rPr>
        <w:t>)</w:t>
      </w:r>
      <w:r w:rsidR="00750879">
        <w:rPr>
          <w:lang w:val="en-US"/>
        </w:rPr>
        <w:t xml:space="preserve"> contribution to future weed infestations</w:t>
      </w:r>
      <w:r w:rsidR="00C06D19">
        <w:rPr>
          <w:lang w:val="en-US"/>
        </w:rPr>
        <w:t>. More details on each sub-index are presented in s</w:t>
      </w:r>
      <w:r w:rsidR="0034538E">
        <w:rPr>
          <w:lang w:val="en-US"/>
        </w:rPr>
        <w:t xml:space="preserve">upplemental material. </w:t>
      </w:r>
      <w:r w:rsidR="00997973">
        <w:rPr>
          <w:lang w:val="en-US"/>
        </w:rPr>
        <w:t xml:space="preserve">Plant level attributes reported by Yvoz et al. 2021 for 155 species were used to assign </w:t>
      </w:r>
      <w:r w:rsidR="00CA5767">
        <w:rPr>
          <w:lang w:val="en-US"/>
        </w:rPr>
        <w:t>sub-</w:t>
      </w:r>
      <w:r w:rsidR="00F65982">
        <w:rPr>
          <w:lang w:val="en-US"/>
        </w:rPr>
        <w:t>ind</w:t>
      </w:r>
      <w:r w:rsidR="00C06D19">
        <w:rPr>
          <w:lang w:val="en-US"/>
        </w:rPr>
        <w:t>ex</w:t>
      </w:r>
      <w:r w:rsidR="00F65982">
        <w:rPr>
          <w:lang w:val="en-US"/>
        </w:rPr>
        <w:t xml:space="preserve"> </w:t>
      </w:r>
      <w:r w:rsidR="00997973">
        <w:rPr>
          <w:lang w:val="en-US"/>
        </w:rPr>
        <w:t>values to each of the 12 species in our dataset. For the four genuses</w:t>
      </w:r>
      <w:r w:rsidR="00FC50C6">
        <w:rPr>
          <w:lang w:val="en-US"/>
        </w:rPr>
        <w:t xml:space="preserve"> in our dataset</w:t>
      </w:r>
      <w:r w:rsidR="00997973">
        <w:rPr>
          <w:lang w:val="en-US"/>
        </w:rPr>
        <w:t xml:space="preserve">, the median value for all species reported in the database within that genus were used. </w:t>
      </w:r>
      <w:r w:rsidR="00CA5767">
        <w:rPr>
          <w:lang w:val="en-US"/>
        </w:rPr>
        <w:t xml:space="preserve">After each species/genus in the present study was assigned a value for each of the nine sub-indices, the sub-indices were scaled </w:t>
      </w:r>
      <w:r w:rsidR="006D423D">
        <w:rPr>
          <w:lang w:val="en-US"/>
        </w:rPr>
        <w:t xml:space="preserve">within the present study </w:t>
      </w:r>
      <w:r w:rsidR="00CA5767">
        <w:rPr>
          <w:lang w:val="en-US"/>
        </w:rPr>
        <w:t xml:space="preserve">such that the maximum </w:t>
      </w:r>
      <w:r w:rsidR="006D423D">
        <w:rPr>
          <w:lang w:val="en-US"/>
        </w:rPr>
        <w:t>value</w:t>
      </w:r>
      <w:r w:rsidR="00CA5767">
        <w:rPr>
          <w:lang w:val="en-US"/>
        </w:rPr>
        <w:t xml:space="preserve"> was assigned a value of 1, and the minimum a value of 0. Sub-indices were summed to provide an estimate for each of the three indices</w:t>
      </w:r>
      <w:r w:rsidR="006D423D">
        <w:rPr>
          <w:lang w:val="en-US"/>
        </w:rPr>
        <w:t xml:space="preserve"> (</w:t>
      </w:r>
      <w:r w:rsidR="00CA5767">
        <w:rPr>
          <w:lang w:val="en-US"/>
        </w:rPr>
        <w:t>on a scale of 0-3</w:t>
      </w:r>
      <w:r w:rsidR="006D423D">
        <w:rPr>
          <w:lang w:val="en-US"/>
        </w:rPr>
        <w:t>) for each of the 16 species/</w:t>
      </w:r>
      <w:proofErr w:type="spellStart"/>
      <w:r w:rsidR="006D423D">
        <w:rPr>
          <w:lang w:val="en-US"/>
        </w:rPr>
        <w:t>genuses</w:t>
      </w:r>
      <w:proofErr w:type="spellEnd"/>
      <w:r w:rsidR="006D423D">
        <w:rPr>
          <w:lang w:val="en-US"/>
        </w:rPr>
        <w:t xml:space="preserve"> observed in </w:t>
      </w:r>
      <w:proofErr w:type="spellStart"/>
      <w:r w:rsidR="006D423D">
        <w:rPr>
          <w:lang w:val="en-US"/>
        </w:rPr>
        <w:t>our</w:t>
      </w:r>
      <w:proofErr w:type="spellEnd"/>
      <w:r w:rsidR="006D423D">
        <w:rPr>
          <w:lang w:val="en-US"/>
        </w:rPr>
        <w:t xml:space="preserve"> study</w:t>
      </w:r>
      <w:r w:rsidR="00CA5767">
        <w:rPr>
          <w:lang w:val="en-US"/>
        </w:rPr>
        <w:t>.</w:t>
      </w:r>
      <w:r w:rsidR="006D423D">
        <w:rPr>
          <w:lang w:val="en-US"/>
        </w:rPr>
        <w:t xml:space="preserve"> These values were weighted by the species/</w:t>
      </w:r>
      <w:proofErr w:type="spellStart"/>
      <w:r w:rsidR="006D423D">
        <w:rPr>
          <w:lang w:val="en-US"/>
        </w:rPr>
        <w:t>genuses</w:t>
      </w:r>
      <w:proofErr w:type="spellEnd"/>
      <w:r w:rsidR="006D423D">
        <w:rPr>
          <w:lang w:val="en-US"/>
        </w:rPr>
        <w:t xml:space="preserve">’ percent cover for each sample to calculate the fall vegetation community’s </w:t>
      </w:r>
      <w:r w:rsidR="00530874">
        <w:rPr>
          <w:lang w:val="en-US"/>
        </w:rPr>
        <w:t xml:space="preserve">potential benefit to pollinators, </w:t>
      </w:r>
      <w:r w:rsidR="006D423D">
        <w:rPr>
          <w:lang w:val="en-US"/>
        </w:rPr>
        <w:t xml:space="preserve">potential </w:t>
      </w:r>
      <w:r w:rsidR="00530874">
        <w:rPr>
          <w:lang w:val="en-US"/>
        </w:rPr>
        <w:t xml:space="preserve">contributions to organisms, and </w:t>
      </w:r>
      <w:r w:rsidR="006D423D">
        <w:rPr>
          <w:lang w:val="en-US"/>
        </w:rPr>
        <w:t xml:space="preserve">potential to cause </w:t>
      </w:r>
      <w:r w:rsidR="00530874">
        <w:rPr>
          <w:lang w:val="en-US"/>
        </w:rPr>
        <w:t xml:space="preserve">agronomic harm. </w:t>
      </w:r>
      <w:r w:rsidR="006D423D">
        <w:rPr>
          <w:lang w:val="en-US"/>
        </w:rPr>
        <w:t xml:space="preserve">For the ‘synthesis’ analysis, </w:t>
      </w:r>
      <w:r w:rsidR="001451D4">
        <w:rPr>
          <w:lang w:val="en-US"/>
        </w:rPr>
        <w:t xml:space="preserve">the maximum value between the benefit to pollinators and contribution to organisms was </w:t>
      </w:r>
      <w:r w:rsidR="006D423D">
        <w:rPr>
          <w:lang w:val="en-US"/>
        </w:rPr>
        <w:t xml:space="preserve">used to represent the community’s potential </w:t>
      </w:r>
      <w:r w:rsidR="006D423D">
        <w:rPr>
          <w:lang w:val="en-US"/>
        </w:rPr>
        <w:t>‘ecological benefits’</w:t>
      </w:r>
      <w:r w:rsidR="001451D4">
        <w:rPr>
          <w:lang w:val="en-US"/>
        </w:rPr>
        <w:t>.</w:t>
      </w:r>
    </w:p>
    <w:p w14:paraId="4303446C" w14:textId="265A2676" w:rsidR="00E3737B" w:rsidRDefault="00E3737B" w:rsidP="00997973">
      <w:pPr>
        <w:rPr>
          <w:lang w:val="en-US"/>
        </w:rPr>
      </w:pPr>
      <w:r>
        <w:rPr>
          <w:lang w:val="en-US"/>
        </w:rPr>
        <w:t xml:space="preserve">Supplemental </w:t>
      </w:r>
      <w:r w:rsidR="00E752C9">
        <w:rPr>
          <w:lang w:val="en-US"/>
        </w:rPr>
        <w:t>table 2</w:t>
      </w:r>
      <w:r w:rsidR="0034538E">
        <w:rPr>
          <w:lang w:val="en-US"/>
        </w:rPr>
        <w:t>. Summary of the indices derived from Yvoz et al. 2021 used in the present study. The reader is directed to the publication for more information.</w:t>
      </w:r>
    </w:p>
    <w:tbl>
      <w:tblPr>
        <w:tblStyle w:val="TableGrid"/>
        <w:tblW w:w="9209" w:type="dxa"/>
        <w:tblLook w:val="04A0" w:firstRow="1" w:lastRow="0" w:firstColumn="1" w:lastColumn="0" w:noHBand="0" w:noVBand="1"/>
      </w:tblPr>
      <w:tblGrid>
        <w:gridCol w:w="1463"/>
        <w:gridCol w:w="1463"/>
        <w:gridCol w:w="1806"/>
        <w:gridCol w:w="4477"/>
      </w:tblGrid>
      <w:tr w:rsidR="00E752C9" w14:paraId="70ADEA5D" w14:textId="77777777" w:rsidTr="00E752C9">
        <w:tc>
          <w:tcPr>
            <w:tcW w:w="1463" w:type="dxa"/>
          </w:tcPr>
          <w:p w14:paraId="1EF92159" w14:textId="242C41B7" w:rsidR="00E752C9" w:rsidRDefault="00E752C9" w:rsidP="00AE6425">
            <w:pPr>
              <w:rPr>
                <w:lang w:val="en-US"/>
              </w:rPr>
            </w:pPr>
            <w:r>
              <w:rPr>
                <w:lang w:val="en-US"/>
              </w:rPr>
              <w:t>Indice</w:t>
            </w:r>
          </w:p>
        </w:tc>
        <w:tc>
          <w:tcPr>
            <w:tcW w:w="1463" w:type="dxa"/>
          </w:tcPr>
          <w:p w14:paraId="4DE9262C" w14:textId="36CF9463" w:rsidR="00E752C9" w:rsidRDefault="00E752C9" w:rsidP="00AE6425">
            <w:pPr>
              <w:rPr>
                <w:lang w:val="en-US"/>
              </w:rPr>
            </w:pPr>
            <w:r>
              <w:rPr>
                <w:lang w:val="en-US"/>
              </w:rPr>
              <w:t>Sub-indice</w:t>
            </w:r>
          </w:p>
        </w:tc>
        <w:tc>
          <w:tcPr>
            <w:tcW w:w="1806" w:type="dxa"/>
          </w:tcPr>
          <w:p w14:paraId="30B8104F" w14:textId="5A18BDF0" w:rsidR="00E752C9" w:rsidRDefault="00E752C9" w:rsidP="00AE6425">
            <w:pPr>
              <w:rPr>
                <w:lang w:val="en-US"/>
              </w:rPr>
            </w:pPr>
            <w:r>
              <w:rPr>
                <w:lang w:val="en-US"/>
              </w:rPr>
              <w:t>Description</w:t>
            </w:r>
          </w:p>
        </w:tc>
        <w:tc>
          <w:tcPr>
            <w:tcW w:w="4477" w:type="dxa"/>
          </w:tcPr>
          <w:p w14:paraId="3106E5E2" w14:textId="3C4B5805" w:rsidR="00E752C9" w:rsidRDefault="0034538E" w:rsidP="00AE6425">
            <w:pPr>
              <w:rPr>
                <w:lang w:val="en-US"/>
              </w:rPr>
            </w:pPr>
            <w:r>
              <w:rPr>
                <w:lang w:val="en-US"/>
              </w:rPr>
              <w:t>Components, in brief</w:t>
            </w:r>
          </w:p>
        </w:tc>
      </w:tr>
      <w:tr w:rsidR="00E752C9" w:rsidRPr="00F2314C" w14:paraId="1D6D2A84" w14:textId="77777777" w:rsidTr="00E752C9">
        <w:tc>
          <w:tcPr>
            <w:tcW w:w="1463" w:type="dxa"/>
            <w:vMerge w:val="restart"/>
          </w:tcPr>
          <w:p w14:paraId="63633B18" w14:textId="2EE84E09" w:rsidR="00E752C9" w:rsidRDefault="00750879" w:rsidP="00AE6425">
            <w:pPr>
              <w:tabs>
                <w:tab w:val="left" w:pos="1942"/>
              </w:tabs>
              <w:rPr>
                <w:lang w:val="en-US"/>
              </w:rPr>
            </w:pPr>
            <w:r>
              <w:rPr>
                <w:lang w:val="en-US"/>
              </w:rPr>
              <w:t>Potential b</w:t>
            </w:r>
            <w:r w:rsidR="00E752C9">
              <w:rPr>
                <w:lang w:val="en-US"/>
              </w:rPr>
              <w:t>enefit to pollinators</w:t>
            </w:r>
          </w:p>
        </w:tc>
        <w:tc>
          <w:tcPr>
            <w:tcW w:w="1463" w:type="dxa"/>
          </w:tcPr>
          <w:p w14:paraId="7B251310" w14:textId="28B071FC" w:rsidR="00E752C9" w:rsidRDefault="00E752C9" w:rsidP="00AE6425">
            <w:pPr>
              <w:tabs>
                <w:tab w:val="left" w:pos="1942"/>
              </w:tabs>
              <w:rPr>
                <w:lang w:val="en-US"/>
              </w:rPr>
            </w:pPr>
            <w:r>
              <w:rPr>
                <w:lang w:val="en-US"/>
              </w:rPr>
              <w:t>Pol1</w:t>
            </w:r>
          </w:p>
        </w:tc>
        <w:tc>
          <w:tcPr>
            <w:tcW w:w="1806" w:type="dxa"/>
          </w:tcPr>
          <w:p w14:paraId="31DED85B" w14:textId="76B796A8" w:rsidR="00E752C9" w:rsidRDefault="00750879" w:rsidP="00AE6425">
            <w:pPr>
              <w:tabs>
                <w:tab w:val="left" w:pos="1942"/>
              </w:tabs>
              <w:rPr>
                <w:lang w:val="en-US"/>
              </w:rPr>
            </w:pPr>
            <w:r>
              <w:rPr>
                <w:lang w:val="en-US"/>
              </w:rPr>
              <w:t>B</w:t>
            </w:r>
            <w:r w:rsidR="00E752C9">
              <w:rPr>
                <w:lang w:val="en-US"/>
              </w:rPr>
              <w:t>enefit to bees</w:t>
            </w:r>
          </w:p>
        </w:tc>
        <w:tc>
          <w:tcPr>
            <w:tcW w:w="4477" w:type="dxa"/>
          </w:tcPr>
          <w:p w14:paraId="347591F5" w14:textId="77777777" w:rsidR="00E752C9" w:rsidRDefault="00E752C9" w:rsidP="00AE6425">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752C9" w:rsidRPr="00F2314C" w14:paraId="3A55977A" w14:textId="77777777" w:rsidTr="00E752C9">
        <w:tc>
          <w:tcPr>
            <w:tcW w:w="1463" w:type="dxa"/>
            <w:vMerge/>
          </w:tcPr>
          <w:p w14:paraId="5073DBAD" w14:textId="43936D1B" w:rsidR="00E752C9" w:rsidRDefault="00E752C9" w:rsidP="00AE6425">
            <w:pPr>
              <w:rPr>
                <w:lang w:val="en-US"/>
              </w:rPr>
            </w:pPr>
          </w:p>
        </w:tc>
        <w:tc>
          <w:tcPr>
            <w:tcW w:w="1463" w:type="dxa"/>
          </w:tcPr>
          <w:p w14:paraId="739EF333" w14:textId="14119A5B" w:rsidR="00E752C9" w:rsidRDefault="00E752C9" w:rsidP="00AE6425">
            <w:pPr>
              <w:rPr>
                <w:lang w:val="en-US"/>
              </w:rPr>
            </w:pPr>
            <w:r>
              <w:rPr>
                <w:lang w:val="en-US"/>
              </w:rPr>
              <w:t>Pol2</w:t>
            </w:r>
          </w:p>
        </w:tc>
        <w:tc>
          <w:tcPr>
            <w:tcW w:w="1806" w:type="dxa"/>
          </w:tcPr>
          <w:p w14:paraId="534CB4B4" w14:textId="36A31238" w:rsidR="00E752C9" w:rsidRDefault="00750879" w:rsidP="00AE6425">
            <w:pPr>
              <w:rPr>
                <w:lang w:val="en-US"/>
              </w:rPr>
            </w:pPr>
            <w:r>
              <w:rPr>
                <w:lang w:val="en-US"/>
              </w:rPr>
              <w:t>B</w:t>
            </w:r>
            <w:r w:rsidR="00E752C9">
              <w:rPr>
                <w:lang w:val="en-US"/>
              </w:rPr>
              <w:t>enefit to bumble bees</w:t>
            </w:r>
          </w:p>
        </w:tc>
        <w:tc>
          <w:tcPr>
            <w:tcW w:w="4477" w:type="dxa"/>
          </w:tcPr>
          <w:p w14:paraId="34EE7043" w14:textId="4940A422" w:rsidR="00E752C9" w:rsidRDefault="0034538E" w:rsidP="00AE6425">
            <w:pPr>
              <w:rPr>
                <w:lang w:val="en-US"/>
              </w:rPr>
            </w:pPr>
            <w:r>
              <w:rPr>
                <w:lang w:val="en-US"/>
              </w:rPr>
              <w:t>Same as above</w:t>
            </w:r>
          </w:p>
        </w:tc>
      </w:tr>
      <w:tr w:rsidR="00E752C9" w:rsidRPr="00F2314C" w14:paraId="5FFD2ED1" w14:textId="77777777" w:rsidTr="00E752C9">
        <w:tc>
          <w:tcPr>
            <w:tcW w:w="1463" w:type="dxa"/>
            <w:vMerge/>
          </w:tcPr>
          <w:p w14:paraId="39D80E2E" w14:textId="09CD7BE1" w:rsidR="00E752C9" w:rsidRDefault="00E752C9" w:rsidP="00AE6425">
            <w:pPr>
              <w:rPr>
                <w:lang w:val="en-US"/>
              </w:rPr>
            </w:pPr>
          </w:p>
        </w:tc>
        <w:tc>
          <w:tcPr>
            <w:tcW w:w="1463" w:type="dxa"/>
          </w:tcPr>
          <w:p w14:paraId="6E14EF32" w14:textId="025B4551" w:rsidR="00E752C9" w:rsidRDefault="00E752C9" w:rsidP="00AE6425">
            <w:pPr>
              <w:rPr>
                <w:lang w:val="en-US"/>
              </w:rPr>
            </w:pPr>
            <w:r>
              <w:rPr>
                <w:lang w:val="en-US"/>
              </w:rPr>
              <w:t>Pol3</w:t>
            </w:r>
          </w:p>
        </w:tc>
        <w:tc>
          <w:tcPr>
            <w:tcW w:w="1806" w:type="dxa"/>
          </w:tcPr>
          <w:p w14:paraId="3F35D9F4" w14:textId="4F5E5B40" w:rsidR="00E752C9" w:rsidRDefault="00750879" w:rsidP="00AE6425">
            <w:pPr>
              <w:rPr>
                <w:lang w:val="en-US"/>
              </w:rPr>
            </w:pPr>
            <w:r>
              <w:rPr>
                <w:lang w:val="en-US"/>
              </w:rPr>
              <w:t>B</w:t>
            </w:r>
            <w:r w:rsidR="00E752C9">
              <w:rPr>
                <w:lang w:val="en-US"/>
              </w:rPr>
              <w:t>enefit to hoverflies</w:t>
            </w:r>
          </w:p>
        </w:tc>
        <w:tc>
          <w:tcPr>
            <w:tcW w:w="4477" w:type="dxa"/>
          </w:tcPr>
          <w:p w14:paraId="1A2030CF" w14:textId="786CA8E2" w:rsidR="00E752C9" w:rsidRDefault="0034538E" w:rsidP="00AE6425">
            <w:pPr>
              <w:rPr>
                <w:lang w:val="en-US"/>
              </w:rPr>
            </w:pPr>
            <w:r>
              <w:rPr>
                <w:lang w:val="en-US"/>
              </w:rPr>
              <w:t>Same as above</w:t>
            </w:r>
          </w:p>
        </w:tc>
      </w:tr>
      <w:tr w:rsidR="00E752C9" w:rsidRPr="00F2314C" w14:paraId="6FC74A4A" w14:textId="77777777" w:rsidTr="00E752C9">
        <w:tc>
          <w:tcPr>
            <w:tcW w:w="1463" w:type="dxa"/>
            <w:vMerge w:val="restart"/>
          </w:tcPr>
          <w:p w14:paraId="274220BE" w14:textId="62842994" w:rsidR="00E752C9" w:rsidRDefault="00750879" w:rsidP="00AE6425">
            <w:pPr>
              <w:rPr>
                <w:lang w:val="en-US"/>
              </w:rPr>
            </w:pPr>
            <w:r>
              <w:rPr>
                <w:lang w:val="en-US"/>
              </w:rPr>
              <w:t>Potential c</w:t>
            </w:r>
            <w:r w:rsidR="00E752C9">
              <w:rPr>
                <w:lang w:val="en-US"/>
              </w:rPr>
              <w:t>ontribution to organisms</w:t>
            </w:r>
          </w:p>
        </w:tc>
        <w:tc>
          <w:tcPr>
            <w:tcW w:w="1463" w:type="dxa"/>
          </w:tcPr>
          <w:p w14:paraId="2E268BDD" w14:textId="027EE702" w:rsidR="00E752C9" w:rsidRDefault="00E752C9" w:rsidP="00AE6425">
            <w:pPr>
              <w:rPr>
                <w:lang w:val="en-US"/>
              </w:rPr>
            </w:pPr>
            <w:r>
              <w:rPr>
                <w:lang w:val="en-US"/>
              </w:rPr>
              <w:t>Cont1</w:t>
            </w:r>
          </w:p>
        </w:tc>
        <w:tc>
          <w:tcPr>
            <w:tcW w:w="1806" w:type="dxa"/>
          </w:tcPr>
          <w:p w14:paraId="1D051B32" w14:textId="246A593D" w:rsidR="00E752C9" w:rsidRDefault="00750879" w:rsidP="00AE6425">
            <w:pPr>
              <w:rPr>
                <w:lang w:val="en-US"/>
              </w:rPr>
            </w:pPr>
            <w:r>
              <w:rPr>
                <w:lang w:val="en-US"/>
              </w:rPr>
              <w:t>C</w:t>
            </w:r>
            <w:r w:rsidR="00E752C9">
              <w:rPr>
                <w:lang w:val="en-US"/>
              </w:rPr>
              <w:t>ontribution to farmland birds</w:t>
            </w:r>
          </w:p>
        </w:tc>
        <w:tc>
          <w:tcPr>
            <w:tcW w:w="4477" w:type="dxa"/>
          </w:tcPr>
          <w:p w14:paraId="271F1DCF" w14:textId="77777777" w:rsidR="00E752C9" w:rsidRDefault="00E752C9" w:rsidP="00AE6425">
            <w:pPr>
              <w:rPr>
                <w:lang w:val="en-US"/>
              </w:rPr>
            </w:pPr>
            <w:r>
              <w:rPr>
                <w:lang w:val="en-US"/>
              </w:rPr>
              <w:t>Seed lipid content, seed mass, average number of seeds per plant</w:t>
            </w:r>
          </w:p>
        </w:tc>
      </w:tr>
      <w:tr w:rsidR="00E752C9" w:rsidRPr="00F2314C" w14:paraId="0E7DE4AA" w14:textId="77777777" w:rsidTr="00E752C9">
        <w:tc>
          <w:tcPr>
            <w:tcW w:w="1463" w:type="dxa"/>
            <w:vMerge/>
          </w:tcPr>
          <w:p w14:paraId="1F786836" w14:textId="4ECC63A8" w:rsidR="00E752C9" w:rsidRDefault="00E752C9" w:rsidP="00AE6425">
            <w:pPr>
              <w:rPr>
                <w:lang w:val="en-US"/>
              </w:rPr>
            </w:pPr>
          </w:p>
        </w:tc>
        <w:tc>
          <w:tcPr>
            <w:tcW w:w="1463" w:type="dxa"/>
          </w:tcPr>
          <w:p w14:paraId="2FD0A254" w14:textId="5970DC25" w:rsidR="00E752C9" w:rsidRDefault="00E752C9" w:rsidP="00AE6425">
            <w:pPr>
              <w:rPr>
                <w:lang w:val="en-US"/>
              </w:rPr>
            </w:pPr>
            <w:r>
              <w:rPr>
                <w:lang w:val="en-US"/>
              </w:rPr>
              <w:t>Cont2</w:t>
            </w:r>
          </w:p>
        </w:tc>
        <w:tc>
          <w:tcPr>
            <w:tcW w:w="1806" w:type="dxa"/>
          </w:tcPr>
          <w:p w14:paraId="3A14B143" w14:textId="35B4128A" w:rsidR="00E752C9" w:rsidRDefault="00750879" w:rsidP="00AE6425">
            <w:pPr>
              <w:rPr>
                <w:lang w:val="en-US"/>
              </w:rPr>
            </w:pPr>
            <w:r>
              <w:rPr>
                <w:lang w:val="en-US"/>
              </w:rPr>
              <w:t>C</w:t>
            </w:r>
            <w:r w:rsidR="00E752C9">
              <w:rPr>
                <w:lang w:val="en-US"/>
              </w:rPr>
              <w:t>ontribution to carabids</w:t>
            </w:r>
          </w:p>
        </w:tc>
        <w:tc>
          <w:tcPr>
            <w:tcW w:w="4477" w:type="dxa"/>
          </w:tcPr>
          <w:p w14:paraId="47792B46" w14:textId="77777777" w:rsidR="00E752C9" w:rsidRDefault="00E752C9" w:rsidP="00AE6425">
            <w:pPr>
              <w:rPr>
                <w:lang w:val="en-US"/>
              </w:rPr>
            </w:pPr>
            <w:r>
              <w:rPr>
                <w:lang w:val="en-US"/>
              </w:rPr>
              <w:t>Seed lipid content, seed mass, seed accessibility (size), average number of seeds per plant</w:t>
            </w:r>
          </w:p>
        </w:tc>
      </w:tr>
      <w:tr w:rsidR="00E752C9" w:rsidRPr="00F2314C" w14:paraId="3163CF02" w14:textId="77777777" w:rsidTr="00E752C9">
        <w:tc>
          <w:tcPr>
            <w:tcW w:w="1463" w:type="dxa"/>
            <w:vMerge/>
          </w:tcPr>
          <w:p w14:paraId="1163A5BF" w14:textId="5CEDF378" w:rsidR="00E752C9" w:rsidRDefault="00E752C9" w:rsidP="00AE6425">
            <w:pPr>
              <w:rPr>
                <w:lang w:val="en-US"/>
              </w:rPr>
            </w:pPr>
          </w:p>
        </w:tc>
        <w:tc>
          <w:tcPr>
            <w:tcW w:w="1463" w:type="dxa"/>
          </w:tcPr>
          <w:p w14:paraId="29CEBD54" w14:textId="59BA4C8E" w:rsidR="00E752C9" w:rsidRDefault="00E752C9" w:rsidP="00AE6425">
            <w:pPr>
              <w:rPr>
                <w:lang w:val="en-US"/>
              </w:rPr>
            </w:pPr>
            <w:r>
              <w:rPr>
                <w:lang w:val="en-US"/>
              </w:rPr>
              <w:t>Cont3</w:t>
            </w:r>
          </w:p>
        </w:tc>
        <w:tc>
          <w:tcPr>
            <w:tcW w:w="1806" w:type="dxa"/>
          </w:tcPr>
          <w:p w14:paraId="70BA6C50" w14:textId="770E320B" w:rsidR="00E752C9" w:rsidRDefault="00750879" w:rsidP="00AE6425">
            <w:pPr>
              <w:rPr>
                <w:lang w:val="en-US"/>
              </w:rPr>
            </w:pPr>
            <w:r>
              <w:rPr>
                <w:lang w:val="en-US"/>
              </w:rPr>
              <w:t>C</w:t>
            </w:r>
            <w:r w:rsidR="00E752C9">
              <w:rPr>
                <w:lang w:val="en-US"/>
              </w:rPr>
              <w:t>ontribution to parasitoid wasps</w:t>
            </w:r>
          </w:p>
        </w:tc>
        <w:tc>
          <w:tcPr>
            <w:tcW w:w="4477" w:type="dxa"/>
          </w:tcPr>
          <w:p w14:paraId="6004C0C2" w14:textId="55335B42" w:rsidR="00E752C9" w:rsidRDefault="00E752C9" w:rsidP="00AE6425">
            <w:pPr>
              <w:rPr>
                <w:lang w:val="en-US"/>
              </w:rPr>
            </w:pPr>
            <w:r>
              <w:rPr>
                <w:lang w:val="en-US"/>
              </w:rPr>
              <w:t xml:space="preserve">Nectar quantity, </w:t>
            </w:r>
            <w:r w:rsidR="0034538E">
              <w:rPr>
                <w:lang w:val="en-US"/>
              </w:rPr>
              <w:t>flower form, corolla depth, flower number, extra floral nectar production</w:t>
            </w:r>
          </w:p>
        </w:tc>
      </w:tr>
      <w:tr w:rsidR="00E752C9" w:rsidRPr="00F2314C" w14:paraId="68B0E23A" w14:textId="77777777" w:rsidTr="00E752C9">
        <w:tc>
          <w:tcPr>
            <w:tcW w:w="1463" w:type="dxa"/>
            <w:vMerge w:val="restart"/>
          </w:tcPr>
          <w:p w14:paraId="4A1728D9" w14:textId="51070F79" w:rsidR="00E752C9" w:rsidRDefault="00750879" w:rsidP="00AE6425">
            <w:pPr>
              <w:rPr>
                <w:lang w:val="en-US"/>
              </w:rPr>
            </w:pPr>
            <w:r>
              <w:rPr>
                <w:lang w:val="en-US"/>
              </w:rPr>
              <w:t>Potential a</w:t>
            </w:r>
            <w:r w:rsidR="00E752C9">
              <w:rPr>
                <w:lang w:val="en-US"/>
              </w:rPr>
              <w:t>gronomic harm</w:t>
            </w:r>
          </w:p>
        </w:tc>
        <w:tc>
          <w:tcPr>
            <w:tcW w:w="1463" w:type="dxa"/>
          </w:tcPr>
          <w:p w14:paraId="2EC5ACE9" w14:textId="5B17C2F8" w:rsidR="00E752C9" w:rsidRDefault="00E752C9" w:rsidP="00AE6425">
            <w:pPr>
              <w:rPr>
                <w:lang w:val="en-US"/>
              </w:rPr>
            </w:pPr>
            <w:r>
              <w:rPr>
                <w:lang w:val="en-US"/>
              </w:rPr>
              <w:t>Harm1</w:t>
            </w:r>
          </w:p>
        </w:tc>
        <w:tc>
          <w:tcPr>
            <w:tcW w:w="1806" w:type="dxa"/>
          </w:tcPr>
          <w:p w14:paraId="548E17AC" w14:textId="77777777" w:rsidR="00E752C9" w:rsidRDefault="00E752C9" w:rsidP="00AE6425">
            <w:pPr>
              <w:rPr>
                <w:lang w:val="en-US"/>
              </w:rPr>
            </w:pPr>
            <w:r>
              <w:rPr>
                <w:lang w:val="en-US"/>
              </w:rPr>
              <w:t>Competition with crop</w:t>
            </w:r>
          </w:p>
        </w:tc>
        <w:tc>
          <w:tcPr>
            <w:tcW w:w="4477" w:type="dxa"/>
          </w:tcPr>
          <w:p w14:paraId="2732F36A" w14:textId="5551AD0C" w:rsidR="00E752C9" w:rsidRDefault="00750879" w:rsidP="00AE6425">
            <w:pPr>
              <w:rPr>
                <w:lang w:val="en-US"/>
              </w:rPr>
            </w:pPr>
            <w:r>
              <w:rPr>
                <w:lang w:val="en-US"/>
              </w:rPr>
              <w:t>Germination period, flowering period, relative height, relative Ellenberg N, relative specific leaf area, survival success in crop</w:t>
            </w:r>
          </w:p>
        </w:tc>
      </w:tr>
      <w:tr w:rsidR="00E752C9" w:rsidRPr="00F2314C" w14:paraId="64ED5AB1" w14:textId="77777777" w:rsidTr="00E752C9">
        <w:tc>
          <w:tcPr>
            <w:tcW w:w="1463" w:type="dxa"/>
            <w:vMerge/>
          </w:tcPr>
          <w:p w14:paraId="0F1D0F15" w14:textId="7B91FC8F" w:rsidR="00E752C9" w:rsidRDefault="00E752C9" w:rsidP="00AE6425">
            <w:pPr>
              <w:rPr>
                <w:lang w:val="en-US"/>
              </w:rPr>
            </w:pPr>
          </w:p>
        </w:tc>
        <w:tc>
          <w:tcPr>
            <w:tcW w:w="1463" w:type="dxa"/>
          </w:tcPr>
          <w:p w14:paraId="0B385AF8" w14:textId="399F86B3" w:rsidR="00E752C9" w:rsidRDefault="00E752C9" w:rsidP="00AE6425">
            <w:pPr>
              <w:rPr>
                <w:lang w:val="en-US"/>
              </w:rPr>
            </w:pPr>
            <w:r>
              <w:rPr>
                <w:lang w:val="en-US"/>
              </w:rPr>
              <w:t>Harm2</w:t>
            </w:r>
          </w:p>
        </w:tc>
        <w:tc>
          <w:tcPr>
            <w:tcW w:w="1806" w:type="dxa"/>
          </w:tcPr>
          <w:p w14:paraId="4F1D0043" w14:textId="77777777" w:rsidR="00E752C9" w:rsidRDefault="00E752C9" w:rsidP="00AE6425">
            <w:pPr>
              <w:rPr>
                <w:lang w:val="en-US"/>
              </w:rPr>
            </w:pPr>
            <w:r>
              <w:rPr>
                <w:lang w:val="en-US"/>
              </w:rPr>
              <w:t>Contribution to harvest difficulties</w:t>
            </w:r>
          </w:p>
        </w:tc>
        <w:tc>
          <w:tcPr>
            <w:tcW w:w="4477" w:type="dxa"/>
          </w:tcPr>
          <w:p w14:paraId="5F3DE7AA" w14:textId="09879045" w:rsidR="00E752C9" w:rsidRDefault="00750879" w:rsidP="00AE6425">
            <w:pPr>
              <w:rPr>
                <w:lang w:val="en-US"/>
              </w:rPr>
            </w:pPr>
            <w:r>
              <w:rPr>
                <w:lang w:val="en-US"/>
              </w:rPr>
              <w:t>Maximum height, proportion of plants green at harvest, synchrony between flowering period and crop harvest</w:t>
            </w:r>
          </w:p>
        </w:tc>
      </w:tr>
      <w:tr w:rsidR="00E752C9" w:rsidRPr="00F2314C" w14:paraId="186264A0" w14:textId="77777777" w:rsidTr="00E752C9">
        <w:tc>
          <w:tcPr>
            <w:tcW w:w="1463" w:type="dxa"/>
            <w:vMerge/>
          </w:tcPr>
          <w:p w14:paraId="759DC500" w14:textId="1E103272" w:rsidR="00E752C9" w:rsidRDefault="00E752C9" w:rsidP="00AE6425">
            <w:pPr>
              <w:rPr>
                <w:lang w:val="en-US"/>
              </w:rPr>
            </w:pPr>
          </w:p>
        </w:tc>
        <w:tc>
          <w:tcPr>
            <w:tcW w:w="1463" w:type="dxa"/>
          </w:tcPr>
          <w:p w14:paraId="74FD8BD8" w14:textId="37FF5C5E" w:rsidR="00E752C9" w:rsidRDefault="00E752C9" w:rsidP="00AE6425">
            <w:pPr>
              <w:rPr>
                <w:lang w:val="en-US"/>
              </w:rPr>
            </w:pPr>
            <w:r>
              <w:rPr>
                <w:lang w:val="en-US"/>
              </w:rPr>
              <w:t>Harm3</w:t>
            </w:r>
          </w:p>
        </w:tc>
        <w:tc>
          <w:tcPr>
            <w:tcW w:w="1806" w:type="dxa"/>
          </w:tcPr>
          <w:p w14:paraId="276F7F99" w14:textId="77777777" w:rsidR="00E752C9" w:rsidRDefault="00E752C9" w:rsidP="00AE6425">
            <w:pPr>
              <w:rPr>
                <w:lang w:val="en-US"/>
              </w:rPr>
            </w:pPr>
            <w:r>
              <w:rPr>
                <w:lang w:val="en-US"/>
              </w:rPr>
              <w:t>Contribution to future weed infestations</w:t>
            </w:r>
          </w:p>
        </w:tc>
        <w:tc>
          <w:tcPr>
            <w:tcW w:w="4477" w:type="dxa"/>
          </w:tcPr>
          <w:p w14:paraId="4B5F0C29" w14:textId="7C3FB3B5" w:rsidR="00E752C9" w:rsidRDefault="0034538E" w:rsidP="00AE6425">
            <w:pPr>
              <w:rPr>
                <w:lang w:val="en-US"/>
              </w:rPr>
            </w:pPr>
            <w:r>
              <w:rPr>
                <w:lang w:val="en-US"/>
              </w:rPr>
              <w:t>Seed longevity, average seed number per plant</w:t>
            </w:r>
          </w:p>
        </w:tc>
      </w:tr>
    </w:tbl>
    <w:p w14:paraId="11BB1EE7" w14:textId="77777777" w:rsidR="00997973" w:rsidRPr="00FF440C" w:rsidRDefault="00997973" w:rsidP="00997973">
      <w:pPr>
        <w:rPr>
          <w:lang w:val="en-US"/>
        </w:rPr>
      </w:pPr>
    </w:p>
    <w:p w14:paraId="529D300D" w14:textId="223AD316" w:rsidR="00997973" w:rsidRDefault="00997973" w:rsidP="00997973">
      <w:pPr>
        <w:rPr>
          <w:lang w:val="en-US"/>
        </w:rPr>
      </w:pPr>
    </w:p>
    <w:p w14:paraId="050FF2C8" w14:textId="77777777" w:rsidR="00997973" w:rsidRDefault="00997973" w:rsidP="00A70C8E">
      <w:pPr>
        <w:rPr>
          <w:lang w:val="en-US"/>
        </w:rPr>
      </w:pPr>
    </w:p>
    <w:p w14:paraId="1DCD7691" w14:textId="77777777" w:rsidR="00997973" w:rsidRDefault="00997973" w:rsidP="00A70C8E">
      <w:pPr>
        <w:rPr>
          <w:lang w:val="en-US"/>
        </w:rPr>
      </w:pPr>
    </w:p>
    <w:p w14:paraId="746D4232" w14:textId="55EB6581" w:rsidR="00E3737B" w:rsidRPr="00CA5767" w:rsidRDefault="00CA5767" w:rsidP="007B22B0">
      <w:pPr>
        <w:rPr>
          <w:i/>
          <w:iCs/>
          <w:color w:val="FF0000"/>
          <w:lang w:val="en-US"/>
        </w:rPr>
      </w:pPr>
      <w:r w:rsidRPr="00CA5767">
        <w:rPr>
          <w:i/>
          <w:iCs/>
          <w:color w:val="FF0000"/>
          <w:lang w:val="en-US"/>
        </w:rPr>
        <w:t>T</w:t>
      </w:r>
      <w:r w:rsidR="004E57F2" w:rsidRPr="00CA5767">
        <w:rPr>
          <w:i/>
          <w:iCs/>
          <w:color w:val="FF0000"/>
          <w:lang w:val="en-US"/>
        </w:rPr>
        <w:t>he problem is these</w:t>
      </w:r>
      <w:r w:rsidR="003D0BC6">
        <w:rPr>
          <w:i/>
          <w:iCs/>
          <w:color w:val="FF0000"/>
          <w:lang w:val="en-US"/>
        </w:rPr>
        <w:t xml:space="preserve"> mostly </w:t>
      </w:r>
      <w:r w:rsidR="004E57F2" w:rsidRPr="00CA5767">
        <w:rPr>
          <w:i/>
          <w:iCs/>
          <w:color w:val="FF0000"/>
          <w:lang w:val="en-US"/>
        </w:rPr>
        <w:t xml:space="preserve">depend on flowers being present, or seeds </w:t>
      </w:r>
      <w:r w:rsidR="003D0BC6">
        <w:rPr>
          <w:i/>
          <w:iCs/>
          <w:color w:val="FF0000"/>
          <w:lang w:val="en-US"/>
        </w:rPr>
        <w:t xml:space="preserve">being produced. </w:t>
      </w:r>
      <w:r w:rsidR="004E57F2" w:rsidRPr="00CA5767">
        <w:rPr>
          <w:i/>
          <w:iCs/>
          <w:color w:val="FF0000"/>
          <w:lang w:val="en-US"/>
        </w:rPr>
        <w:t>The value of the green thing is not…included</w:t>
      </w:r>
      <w:r w:rsidRPr="00CA5767">
        <w:rPr>
          <w:i/>
          <w:iCs/>
          <w:color w:val="FF0000"/>
          <w:lang w:val="en-US"/>
        </w:rPr>
        <w:t>…except in the case of harm</w:t>
      </w:r>
      <w:r w:rsidR="004E57F2" w:rsidRPr="00CA5767">
        <w:rPr>
          <w:i/>
          <w:iCs/>
          <w:color w:val="FF0000"/>
          <w:lang w:val="en-US"/>
        </w:rPr>
        <w:t>.</w:t>
      </w:r>
      <w:r w:rsidRPr="00CA5767">
        <w:rPr>
          <w:i/>
          <w:iCs/>
          <w:color w:val="FF0000"/>
          <w:lang w:val="en-US"/>
        </w:rPr>
        <w:t xml:space="preserve"> I will just have to ignore that I think. </w:t>
      </w:r>
      <w:r w:rsidR="004E57F2" w:rsidRPr="00CA5767">
        <w:rPr>
          <w:i/>
          <w:iCs/>
          <w:color w:val="FF0000"/>
          <w:lang w:val="en-US"/>
        </w:rPr>
        <w:t xml:space="preserve"> </w:t>
      </w:r>
    </w:p>
    <w:p w14:paraId="441146D7" w14:textId="68641AC0" w:rsidR="001451D4" w:rsidRDefault="001451D4" w:rsidP="001451D4">
      <w:pPr>
        <w:rPr>
          <w:lang w:val="en-US"/>
        </w:rPr>
      </w:pPr>
    </w:p>
    <w:p w14:paraId="3465B130" w14:textId="01C6D620"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031DC5B5" w14:textId="6A13E6F0" w:rsidR="00F139C1" w:rsidRPr="00863080" w:rsidRDefault="002C2250" w:rsidP="00F139C1">
      <w:pPr>
        <w:rPr>
          <w:lang w:val="en-US"/>
        </w:rPr>
      </w:pPr>
      <w:r>
        <w:rPr>
          <w:noProof/>
        </w:rPr>
        <w:drawing>
          <wp:inline distT="0" distB="0" distL="0" distR="0" wp14:anchorId="44B3625C" wp14:editId="5282878E">
            <wp:extent cx="5731510" cy="5731510"/>
            <wp:effectExtent l="0" t="0" r="2540" b="2540"/>
            <wp:docPr id="1879789743" name="Picture 1"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9743" name="Picture 1" descr="A graph of different weather condition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80477DB" w14:textId="555EEA8B" w:rsidR="007B22B0" w:rsidRPr="00E752C9" w:rsidRDefault="007B22B0" w:rsidP="007B22B0">
      <w:pPr>
        <w:rPr>
          <w:lang w:val="en-US"/>
        </w:rPr>
      </w:pPr>
    </w:p>
    <w:p w14:paraId="7B3D35F8" w14:textId="008F706E" w:rsidR="00344A84" w:rsidRDefault="00344A84" w:rsidP="00344A84">
      <w:pPr>
        <w:rPr>
          <w:lang w:val="en-US"/>
        </w:rPr>
      </w:pPr>
    </w:p>
    <w:p w14:paraId="715D77CE" w14:textId="49B533CD" w:rsidR="007B22B0" w:rsidRDefault="008A7B67" w:rsidP="007B22B0">
      <w:pPr>
        <w:pStyle w:val="Heading2"/>
        <w:rPr>
          <w:lang w:val="en-US"/>
        </w:rPr>
      </w:pPr>
      <w:r>
        <w:rPr>
          <w:lang w:val="en-US"/>
        </w:rPr>
        <w:t>Individual metrics</w:t>
      </w:r>
    </w:p>
    <w:p w14:paraId="4804875D" w14:textId="1BE702A7" w:rsidR="00991510" w:rsidRPr="00991510" w:rsidRDefault="00991510" w:rsidP="00991510">
      <w:pPr>
        <w:pStyle w:val="Heading3"/>
        <w:rPr>
          <w:lang w:val="en-US"/>
        </w:rPr>
      </w:pPr>
      <w:r>
        <w:rPr>
          <w:lang w:val="en-US"/>
        </w:rPr>
        <w:t>Yields</w:t>
      </w:r>
    </w:p>
    <w:p w14:paraId="135E33BB" w14:textId="22ECA044" w:rsidR="008A7B67" w:rsidRDefault="0008037D" w:rsidP="00B730C3">
      <w:pPr>
        <w:rPr>
          <w:rFonts w:ascii="Calibri" w:hAnsi="Calibri" w:cs="Calibri"/>
          <w:sz w:val="24"/>
          <w:szCs w:val="24"/>
          <w:lang w:val="en-US"/>
        </w:rPr>
      </w:pPr>
      <w:r>
        <w:rPr>
          <w:rFonts w:ascii="Calibri" w:hAnsi="Calibri" w:cs="Calibri"/>
          <w:sz w:val="24"/>
          <w:szCs w:val="24"/>
          <w:lang w:val="en-US"/>
        </w:rPr>
        <w:t>As would be expected, yields varied significantly by crop (p</w:t>
      </w:r>
      <w:r w:rsidR="00EA474E">
        <w:rPr>
          <w:rFonts w:ascii="Calibri" w:hAnsi="Calibri" w:cs="Calibri"/>
          <w:sz w:val="24"/>
          <w:szCs w:val="24"/>
          <w:lang w:val="en-US"/>
        </w:rPr>
        <w:t>&lt;0.001</w:t>
      </w:r>
      <w:r>
        <w:rPr>
          <w:rFonts w:ascii="Calibri" w:hAnsi="Calibri" w:cs="Calibri"/>
          <w:sz w:val="24"/>
          <w:szCs w:val="24"/>
          <w:lang w:val="en-US"/>
        </w:rPr>
        <w:t>)</w:t>
      </w:r>
      <w:r>
        <w:rPr>
          <w:rFonts w:ascii="Calibri" w:hAnsi="Calibri" w:cs="Calibri"/>
          <w:sz w:val="24"/>
          <w:szCs w:val="24"/>
          <w:lang w:val="en-US"/>
        </w:rPr>
        <w:t xml:space="preserve">, with </w:t>
      </w:r>
      <w:r w:rsidR="00EA474E">
        <w:rPr>
          <w:rFonts w:ascii="Calibri" w:hAnsi="Calibri" w:cs="Calibri"/>
          <w:sz w:val="24"/>
          <w:szCs w:val="24"/>
          <w:lang w:val="en-US"/>
        </w:rPr>
        <w:t>oats</w:t>
      </w:r>
      <w:r>
        <w:rPr>
          <w:rFonts w:ascii="Calibri" w:hAnsi="Calibri" w:cs="Calibri"/>
          <w:sz w:val="24"/>
          <w:szCs w:val="24"/>
          <w:lang w:val="en-US"/>
        </w:rPr>
        <w:t xml:space="preserve"> yielding the highest (</w:t>
      </w:r>
      <w:r w:rsidR="00EA474E">
        <w:rPr>
          <w:rFonts w:ascii="Calibri" w:hAnsi="Calibri" w:cs="Calibri"/>
          <w:sz w:val="24"/>
          <w:szCs w:val="24"/>
          <w:lang w:val="en-US"/>
        </w:rPr>
        <w:t xml:space="preserve">4.28 Mg </w:t>
      </w:r>
      <w:r w:rsidR="00EA474E">
        <w:rPr>
          <w:rFonts w:ascii="Calibri" w:hAnsi="Calibri" w:cs="Calibri"/>
          <w:sz w:val="24"/>
          <w:szCs w:val="24"/>
          <w:lang w:val="en-US"/>
        </w:rPr>
        <w:t>ha</w:t>
      </w:r>
      <w:r w:rsidR="00EA474E" w:rsidRPr="00EA474E">
        <w:rPr>
          <w:rFonts w:ascii="Calibri" w:hAnsi="Calibri" w:cs="Calibri"/>
          <w:sz w:val="24"/>
          <w:szCs w:val="24"/>
          <w:vertAlign w:val="superscript"/>
          <w:lang w:val="en-US"/>
        </w:rPr>
        <w:t>-1</w:t>
      </w:r>
      <w:r>
        <w:rPr>
          <w:rFonts w:ascii="Calibri" w:hAnsi="Calibri" w:cs="Calibri"/>
          <w:sz w:val="24"/>
          <w:szCs w:val="24"/>
          <w:lang w:val="en-US"/>
        </w:rPr>
        <w:t xml:space="preserve">), followed by </w:t>
      </w:r>
      <w:r w:rsidR="00EA474E">
        <w:rPr>
          <w:rFonts w:ascii="Calibri" w:hAnsi="Calibri" w:cs="Calibri"/>
          <w:sz w:val="24"/>
          <w:szCs w:val="24"/>
          <w:lang w:val="en-US"/>
        </w:rPr>
        <w:t>spring barley</w:t>
      </w:r>
      <w:r>
        <w:rPr>
          <w:rFonts w:ascii="Calibri" w:hAnsi="Calibri" w:cs="Calibri"/>
          <w:sz w:val="24"/>
          <w:szCs w:val="24"/>
          <w:lang w:val="en-US"/>
        </w:rPr>
        <w:t xml:space="preserve"> (</w:t>
      </w:r>
      <w:r w:rsidR="00EA474E">
        <w:rPr>
          <w:rFonts w:ascii="Calibri" w:hAnsi="Calibri" w:cs="Calibri"/>
          <w:sz w:val="24"/>
          <w:szCs w:val="24"/>
          <w:lang w:val="en-US"/>
        </w:rPr>
        <w:t xml:space="preserve">4.07 Mg </w:t>
      </w:r>
      <w:r w:rsidR="00EA474E">
        <w:rPr>
          <w:rFonts w:ascii="Calibri" w:hAnsi="Calibri" w:cs="Calibri"/>
          <w:sz w:val="24"/>
          <w:szCs w:val="24"/>
          <w:lang w:val="en-US"/>
        </w:rPr>
        <w:t>ha</w:t>
      </w:r>
      <w:r w:rsidR="00EA474E" w:rsidRPr="00EA474E">
        <w:rPr>
          <w:rFonts w:ascii="Calibri" w:hAnsi="Calibri" w:cs="Calibri"/>
          <w:sz w:val="24"/>
          <w:szCs w:val="24"/>
          <w:vertAlign w:val="superscript"/>
          <w:lang w:val="en-US"/>
        </w:rPr>
        <w:t>-1</w:t>
      </w:r>
      <w:r>
        <w:rPr>
          <w:rFonts w:ascii="Calibri" w:hAnsi="Calibri" w:cs="Calibri"/>
          <w:sz w:val="24"/>
          <w:szCs w:val="24"/>
          <w:lang w:val="en-US"/>
        </w:rPr>
        <w:t>) and faba bean (</w:t>
      </w:r>
      <w:r w:rsidR="00EA474E">
        <w:rPr>
          <w:rFonts w:ascii="Calibri" w:hAnsi="Calibri" w:cs="Calibri"/>
          <w:sz w:val="24"/>
          <w:szCs w:val="24"/>
          <w:lang w:val="en-US"/>
        </w:rPr>
        <w:t>3.47 Mg ha</w:t>
      </w:r>
      <w:r w:rsidR="00EA474E" w:rsidRPr="00EA474E">
        <w:rPr>
          <w:rFonts w:ascii="Calibri" w:hAnsi="Calibri" w:cs="Calibri"/>
          <w:sz w:val="24"/>
          <w:szCs w:val="24"/>
          <w:vertAlign w:val="superscript"/>
          <w:lang w:val="en-US"/>
        </w:rPr>
        <w:t>-1</w:t>
      </w:r>
      <w:r>
        <w:rPr>
          <w:rFonts w:ascii="Calibri" w:hAnsi="Calibri" w:cs="Calibri"/>
          <w:sz w:val="24"/>
          <w:szCs w:val="24"/>
          <w:lang w:val="en-US"/>
        </w:rPr>
        <w:t>)</w:t>
      </w:r>
      <w:r>
        <w:rPr>
          <w:rFonts w:ascii="Calibri" w:hAnsi="Calibri" w:cs="Calibri"/>
          <w:sz w:val="24"/>
          <w:szCs w:val="24"/>
          <w:lang w:val="en-US"/>
        </w:rPr>
        <w:t xml:space="preserve">. </w:t>
      </w:r>
      <w:r w:rsidR="008A7B67">
        <w:rPr>
          <w:rFonts w:ascii="Calibri" w:hAnsi="Calibri" w:cs="Calibri"/>
          <w:sz w:val="24"/>
          <w:szCs w:val="24"/>
          <w:lang w:val="en-US"/>
        </w:rPr>
        <w:t xml:space="preserve">Cover crop treatment had a significant (p = </w:t>
      </w:r>
      <w:r w:rsidR="00EA474E">
        <w:rPr>
          <w:rFonts w:ascii="Calibri" w:hAnsi="Calibri" w:cs="Calibri"/>
          <w:sz w:val="24"/>
          <w:szCs w:val="24"/>
          <w:lang w:val="en-US"/>
        </w:rPr>
        <w:t>0.005</w:t>
      </w:r>
      <w:r w:rsidR="008A7B67">
        <w:rPr>
          <w:rFonts w:ascii="Calibri" w:hAnsi="Calibri" w:cs="Calibri"/>
          <w:sz w:val="24"/>
          <w:szCs w:val="24"/>
          <w:lang w:val="en-US"/>
        </w:rPr>
        <w:t xml:space="preserve">) </w:t>
      </w:r>
      <w:r w:rsidR="002C2250">
        <w:rPr>
          <w:rFonts w:ascii="Calibri" w:hAnsi="Calibri" w:cs="Calibri"/>
          <w:sz w:val="24"/>
          <w:szCs w:val="24"/>
          <w:lang w:val="en-US"/>
        </w:rPr>
        <w:t xml:space="preserve">main effect on </w:t>
      </w:r>
      <w:r w:rsidR="008A7B67">
        <w:rPr>
          <w:rFonts w:ascii="Calibri" w:hAnsi="Calibri" w:cs="Calibri"/>
          <w:sz w:val="24"/>
          <w:szCs w:val="24"/>
          <w:lang w:val="en-US"/>
        </w:rPr>
        <w:t>crop yields</w:t>
      </w:r>
      <w:r>
        <w:rPr>
          <w:rFonts w:ascii="Calibri" w:hAnsi="Calibri" w:cs="Calibri"/>
          <w:sz w:val="24"/>
          <w:szCs w:val="24"/>
          <w:lang w:val="en-US"/>
        </w:rPr>
        <w:t xml:space="preserve"> that did not depend on the crop (p=</w:t>
      </w:r>
      <w:r w:rsidR="00EA474E">
        <w:rPr>
          <w:rFonts w:ascii="Calibri" w:hAnsi="Calibri" w:cs="Calibri"/>
          <w:sz w:val="24"/>
          <w:szCs w:val="24"/>
          <w:lang w:val="en-US"/>
        </w:rPr>
        <w:t>0.15</w:t>
      </w:r>
      <w:r>
        <w:rPr>
          <w:rFonts w:ascii="Calibri" w:hAnsi="Calibri" w:cs="Calibri"/>
          <w:sz w:val="24"/>
          <w:szCs w:val="24"/>
          <w:lang w:val="en-US"/>
        </w:rPr>
        <w:t xml:space="preserve">), nor any other </w:t>
      </w:r>
      <w:r w:rsidR="002C2250">
        <w:rPr>
          <w:rFonts w:ascii="Calibri" w:hAnsi="Calibri" w:cs="Calibri"/>
          <w:sz w:val="24"/>
          <w:szCs w:val="24"/>
          <w:lang w:val="en-US"/>
        </w:rPr>
        <w:t>two- or three-way interactions with other treatments (</w:t>
      </w:r>
      <w:r w:rsidR="008A7B67">
        <w:rPr>
          <w:rFonts w:ascii="Calibri" w:hAnsi="Calibri" w:cs="Calibri"/>
          <w:sz w:val="24"/>
          <w:szCs w:val="24"/>
          <w:lang w:val="en-US"/>
        </w:rPr>
        <w:t xml:space="preserve">crop, tillage, </w:t>
      </w:r>
      <w:r w:rsidR="00A643A5">
        <w:rPr>
          <w:rFonts w:ascii="Calibri" w:hAnsi="Calibri" w:cs="Calibri"/>
          <w:sz w:val="24"/>
          <w:szCs w:val="24"/>
          <w:lang w:val="en-US"/>
        </w:rPr>
        <w:t>residue management</w:t>
      </w:r>
      <w:r w:rsidR="002C2250">
        <w:rPr>
          <w:rFonts w:ascii="Calibri" w:hAnsi="Calibri" w:cs="Calibri"/>
          <w:sz w:val="24"/>
          <w:szCs w:val="24"/>
          <w:lang w:val="en-US"/>
        </w:rPr>
        <w:t>)</w:t>
      </w:r>
      <w:r w:rsidR="00A643A5">
        <w:rPr>
          <w:rFonts w:ascii="Calibri" w:hAnsi="Calibri" w:cs="Calibri"/>
          <w:sz w:val="24"/>
          <w:szCs w:val="24"/>
          <w:lang w:val="en-US"/>
        </w:rPr>
        <w:t xml:space="preserve">. The </w:t>
      </w:r>
      <w:proofErr w:type="spellStart"/>
      <w:r>
        <w:rPr>
          <w:rFonts w:ascii="Calibri" w:hAnsi="Calibri" w:cs="Calibri"/>
          <w:sz w:val="24"/>
          <w:szCs w:val="24"/>
          <w:lang w:val="en-US"/>
        </w:rPr>
        <w:t>RadM</w:t>
      </w:r>
      <w:proofErr w:type="spellEnd"/>
      <w:r>
        <w:rPr>
          <w:rFonts w:ascii="Calibri" w:hAnsi="Calibri" w:cs="Calibri"/>
          <w:sz w:val="24"/>
          <w:szCs w:val="24"/>
          <w:lang w:val="en-US"/>
        </w:rPr>
        <w:t xml:space="preserve"> cover crop treatment had the </w:t>
      </w:r>
      <w:r>
        <w:rPr>
          <w:rFonts w:ascii="Calibri" w:hAnsi="Calibri" w:cs="Calibri"/>
          <w:sz w:val="24"/>
          <w:szCs w:val="24"/>
          <w:lang w:val="en-US"/>
        </w:rPr>
        <w:lastRenderedPageBreak/>
        <w:t xml:space="preserve">highest </w:t>
      </w:r>
      <w:r w:rsidR="00EA474E">
        <w:rPr>
          <w:rFonts w:ascii="Calibri" w:hAnsi="Calibri" w:cs="Calibri"/>
          <w:sz w:val="24"/>
          <w:szCs w:val="24"/>
          <w:lang w:val="en-US"/>
        </w:rPr>
        <w:t xml:space="preserve">mean </w:t>
      </w:r>
      <w:r>
        <w:rPr>
          <w:rFonts w:ascii="Calibri" w:hAnsi="Calibri" w:cs="Calibri"/>
          <w:sz w:val="24"/>
          <w:szCs w:val="24"/>
          <w:lang w:val="en-US"/>
        </w:rPr>
        <w:t>crop yields (</w:t>
      </w:r>
      <w:r w:rsidR="00EA474E">
        <w:rPr>
          <w:rFonts w:ascii="Calibri" w:hAnsi="Calibri" w:cs="Calibri"/>
          <w:sz w:val="24"/>
          <w:szCs w:val="24"/>
          <w:lang w:val="en-US"/>
        </w:rPr>
        <w:t>4.15 Mg ha-1</w:t>
      </w:r>
      <w:r>
        <w:rPr>
          <w:rFonts w:ascii="Calibri" w:hAnsi="Calibri" w:cs="Calibri"/>
          <w:sz w:val="24"/>
          <w:szCs w:val="24"/>
          <w:lang w:val="en-US"/>
        </w:rPr>
        <w:t>)</w:t>
      </w:r>
      <w:r w:rsidR="00EA474E">
        <w:rPr>
          <w:rFonts w:ascii="Calibri" w:hAnsi="Calibri" w:cs="Calibri"/>
          <w:sz w:val="24"/>
          <w:szCs w:val="24"/>
          <w:lang w:val="en-US"/>
        </w:rPr>
        <w:t>, while all other cover crop treatments (</w:t>
      </w:r>
      <w:proofErr w:type="spellStart"/>
      <w:r w:rsidR="00A643A5">
        <w:rPr>
          <w:rFonts w:ascii="Calibri" w:hAnsi="Calibri" w:cs="Calibri"/>
          <w:sz w:val="24"/>
          <w:szCs w:val="24"/>
          <w:lang w:val="en-US"/>
        </w:rPr>
        <w:t>MixE</w:t>
      </w:r>
      <w:proofErr w:type="spellEnd"/>
      <w:r w:rsidR="00EA474E">
        <w:rPr>
          <w:rFonts w:ascii="Calibri" w:hAnsi="Calibri" w:cs="Calibri"/>
          <w:sz w:val="24"/>
          <w:szCs w:val="24"/>
          <w:lang w:val="en-US"/>
        </w:rPr>
        <w:t xml:space="preserve">, </w:t>
      </w:r>
      <w:proofErr w:type="spellStart"/>
      <w:r w:rsidR="00EA474E">
        <w:rPr>
          <w:rFonts w:ascii="Calibri" w:hAnsi="Calibri" w:cs="Calibri"/>
          <w:sz w:val="24"/>
          <w:szCs w:val="24"/>
          <w:lang w:val="en-US"/>
        </w:rPr>
        <w:t>MixM</w:t>
      </w:r>
      <w:proofErr w:type="spellEnd"/>
      <w:r w:rsidR="00EA474E">
        <w:rPr>
          <w:rFonts w:ascii="Calibri" w:hAnsi="Calibri" w:cs="Calibri"/>
          <w:sz w:val="24"/>
          <w:szCs w:val="24"/>
          <w:lang w:val="en-US"/>
        </w:rPr>
        <w:t>, RadL)</w:t>
      </w:r>
      <w:r w:rsidR="002C2250">
        <w:rPr>
          <w:rFonts w:ascii="Calibri" w:hAnsi="Calibri" w:cs="Calibri"/>
          <w:sz w:val="24"/>
          <w:szCs w:val="24"/>
          <w:lang w:val="en-US"/>
        </w:rPr>
        <w:t xml:space="preserve"> </w:t>
      </w:r>
      <w:r w:rsidR="003A431D">
        <w:rPr>
          <w:rFonts w:ascii="Calibri" w:hAnsi="Calibri" w:cs="Calibri"/>
          <w:sz w:val="24"/>
          <w:szCs w:val="24"/>
          <w:lang w:val="en-US"/>
        </w:rPr>
        <w:t>had significantly lower and statistically equivalent mean crop yields (3.87 Mg ha-1). T</w:t>
      </w:r>
      <w:r w:rsidR="003A431D">
        <w:rPr>
          <w:rFonts w:ascii="Calibri" w:hAnsi="Calibri" w:cs="Calibri"/>
          <w:sz w:val="24"/>
          <w:szCs w:val="24"/>
          <w:lang w:val="en-US"/>
        </w:rPr>
        <w:t xml:space="preserve">he </w:t>
      </w:r>
      <w:r w:rsidR="003A431D">
        <w:rPr>
          <w:rFonts w:ascii="Calibri" w:hAnsi="Calibri" w:cs="Calibri"/>
          <w:sz w:val="24"/>
          <w:szCs w:val="24"/>
          <w:lang w:val="en-US"/>
        </w:rPr>
        <w:t xml:space="preserve">mean crop yields in the </w:t>
      </w:r>
      <w:proofErr w:type="spellStart"/>
      <w:r w:rsidR="003A431D">
        <w:rPr>
          <w:rFonts w:ascii="Calibri" w:hAnsi="Calibri" w:cs="Calibri"/>
          <w:sz w:val="24"/>
          <w:szCs w:val="24"/>
          <w:lang w:val="en-US"/>
        </w:rPr>
        <w:t>NoCC</w:t>
      </w:r>
      <w:proofErr w:type="spellEnd"/>
      <w:r w:rsidR="003A431D">
        <w:rPr>
          <w:rFonts w:ascii="Calibri" w:hAnsi="Calibri" w:cs="Calibri"/>
          <w:sz w:val="24"/>
          <w:szCs w:val="24"/>
          <w:lang w:val="en-US"/>
        </w:rPr>
        <w:t xml:space="preserve"> treatment </w:t>
      </w:r>
      <w:r w:rsidR="003A431D">
        <w:rPr>
          <w:rFonts w:ascii="Calibri" w:hAnsi="Calibri" w:cs="Calibri"/>
          <w:sz w:val="24"/>
          <w:szCs w:val="24"/>
          <w:lang w:val="en-US"/>
        </w:rPr>
        <w:t xml:space="preserve">fell between these two groups </w:t>
      </w:r>
      <w:r w:rsidR="003A431D">
        <w:rPr>
          <w:rFonts w:ascii="Calibri" w:hAnsi="Calibri" w:cs="Calibri"/>
          <w:sz w:val="24"/>
          <w:szCs w:val="24"/>
          <w:lang w:val="en-US"/>
        </w:rPr>
        <w:t>(3.94 Mg ha-1)</w:t>
      </w:r>
      <w:r w:rsidR="003A431D">
        <w:rPr>
          <w:rFonts w:ascii="Calibri" w:hAnsi="Calibri" w:cs="Calibri"/>
          <w:sz w:val="24"/>
          <w:szCs w:val="24"/>
          <w:lang w:val="en-US"/>
        </w:rPr>
        <w:t xml:space="preserve">, and was not significantly different from any of the treatments. </w:t>
      </w:r>
      <w:r w:rsidR="00AB15F9">
        <w:rPr>
          <w:rFonts w:ascii="Calibri" w:hAnsi="Calibri" w:cs="Calibri"/>
          <w:sz w:val="24"/>
          <w:szCs w:val="24"/>
          <w:lang w:val="en-US"/>
        </w:rPr>
        <w:t xml:space="preserve">Independent from the effect of cover crop, there was a significant interaction between </w:t>
      </w:r>
      <w:r w:rsidR="003A431D">
        <w:rPr>
          <w:rFonts w:ascii="Calibri" w:hAnsi="Calibri" w:cs="Calibri"/>
          <w:sz w:val="24"/>
          <w:szCs w:val="24"/>
          <w:lang w:val="en-US"/>
        </w:rPr>
        <w:t>t</w:t>
      </w:r>
      <w:r w:rsidR="00A643A5">
        <w:rPr>
          <w:rFonts w:ascii="Calibri" w:hAnsi="Calibri" w:cs="Calibri"/>
          <w:sz w:val="24"/>
          <w:szCs w:val="24"/>
          <w:lang w:val="en-US"/>
        </w:rPr>
        <w:t>illage</w:t>
      </w:r>
      <w:r w:rsidR="00F31186">
        <w:rPr>
          <w:rFonts w:ascii="Calibri" w:hAnsi="Calibri" w:cs="Calibri"/>
          <w:sz w:val="24"/>
          <w:szCs w:val="24"/>
          <w:lang w:val="en-US"/>
        </w:rPr>
        <w:t xml:space="preserve"> and </w:t>
      </w:r>
      <w:r w:rsidR="00AB15F9">
        <w:rPr>
          <w:rFonts w:ascii="Calibri" w:hAnsi="Calibri" w:cs="Calibri"/>
          <w:sz w:val="24"/>
          <w:szCs w:val="24"/>
          <w:lang w:val="en-US"/>
        </w:rPr>
        <w:t xml:space="preserve">residue management, and crop (p=0.04). When removing residue, no-till yielded less than the other </w:t>
      </w:r>
      <w:proofErr w:type="spellStart"/>
      <w:r w:rsidR="00AB15F9">
        <w:rPr>
          <w:rFonts w:ascii="Calibri" w:hAnsi="Calibri" w:cs="Calibri"/>
          <w:sz w:val="24"/>
          <w:szCs w:val="24"/>
          <w:lang w:val="en-US"/>
        </w:rPr>
        <w:t>tillages</w:t>
      </w:r>
      <w:proofErr w:type="spellEnd"/>
      <w:r w:rsidR="00AB15F9">
        <w:rPr>
          <w:rFonts w:ascii="Calibri" w:hAnsi="Calibri" w:cs="Calibri"/>
          <w:sz w:val="24"/>
          <w:szCs w:val="24"/>
          <w:lang w:val="en-US"/>
        </w:rPr>
        <w:t>, but when retaining straw there was no significant difference between tillage treatments – this effect was</w:t>
      </w:r>
      <w:r w:rsidR="00A643A5">
        <w:rPr>
          <w:rFonts w:ascii="Calibri" w:hAnsi="Calibri" w:cs="Calibri"/>
          <w:sz w:val="24"/>
          <w:szCs w:val="24"/>
          <w:lang w:val="en-US"/>
        </w:rPr>
        <w:t>.</w:t>
      </w:r>
    </w:p>
    <w:p w14:paraId="6D653985" w14:textId="77777777" w:rsidR="001451D4" w:rsidRDefault="00991510" w:rsidP="00991510">
      <w:pPr>
        <w:pStyle w:val="Heading3"/>
        <w:rPr>
          <w:lang w:val="en-US"/>
        </w:rPr>
      </w:pPr>
      <w:r>
        <w:rPr>
          <w:lang w:val="en-US"/>
        </w:rPr>
        <w:t>Fall biomass</w:t>
      </w:r>
    </w:p>
    <w:p w14:paraId="71334260" w14:textId="5E757D73" w:rsidR="001451D4" w:rsidRDefault="001451D4" w:rsidP="001451D4">
      <w:pPr>
        <w:rPr>
          <w:rFonts w:ascii="Calibri" w:hAnsi="Calibri" w:cs="Calibri"/>
          <w:sz w:val="24"/>
          <w:szCs w:val="24"/>
          <w:lang w:val="en-US"/>
        </w:rPr>
      </w:pPr>
      <w:r w:rsidRPr="00B730C3">
        <w:rPr>
          <w:rFonts w:ascii="Calibri" w:hAnsi="Calibri" w:cs="Calibri"/>
          <w:sz w:val="24"/>
          <w:szCs w:val="24"/>
          <w:lang w:val="en-US"/>
        </w:rPr>
        <w:t>Cropping system had some influence on total aboveground biomass (increasing biomass with decreasing tillage intensity), but more strongly affected the proportion of biomass attributed to cover crops.</w:t>
      </w:r>
      <w:r>
        <w:rPr>
          <w:rFonts w:ascii="Calibri" w:hAnsi="Calibri" w:cs="Calibri"/>
          <w:sz w:val="24"/>
          <w:szCs w:val="24"/>
          <w:lang w:val="en-US"/>
        </w:rPr>
        <w:t xml:space="preserve"> What do I mean by this???</w:t>
      </w:r>
    </w:p>
    <w:p w14:paraId="719FDCB5" w14:textId="77777777" w:rsidR="001451D4" w:rsidRDefault="001451D4" w:rsidP="001451D4">
      <w:pPr>
        <w:rPr>
          <w:rFonts w:ascii="Calibri" w:hAnsi="Calibri" w:cs="Calibri"/>
          <w:sz w:val="24"/>
          <w:szCs w:val="24"/>
          <w:lang w:val="en-US"/>
        </w:rPr>
      </w:pPr>
    </w:p>
    <w:p w14:paraId="4A0FCD33" w14:textId="5B400693" w:rsidR="001451D4" w:rsidRDefault="001451D4" w:rsidP="001451D4">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w:t>
      </w:r>
    </w:p>
    <w:p w14:paraId="645AD57E" w14:textId="77777777" w:rsidR="001451D4" w:rsidRDefault="001451D4" w:rsidP="001451D4">
      <w:pPr>
        <w:rPr>
          <w:rFonts w:ascii="Calibri" w:hAnsi="Calibri" w:cs="Calibri"/>
          <w:sz w:val="24"/>
          <w:szCs w:val="24"/>
          <w:lang w:val="en-US"/>
        </w:rPr>
      </w:pPr>
      <w:r>
        <w:rPr>
          <w:rFonts w:ascii="Calibri" w:hAnsi="Calibri" w:cs="Calibri"/>
          <w:sz w:val="24"/>
          <w:szCs w:val="24"/>
          <w:lang w:val="en-US"/>
        </w:rPr>
        <w:t xml:space="preserve">The total fall biomass was blha blha. </w:t>
      </w:r>
    </w:p>
    <w:p w14:paraId="3E768861" w14:textId="77777777" w:rsidR="001451D4" w:rsidRPr="001451D4" w:rsidRDefault="001451D4" w:rsidP="001451D4">
      <w:pPr>
        <w:rPr>
          <w:lang w:val="en-US"/>
        </w:rPr>
      </w:pPr>
    </w:p>
    <w:p w14:paraId="3CB11965" w14:textId="488D10CC" w:rsidR="00991510" w:rsidRDefault="001451D4" w:rsidP="00991510">
      <w:pPr>
        <w:pStyle w:val="Heading3"/>
        <w:rPr>
          <w:lang w:val="en-US"/>
        </w:rPr>
      </w:pPr>
      <w:r>
        <w:rPr>
          <w:lang w:val="en-US"/>
        </w:rPr>
        <w:t>S</w:t>
      </w:r>
      <w:r w:rsidR="00991510">
        <w:rPr>
          <w:lang w:val="en-US"/>
        </w:rPr>
        <w:t>oil cover</w:t>
      </w:r>
      <w:r>
        <w:rPr>
          <w:lang w:val="en-US"/>
        </w:rPr>
        <w:t xml:space="preserve"> (and value)</w:t>
      </w:r>
    </w:p>
    <w:p w14:paraId="393E1623" w14:textId="0AAFBFD0" w:rsidR="00E82F36" w:rsidRDefault="00633A26" w:rsidP="00B730C3">
      <w:pPr>
        <w:rPr>
          <w:rFonts w:ascii="Calibri" w:hAnsi="Calibri" w:cs="Calibri"/>
          <w:sz w:val="24"/>
          <w:szCs w:val="24"/>
          <w:lang w:val="en-US"/>
        </w:rPr>
      </w:pPr>
      <w:r>
        <w:rPr>
          <w:rFonts w:ascii="Calibri" w:hAnsi="Calibri" w:cs="Calibri"/>
          <w:sz w:val="24"/>
          <w:szCs w:val="24"/>
          <w:lang w:val="en-US"/>
        </w:rPr>
        <w:t xml:space="preserve">Percent soil cover did not vary by treatment or year (p = x-x), averaging 75% (Figure 2). Overall, volunteers contributed the highest coverage percent, followed by cover crops (X%) with minimal weed coverage (X%), but the relative contribution of each category varied by cover crop treatment (p = xx), year (p, ), blah blah. </w:t>
      </w:r>
    </w:p>
    <w:p w14:paraId="054A5709" w14:textId="0262F096" w:rsidR="00B730C3" w:rsidRDefault="00B730C3" w:rsidP="00B730C3">
      <w:pPr>
        <w:rPr>
          <w:rFonts w:ascii="Calibri" w:hAnsi="Calibri" w:cs="Calibri"/>
          <w:sz w:val="24"/>
          <w:szCs w:val="24"/>
          <w:lang w:val="en-US"/>
        </w:rPr>
      </w:pPr>
    </w:p>
    <w:p w14:paraId="26B372A3" w14:textId="0258C6F2" w:rsidR="00633A26" w:rsidRPr="00E752C9" w:rsidRDefault="00633A26" w:rsidP="00633A26">
      <w:pPr>
        <w:rPr>
          <w:rFonts w:ascii="Calibri" w:hAnsi="Calibri" w:cs="Calibri"/>
          <w:sz w:val="24"/>
          <w:szCs w:val="24"/>
          <w:lang w:val="en-US"/>
        </w:rPr>
      </w:pPr>
      <w:r w:rsidRPr="00633A26">
        <w:rPr>
          <w:rFonts w:ascii="Calibri" w:hAnsi="Calibri" w:cs="Calibri"/>
          <w:noProof/>
          <w:sz w:val="24"/>
          <w:szCs w:val="24"/>
        </w:rPr>
        <w:lastRenderedPageBreak/>
        <w:drawing>
          <wp:inline distT="0" distB="0" distL="0" distR="0" wp14:anchorId="744C1AF7" wp14:editId="0A86FD46">
            <wp:extent cx="5731510" cy="5731510"/>
            <wp:effectExtent l="0" t="0" r="2540" b="2540"/>
            <wp:docPr id="418324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FD1A6B" w14:textId="5B4134DF" w:rsidR="00A643A5" w:rsidRPr="00B730C3" w:rsidRDefault="00CE45DF" w:rsidP="00A643A5">
      <w:pPr>
        <w:rPr>
          <w:rFonts w:ascii="Calibri" w:hAnsi="Calibri" w:cs="Calibri"/>
          <w:sz w:val="24"/>
          <w:szCs w:val="24"/>
          <w:lang w:val="en-US"/>
        </w:rPr>
      </w:pPr>
      <w:r>
        <w:rPr>
          <w:rFonts w:ascii="Calibri" w:hAnsi="Calibri" w:cs="Calibri"/>
          <w:sz w:val="24"/>
          <w:szCs w:val="24"/>
          <w:lang w:val="en-US"/>
        </w:rPr>
        <w:t xml:space="preserve">The volunteers (barley or oat), the radish, and the grass cover crop were neutral with regards to both potential ecological contributions, as well as potential agronomic harm. Therefore,  and the </w:t>
      </w:r>
    </w:p>
    <w:p w14:paraId="796587E1" w14:textId="77777777" w:rsidR="00B730C3" w:rsidRPr="00B730C3" w:rsidRDefault="00B730C3" w:rsidP="00B730C3">
      <w:pPr>
        <w:rPr>
          <w:rFonts w:ascii="Calibri" w:hAnsi="Calibri" w:cs="Calibri"/>
          <w:sz w:val="24"/>
          <w:szCs w:val="24"/>
          <w:lang w:val="en-US"/>
        </w:rPr>
      </w:pPr>
    </w:p>
    <w:p w14:paraId="2780878F" w14:textId="08DD3F03" w:rsidR="00F44A44" w:rsidRDefault="00F44A44" w:rsidP="00B730C3">
      <w:pPr>
        <w:rPr>
          <w:rFonts w:ascii="Calibri" w:hAnsi="Calibri" w:cs="Calibri"/>
          <w:sz w:val="24"/>
          <w:szCs w:val="24"/>
          <w:lang w:val="en-US"/>
        </w:rPr>
      </w:pPr>
      <w:r>
        <w:rPr>
          <w:rFonts w:ascii="Calibri" w:hAnsi="Calibri" w:cs="Calibri"/>
          <w:sz w:val="24"/>
          <w:szCs w:val="24"/>
          <w:lang w:val="en-US"/>
        </w:rPr>
        <w:t>Volunteer crops and radish are neutral vegetation types that offer low services, but also low potential dis-services, while the X weed species/genuses offered a range of services and dis-services. When analyzed on a community level, the treatments resulting in the highest weed coverage therefore corresponded to the treatments with the highest potential services (Figure 2).</w:t>
      </w:r>
    </w:p>
    <w:p w14:paraId="41B61232" w14:textId="77777777" w:rsidR="00F44A44" w:rsidRDefault="00F44A44" w:rsidP="00B730C3">
      <w:pPr>
        <w:rPr>
          <w:rFonts w:ascii="Calibri" w:hAnsi="Calibri" w:cs="Calibri"/>
          <w:sz w:val="24"/>
          <w:szCs w:val="24"/>
          <w:lang w:val="en-US"/>
        </w:rPr>
      </w:pPr>
    </w:p>
    <w:p w14:paraId="471ACBC8" w14:textId="38F8F404"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BFE1663"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24F44DD6" w14:textId="47A7145C" w:rsidR="007B22B0" w:rsidRDefault="008A7B67" w:rsidP="007B22B0">
      <w:pPr>
        <w:pStyle w:val="Heading2"/>
        <w:rPr>
          <w:lang w:val="en-US"/>
        </w:rPr>
      </w:pPr>
      <w:r>
        <w:rPr>
          <w:lang w:val="en-US"/>
        </w:rPr>
        <w:t>Synthesis</w:t>
      </w:r>
    </w:p>
    <w:p w14:paraId="16F7E9FE" w14:textId="6B0786F1" w:rsidR="00CE45DF" w:rsidRPr="00B730C3" w:rsidRDefault="00CE45DF" w:rsidP="00CE45DF">
      <w:pPr>
        <w:rPr>
          <w:rFonts w:ascii="Calibri" w:hAnsi="Calibri" w:cs="Calibri"/>
          <w:sz w:val="24"/>
          <w:szCs w:val="24"/>
          <w:lang w:val="en-US"/>
        </w:rPr>
      </w:pPr>
      <w:r>
        <w:rPr>
          <w:rFonts w:ascii="Calibri" w:hAnsi="Calibri" w:cs="Calibri"/>
          <w:sz w:val="24"/>
          <w:szCs w:val="24"/>
          <w:lang w:val="en-US"/>
        </w:rPr>
        <w:t xml:space="preserve">Potential contributions to pollinators and ecosystems were calculated by multiplying the value of an individual species/genus by the percent cover. The maximum value (either pollinators or ecosystems) was assigned as the estimate of potential benefits from the fall vegetation, and agronomic harm was used as the estimate of potential disservices. </w:t>
      </w:r>
      <w:r w:rsidR="00484448">
        <w:rPr>
          <w:rFonts w:ascii="Calibri" w:hAnsi="Calibri" w:cs="Calibri"/>
          <w:sz w:val="24"/>
          <w:szCs w:val="24"/>
          <w:lang w:val="en-US"/>
        </w:rPr>
        <w:t xml:space="preserve">The number of stems of Canadian thistle present after two </w:t>
      </w:r>
      <w:r>
        <w:rPr>
          <w:rFonts w:ascii="Calibri" w:hAnsi="Calibri" w:cs="Calibri"/>
          <w:sz w:val="24"/>
          <w:szCs w:val="24"/>
          <w:lang w:val="en-US"/>
        </w:rPr>
        <w:t xml:space="preserve"> </w:t>
      </w:r>
    </w:p>
    <w:tbl>
      <w:tblPr>
        <w:tblStyle w:val="TableGrid"/>
        <w:tblW w:w="0" w:type="auto"/>
        <w:tblLook w:val="04A0" w:firstRow="1" w:lastRow="0" w:firstColumn="1" w:lastColumn="0" w:noHBand="0" w:noVBand="1"/>
      </w:tblPr>
      <w:tblGrid>
        <w:gridCol w:w="5017"/>
        <w:gridCol w:w="3999"/>
      </w:tblGrid>
      <w:tr w:rsidR="00863080" w14:paraId="2E26318C" w14:textId="77777777" w:rsidTr="00863080">
        <w:tc>
          <w:tcPr>
            <w:tcW w:w="4508" w:type="dxa"/>
            <w:vAlign w:val="center"/>
          </w:tcPr>
          <w:p w14:paraId="0DDB0C93" w14:textId="7D0FA93C" w:rsidR="00863080" w:rsidRDefault="00863080" w:rsidP="00863080">
            <w:pPr>
              <w:jc w:val="center"/>
              <w:rPr>
                <w:lang w:val="en-US"/>
              </w:rPr>
            </w:pPr>
            <w:r>
              <w:rPr>
                <w:noProof/>
                <w:lang w:val="en-US"/>
              </w:rPr>
              <w:drawing>
                <wp:inline distT="0" distB="0" distL="0" distR="0" wp14:anchorId="5CDC64F2" wp14:editId="30E52975">
                  <wp:extent cx="3194050" cy="3194050"/>
                  <wp:effectExtent l="0" t="0" r="6350" b="6350"/>
                  <wp:docPr id="122674986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49863" name="Picture 3" descr="A screenshot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4050" cy="3194050"/>
                          </a:xfrm>
                          <a:prstGeom prst="rect">
                            <a:avLst/>
                          </a:prstGeom>
                        </pic:spPr>
                      </pic:pic>
                    </a:graphicData>
                  </a:graphic>
                </wp:inline>
              </w:drawing>
            </w:r>
          </w:p>
        </w:tc>
        <w:tc>
          <w:tcPr>
            <w:tcW w:w="4508" w:type="dxa"/>
            <w:vAlign w:val="center"/>
          </w:tcPr>
          <w:p w14:paraId="277E2A36" w14:textId="0B30BC59" w:rsidR="00863080" w:rsidRDefault="00863080" w:rsidP="00863080">
            <w:pPr>
              <w:jc w:val="center"/>
              <w:rPr>
                <w:lang w:val="en-US"/>
              </w:rPr>
            </w:pPr>
            <w:r>
              <w:rPr>
                <w:noProof/>
                <w:lang w:val="en-US"/>
              </w:rPr>
              <w:drawing>
                <wp:inline distT="0" distB="0" distL="0" distR="0" wp14:anchorId="67B65C8D" wp14:editId="32EC5E29">
                  <wp:extent cx="2521585" cy="3025902"/>
                  <wp:effectExtent l="0" t="0" r="0" b="3175"/>
                  <wp:docPr id="1370444940"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44940" name="Picture 5"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4673" cy="3029607"/>
                          </a:xfrm>
                          <a:prstGeom prst="rect">
                            <a:avLst/>
                          </a:prstGeom>
                        </pic:spPr>
                      </pic:pic>
                    </a:graphicData>
                  </a:graphic>
                </wp:inline>
              </w:drawing>
            </w:r>
          </w:p>
        </w:tc>
      </w:tr>
    </w:tbl>
    <w:p w14:paraId="7B8E2394" w14:textId="77777777" w:rsidR="00CE45DF" w:rsidRDefault="00CE45DF" w:rsidP="008A7B67">
      <w:pPr>
        <w:rPr>
          <w:lang w:val="en-US"/>
        </w:rPr>
      </w:pPr>
    </w:p>
    <w:p w14:paraId="6B2A858B" w14:textId="2D59BBA7" w:rsidR="007B22B0" w:rsidRDefault="007B22B0" w:rsidP="007B22B0">
      <w:pPr>
        <w:pStyle w:val="Heading1"/>
        <w:rPr>
          <w:lang w:val="en-US"/>
        </w:rPr>
      </w:pPr>
      <w:r>
        <w:rPr>
          <w:lang w:val="en-US"/>
        </w:rPr>
        <w:t>Discussion</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rginia Anne Nichols" w:date="2025-01-30T21:16:00Z" w:initials="VN">
    <w:p w14:paraId="17E1F64F" w14:textId="77777777" w:rsidR="00ED39BC" w:rsidRDefault="00A70C8E" w:rsidP="00ED39BC">
      <w:pPr>
        <w:pStyle w:val="CommentText"/>
      </w:pPr>
      <w:r>
        <w:rPr>
          <w:rStyle w:val="CommentReference"/>
        </w:rPr>
        <w:annotationRef/>
      </w:r>
      <w:r w:rsidR="00ED39BC">
        <w:t>These values were reported in Scherner et al. 2016, but it was not stated how they were determined. Grid sampling, method for carbon determination, etc.</w:t>
      </w:r>
    </w:p>
  </w:comment>
  <w:comment w:id="1" w:author="Virginia Anne Nichols" w:date="2025-02-18T11:45:00Z" w:initials="VN">
    <w:p w14:paraId="14A79107" w14:textId="06DA60D3" w:rsidR="00782730" w:rsidRDefault="00782730" w:rsidP="00782730">
      <w:pPr>
        <w:pStyle w:val="CommentText"/>
      </w:pPr>
      <w:r>
        <w:rPr>
          <w:rStyle w:val="CommentReference"/>
        </w:rPr>
        <w:annotationRef/>
      </w:r>
      <w:r>
        <w:t>How was the straw removed?</w:t>
      </w:r>
    </w:p>
  </w:comment>
  <w:comment w:id="2" w:author="Virginia Anne Nichols" w:date="2025-04-01T09:42:00Z" w:initials="VN">
    <w:p w14:paraId="468471C0" w14:textId="77777777" w:rsidR="0013795C" w:rsidRDefault="0013795C" w:rsidP="0013795C">
      <w:pPr>
        <w:pStyle w:val="CommentText"/>
      </w:pPr>
      <w:r>
        <w:rPr>
          <w:rStyle w:val="CommentReference"/>
        </w:rPr>
        <w:annotationRef/>
      </w:r>
      <w:r>
        <w:t>I need to know which study to cite</w:t>
      </w:r>
    </w:p>
  </w:comment>
  <w:comment w:id="4" w:author="Virginia Anne Nichols" w:date="2025-02-18T10:54:00Z" w:initials="VN">
    <w:p w14:paraId="20693CA4" w14:textId="43B395DC"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7"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8"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E1F64F" w15:done="0"/>
  <w15:commentEx w15:paraId="14A79107" w15:done="0"/>
  <w15:commentEx w15:paraId="468471C0"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E1F64F" w16cid:durableId="26273C0A"/>
  <w16cid:commentId w16cid:paraId="14A79107" w16cid:durableId="73E22568"/>
  <w16cid:commentId w16cid:paraId="468471C0" w16cid:durableId="74E83C9E"/>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34395505">
    <w:abstractNumId w:val="0"/>
  </w:num>
  <w:num w:numId="2" w16cid:durableId="8232766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06E1F"/>
    <w:rsid w:val="00023C12"/>
    <w:rsid w:val="00034993"/>
    <w:rsid w:val="00053998"/>
    <w:rsid w:val="000572BC"/>
    <w:rsid w:val="00067D64"/>
    <w:rsid w:val="00073D17"/>
    <w:rsid w:val="0008037D"/>
    <w:rsid w:val="000A3A67"/>
    <w:rsid w:val="000B7B02"/>
    <w:rsid w:val="000E21EA"/>
    <w:rsid w:val="001114A3"/>
    <w:rsid w:val="0013795C"/>
    <w:rsid w:val="001451D4"/>
    <w:rsid w:val="00175629"/>
    <w:rsid w:val="00180EEB"/>
    <w:rsid w:val="001A0D18"/>
    <w:rsid w:val="001A695F"/>
    <w:rsid w:val="001E07E9"/>
    <w:rsid w:val="00206098"/>
    <w:rsid w:val="00235ADC"/>
    <w:rsid w:val="00264241"/>
    <w:rsid w:val="00275DFF"/>
    <w:rsid w:val="002C2250"/>
    <w:rsid w:val="002E3EA3"/>
    <w:rsid w:val="00333287"/>
    <w:rsid w:val="00336BAD"/>
    <w:rsid w:val="00344A84"/>
    <w:rsid w:val="0034538E"/>
    <w:rsid w:val="00352C6F"/>
    <w:rsid w:val="003544E9"/>
    <w:rsid w:val="00371162"/>
    <w:rsid w:val="003A0336"/>
    <w:rsid w:val="003A431D"/>
    <w:rsid w:val="003B60EC"/>
    <w:rsid w:val="003D0BC6"/>
    <w:rsid w:val="003E205E"/>
    <w:rsid w:val="00484448"/>
    <w:rsid w:val="00486A04"/>
    <w:rsid w:val="004A319D"/>
    <w:rsid w:val="004C2ACA"/>
    <w:rsid w:val="004E3E76"/>
    <w:rsid w:val="004E57F2"/>
    <w:rsid w:val="005010F2"/>
    <w:rsid w:val="00530874"/>
    <w:rsid w:val="00553E7F"/>
    <w:rsid w:val="0056477D"/>
    <w:rsid w:val="005A2FB4"/>
    <w:rsid w:val="005D1C4B"/>
    <w:rsid w:val="00623FE4"/>
    <w:rsid w:val="00633A26"/>
    <w:rsid w:val="00663D56"/>
    <w:rsid w:val="006A4260"/>
    <w:rsid w:val="006B0948"/>
    <w:rsid w:val="006D423D"/>
    <w:rsid w:val="00702EA8"/>
    <w:rsid w:val="007477A1"/>
    <w:rsid w:val="00750879"/>
    <w:rsid w:val="0075226B"/>
    <w:rsid w:val="00782730"/>
    <w:rsid w:val="007B1493"/>
    <w:rsid w:val="007B22B0"/>
    <w:rsid w:val="007D1D13"/>
    <w:rsid w:val="007E32D7"/>
    <w:rsid w:val="008016FE"/>
    <w:rsid w:val="00844404"/>
    <w:rsid w:val="00863080"/>
    <w:rsid w:val="0087481D"/>
    <w:rsid w:val="00885DCB"/>
    <w:rsid w:val="008A7B67"/>
    <w:rsid w:val="008D61F6"/>
    <w:rsid w:val="008D679E"/>
    <w:rsid w:val="008E4FAD"/>
    <w:rsid w:val="00905DB0"/>
    <w:rsid w:val="0093369E"/>
    <w:rsid w:val="00960509"/>
    <w:rsid w:val="00964670"/>
    <w:rsid w:val="00991510"/>
    <w:rsid w:val="00996DDB"/>
    <w:rsid w:val="00997091"/>
    <w:rsid w:val="00997973"/>
    <w:rsid w:val="009E3F81"/>
    <w:rsid w:val="00A32989"/>
    <w:rsid w:val="00A33110"/>
    <w:rsid w:val="00A6359E"/>
    <w:rsid w:val="00A643A5"/>
    <w:rsid w:val="00A64AC9"/>
    <w:rsid w:val="00A70C8E"/>
    <w:rsid w:val="00A9025D"/>
    <w:rsid w:val="00AB15F9"/>
    <w:rsid w:val="00AD02D7"/>
    <w:rsid w:val="00AD5622"/>
    <w:rsid w:val="00AE6425"/>
    <w:rsid w:val="00AF06FD"/>
    <w:rsid w:val="00B067E5"/>
    <w:rsid w:val="00B07B57"/>
    <w:rsid w:val="00B41B1E"/>
    <w:rsid w:val="00B730C3"/>
    <w:rsid w:val="00C06D19"/>
    <w:rsid w:val="00C237F2"/>
    <w:rsid w:val="00C512E2"/>
    <w:rsid w:val="00C51590"/>
    <w:rsid w:val="00C86200"/>
    <w:rsid w:val="00C86A80"/>
    <w:rsid w:val="00C961D5"/>
    <w:rsid w:val="00CA5767"/>
    <w:rsid w:val="00CB0057"/>
    <w:rsid w:val="00CC27F8"/>
    <w:rsid w:val="00CE45DF"/>
    <w:rsid w:val="00CF29E1"/>
    <w:rsid w:val="00D27CF0"/>
    <w:rsid w:val="00D3368D"/>
    <w:rsid w:val="00D54833"/>
    <w:rsid w:val="00D60065"/>
    <w:rsid w:val="00D6652C"/>
    <w:rsid w:val="00D94FC7"/>
    <w:rsid w:val="00DB54A3"/>
    <w:rsid w:val="00DC1B02"/>
    <w:rsid w:val="00DE4ABA"/>
    <w:rsid w:val="00E3737B"/>
    <w:rsid w:val="00E519B2"/>
    <w:rsid w:val="00E61978"/>
    <w:rsid w:val="00E752C9"/>
    <w:rsid w:val="00E814F8"/>
    <w:rsid w:val="00E82F36"/>
    <w:rsid w:val="00E976D6"/>
    <w:rsid w:val="00EA474E"/>
    <w:rsid w:val="00EB3265"/>
    <w:rsid w:val="00EB5C1D"/>
    <w:rsid w:val="00EC1821"/>
    <w:rsid w:val="00ED39BC"/>
    <w:rsid w:val="00EF514A"/>
    <w:rsid w:val="00F139C1"/>
    <w:rsid w:val="00F2314C"/>
    <w:rsid w:val="00F31186"/>
    <w:rsid w:val="00F44A44"/>
    <w:rsid w:val="00F65982"/>
    <w:rsid w:val="00F71074"/>
    <w:rsid w:val="00F734CE"/>
    <w:rsid w:val="00FB0498"/>
    <w:rsid w:val="00FC50C6"/>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7938C"/>
  <w15:chartTrackingRefBased/>
  <w15:docId w15:val="{F276E604-6A52-4D0B-A3F8-3368F66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12464">
      <w:bodyDiv w:val="1"/>
      <w:marLeft w:val="0"/>
      <w:marRight w:val="0"/>
      <w:marTop w:val="0"/>
      <w:marBottom w:val="0"/>
      <w:divBdr>
        <w:top w:val="none" w:sz="0" w:space="0" w:color="auto"/>
        <w:left w:val="none" w:sz="0" w:space="0" w:color="auto"/>
        <w:bottom w:val="none" w:sz="0" w:space="0" w:color="auto"/>
        <w:right w:val="none" w:sz="0" w:space="0" w:color="auto"/>
      </w:divBdr>
    </w:div>
    <w:div w:id="647326781">
      <w:bodyDiv w:val="1"/>
      <w:marLeft w:val="0"/>
      <w:marRight w:val="0"/>
      <w:marTop w:val="0"/>
      <w:marBottom w:val="0"/>
      <w:divBdr>
        <w:top w:val="none" w:sz="0" w:space="0" w:color="auto"/>
        <w:left w:val="none" w:sz="0" w:space="0" w:color="auto"/>
        <w:bottom w:val="none" w:sz="0" w:space="0" w:color="auto"/>
        <w:right w:val="none" w:sz="0" w:space="0" w:color="auto"/>
      </w:divBdr>
    </w:div>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969">
      <w:bodyDiv w:val="1"/>
      <w:marLeft w:val="0"/>
      <w:marRight w:val="0"/>
      <w:marTop w:val="0"/>
      <w:marBottom w:val="0"/>
      <w:divBdr>
        <w:top w:val="none" w:sz="0" w:space="0" w:color="auto"/>
        <w:left w:val="none" w:sz="0" w:space="0" w:color="auto"/>
        <w:bottom w:val="none" w:sz="0" w:space="0" w:color="auto"/>
        <w:right w:val="none" w:sz="0" w:space="0" w:color="auto"/>
      </w:divBdr>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763">
      <w:bodyDiv w:val="1"/>
      <w:marLeft w:val="0"/>
      <w:marRight w:val="0"/>
      <w:marTop w:val="0"/>
      <w:marBottom w:val="0"/>
      <w:divBdr>
        <w:top w:val="none" w:sz="0" w:space="0" w:color="auto"/>
        <w:left w:val="none" w:sz="0" w:space="0" w:color="auto"/>
        <w:bottom w:val="none" w:sz="0" w:space="0" w:color="auto"/>
        <w:right w:val="none" w:sz="0" w:space="0" w:color="auto"/>
      </w:divBdr>
    </w:div>
    <w:div w:id="1469665147">
      <w:bodyDiv w:val="1"/>
      <w:marLeft w:val="0"/>
      <w:marRight w:val="0"/>
      <w:marTop w:val="0"/>
      <w:marBottom w:val="0"/>
      <w:divBdr>
        <w:top w:val="none" w:sz="0" w:space="0" w:color="auto"/>
        <w:left w:val="none" w:sz="0" w:space="0" w:color="auto"/>
        <w:bottom w:val="none" w:sz="0" w:space="0" w:color="auto"/>
        <w:right w:val="none" w:sz="0" w:space="0" w:color="auto"/>
      </w:divBdr>
    </w:div>
    <w:div w:id="17699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gina.nicho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55B6-8F7D-4FC9-A703-5C3129AD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14715</Words>
  <Characters>80643</Characters>
  <Application>Microsoft Office Word</Application>
  <DocSecurity>0</DocSecurity>
  <Lines>2067</Lines>
  <Paragraphs>916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5</cp:revision>
  <dcterms:created xsi:type="dcterms:W3CDTF">2025-04-01T07:12:00Z</dcterms:created>
  <dcterms:modified xsi:type="dcterms:W3CDTF">2025-04-01T19:42:00Z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id="yqXvRCeb"/&gt;&lt;style id="http://www.zotero.org/styles/elsevier-harvard" hasBibliography="1" bibliographyStyleHasBeenSet="0"/&gt;&lt;prefs&gt;&lt;pref name="fieldType" value="Field"/&gt;&lt;/prefs&gt;&lt;/data&gt;</vt:lpwstr>
  </property>
  <property fmtid="{D5CDD505-2E9C-101B-9397-08002B2CF9AE}" pid="3" name="GrammarlyDocumentId">
    <vt:lpwstr>e0e8df13541c7052df57b4a36cc97dac370c8560686f85a177c11f79560b19aa</vt:lpwstr>
  </property>
</Properties>
</file>