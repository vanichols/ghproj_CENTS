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123A75CA"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tillage,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 and cover crop </w:t>
      </w:r>
      <w:r w:rsidR="00663D56">
        <w:rPr>
          <w:rFonts w:ascii="Calibri" w:hAnsi="Calibri" w:cs="Calibri"/>
          <w:b/>
          <w:bCs/>
          <w:sz w:val="24"/>
          <w:szCs w:val="24"/>
          <w:lang w:val="en-US"/>
        </w:rPr>
        <w:t>usage</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5"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20F2AFA9" w14:textId="183041AF"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 in 30 replicated cropping systems over two consecutive years in Zealand, Denmark. Treatments included every combination of three tillage </w:t>
      </w:r>
      <w:r w:rsidR="00663D56">
        <w:rPr>
          <w:rFonts w:ascii="Calibri" w:hAnsi="Calibri" w:cs="Calibri"/>
          <w:sz w:val="24"/>
          <w:szCs w:val="24"/>
          <w:lang w:val="en-US"/>
        </w:rPr>
        <w:t>approaches</w:t>
      </w:r>
      <w:r w:rsidRPr="00B730C3">
        <w:rPr>
          <w:rFonts w:ascii="Calibri" w:hAnsi="Calibri" w:cs="Calibri"/>
          <w:sz w:val="24"/>
          <w:szCs w:val="24"/>
          <w:lang w:val="en-US"/>
        </w:rPr>
        <w:t xml:space="preserve"> (minimum, surface, inversion), two residue management strategies (retained, removed), and five cover crop systems (</w:t>
      </w:r>
      <w:r w:rsidR="00663D56" w:rsidRPr="00B730C3">
        <w:rPr>
          <w:rFonts w:ascii="Calibri" w:hAnsi="Calibri" w:cs="Calibri"/>
          <w:sz w:val="24"/>
          <w:szCs w:val="24"/>
          <w:lang w:val="en-US"/>
        </w:rPr>
        <w:t xml:space="preserve">Raphanus sativus (radish) </w:t>
      </w:r>
      <w:proofErr w:type="gramStart"/>
      <w:r w:rsidR="00663D56" w:rsidRPr="00B730C3">
        <w:rPr>
          <w:rFonts w:ascii="Calibri" w:hAnsi="Calibri" w:cs="Calibri"/>
          <w:sz w:val="24"/>
          <w:szCs w:val="24"/>
          <w:lang w:val="en-US"/>
        </w:rPr>
        <w:t>sown</w:t>
      </w:r>
      <w:proofErr w:type="gramEnd"/>
      <w:r w:rsidR="00663D56" w:rsidRPr="00B730C3">
        <w:rPr>
          <w:rFonts w:ascii="Calibri" w:hAnsi="Calibri" w:cs="Calibri"/>
          <w:sz w:val="24"/>
          <w:szCs w:val="24"/>
          <w:lang w:val="en-US"/>
        </w:rPr>
        <w:t xml:space="preserve">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 xml:space="preserve">Lolium </w:t>
      </w:r>
      <w:proofErr w:type="spellStart"/>
      <w:r w:rsidRPr="00B730C3">
        <w:rPr>
          <w:rFonts w:ascii="Calibri" w:hAnsi="Calibri" w:cs="Calibri"/>
          <w:sz w:val="24"/>
          <w:szCs w:val="24"/>
          <w:lang w:val="en-US"/>
        </w:rPr>
        <w:t>perenne</w:t>
      </w:r>
      <w:proofErr w:type="spellEnd"/>
      <w:r w:rsidRPr="00B730C3">
        <w:rPr>
          <w:rFonts w:ascii="Calibri" w:hAnsi="Calibri" w:cs="Calibri"/>
          <w:sz w:val="24"/>
          <w:szCs w:val="24"/>
          <w:lang w:val="en-US"/>
        </w:rPr>
        <w:t xml:space="preserve"> and Trifolium repens mixture sown early- and mid-season, and a no cover crop control). 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 xml:space="preserve">(six indices) </w:t>
      </w:r>
      <w:r w:rsidRPr="00B730C3">
        <w:rPr>
          <w:rFonts w:ascii="Calibri" w:hAnsi="Calibri" w:cs="Calibri"/>
          <w:sz w:val="24"/>
          <w:szCs w:val="24"/>
          <w:lang w:val="en-US"/>
        </w:rPr>
        <w:t>and (4) potential agronomic harm</w:t>
      </w:r>
      <w:r w:rsidR="00FF440C">
        <w:rPr>
          <w:rFonts w:ascii="Calibri" w:hAnsi="Calibri" w:cs="Calibri"/>
          <w:sz w:val="24"/>
          <w:szCs w:val="24"/>
          <w:lang w:val="en-US"/>
        </w:rPr>
        <w:t xml:space="preserve"> (three indices)</w:t>
      </w:r>
      <w:r w:rsidRPr="00B730C3">
        <w:rPr>
          <w:rFonts w:ascii="Calibri" w:hAnsi="Calibri" w:cs="Calibri"/>
          <w:sz w:val="24"/>
          <w:szCs w:val="24"/>
          <w:lang w:val="en-US"/>
        </w:rPr>
        <w:t>. The study coincided with the site’s driest (2018) and wettest (2019) growing seasons in 30 years. Results showed that soil cover remained stable (~75%) across treatments and years. Cropping system had some influence on total aboveground biomass (i.e., increasing biomass with decreasing tillage intensity), but more strongly affected the proportion of biomass attributed to cover crops. Radish cover crops consistently contributed over 50% of total fall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 These results underscore the complexity of defining ‘beneficial’ vegetation in agricultural systems, highlighting the interplay between multiple 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t>Introduction</w:t>
      </w:r>
    </w:p>
    <w:p w14:paraId="4CFD8E41" w14:textId="66D15BA2"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examining non-crop plant communities (e.g., weeds) for their potential contributions to biodiversity. This requires assessing both the ecological value of these communities within and beyond </w:t>
      </w:r>
      <w:proofErr w:type="spellStart"/>
      <w:r w:rsidRPr="00053998">
        <w:rPr>
          <w:rFonts w:ascii="Calibri" w:hAnsi="Calibri" w:cs="Calibri"/>
          <w:sz w:val="24"/>
          <w:szCs w:val="24"/>
          <w:lang w:val="en-US"/>
        </w:rPr>
        <w:t>agro</w:t>
      </w:r>
      <w:proofErr w:type="spellEnd"/>
      <w:r w:rsidRPr="00053998">
        <w:rPr>
          <w:rFonts w:ascii="Calibri" w:hAnsi="Calibri" w:cs="Calibri"/>
          <w:sz w:val="24"/>
          <w:szCs w:val="24"/>
          <w:lang w:val="en-US"/>
        </w:rPr>
        <w:t xml:space="preserve">-ecosystems and their possible negative impacts on crop production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55D03DB9" w14:textId="77777777" w:rsidR="00A9025D" w:rsidRDefault="00A9025D" w:rsidP="000010AC">
      <w:pPr>
        <w:rPr>
          <w:rFonts w:ascii="Calibri" w:hAnsi="Calibri" w:cs="Calibri"/>
          <w:sz w:val="24"/>
          <w:szCs w:val="24"/>
          <w:lang w:val="en-US"/>
        </w:rPr>
      </w:pPr>
    </w:p>
    <w:p w14:paraId="207CFAA5" w14:textId="0D01835B" w:rsidR="00A9025D" w:rsidRPr="00A9025D" w:rsidRDefault="00A9025D" w:rsidP="000010AC">
      <w:pPr>
        <w:rPr>
          <w:rFonts w:ascii="Calibri" w:hAnsi="Calibri" w:cs="Calibri"/>
          <w:i/>
          <w:iCs/>
          <w:sz w:val="24"/>
          <w:szCs w:val="24"/>
          <w:lang w:val="en-US"/>
        </w:rPr>
      </w:pPr>
      <w:r>
        <w:rPr>
          <w:rFonts w:ascii="Calibri" w:hAnsi="Calibri" w:cs="Calibri"/>
          <w:sz w:val="24"/>
          <w:szCs w:val="24"/>
          <w:lang w:val="en-US"/>
        </w:rPr>
        <w:t>Stolen from another paper:</w:t>
      </w:r>
    </w:p>
    <w:p w14:paraId="6CB999CF" w14:textId="1764B9F3" w:rsidR="00A9025D" w:rsidRPr="00A9025D" w:rsidRDefault="00A9025D" w:rsidP="000010AC">
      <w:pPr>
        <w:rPr>
          <w:rFonts w:ascii="Calibri" w:hAnsi="Calibri" w:cs="Calibri"/>
          <w:i/>
          <w:iCs/>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w:t>
      </w:r>
      <w:proofErr w:type="spellStart"/>
      <w:r w:rsidRPr="00A9025D">
        <w:rPr>
          <w:rFonts w:ascii="Calibri" w:hAnsi="Calibri" w:cs="Calibri"/>
          <w:i/>
          <w:iCs/>
          <w:sz w:val="24"/>
          <w:szCs w:val="24"/>
          <w:lang w:val="en-US"/>
        </w:rPr>
        <w:t>e.g</w:t>
      </w:r>
      <w:proofErr w:type="spellEnd"/>
      <w:r w:rsidRPr="00A9025D">
        <w:rPr>
          <w:rFonts w:ascii="Calibri" w:hAnsi="Calibri" w:cs="Calibri"/>
          <w:i/>
          <w:iCs/>
          <w:sz w:val="24"/>
          <w:szCs w:val="24"/>
          <w:lang w:val="en-US"/>
        </w:rPr>
        <w:t xml:space="preserve"> pollinators, beneficial predators such as carabid beetles) (Petit et al., 2011; Kulkarni et al., 2015; Rollin et al., 2016). Among these benefits, the role of the residual weed flora to reduce nitrate leaching, especially during the summer and autumn fallow period, has rarely been highlighted and assessed (</w:t>
      </w:r>
      <w:proofErr w:type="spellStart"/>
      <w:r w:rsidRPr="00A9025D">
        <w:rPr>
          <w:rFonts w:ascii="Calibri" w:hAnsi="Calibri" w:cs="Calibri"/>
          <w:i/>
          <w:iCs/>
          <w:sz w:val="24"/>
          <w:szCs w:val="24"/>
          <w:lang w:val="en-US"/>
        </w:rPr>
        <w:t>Blaix</w:t>
      </w:r>
      <w:proofErr w:type="spellEnd"/>
      <w:r w:rsidRPr="00A9025D">
        <w:rPr>
          <w:rFonts w:ascii="Calibri" w:hAnsi="Calibri" w:cs="Calibri"/>
          <w:i/>
          <w:iCs/>
          <w:sz w:val="24"/>
          <w:szCs w:val="24"/>
          <w:lang w:val="en-US"/>
        </w:rPr>
        <w:t xml:space="preserve"> et al., 2018; Huang et al., 2018b).</w:t>
      </w:r>
    </w:p>
    <w:p w14:paraId="0D2F7158" w14:textId="45A4592B" w:rsidR="00B730C3" w:rsidRDefault="000010AC" w:rsidP="000010AC">
      <w:pPr>
        <w:rPr>
          <w:rFonts w:ascii="Calibri" w:hAnsi="Calibri" w:cs="Calibri"/>
          <w:sz w:val="24"/>
          <w:szCs w:val="24"/>
          <w:lang w:val="en-US"/>
        </w:rPr>
      </w:pPr>
      <w:r>
        <w:rPr>
          <w:rFonts w:ascii="Calibri" w:hAnsi="Calibri" w:cs="Calibri"/>
          <w:sz w:val="24"/>
          <w:szCs w:val="24"/>
          <w:lang w:val="en-US"/>
        </w:rPr>
        <w:t xml:space="preserve">including biological nitrification inhibition </w:t>
      </w:r>
      <w:r w:rsidR="00B730C3" w:rsidRPr="00B730C3">
        <w:rPr>
          <w:rFonts w:ascii="Calibri" w:hAnsi="Calibri" w:cs="Calibri"/>
          <w:sz w:val="24"/>
          <w:szCs w:val="24"/>
          <w:lang w:val="en-US"/>
        </w:rPr>
        <w:fldChar w:fldCharType="begin"/>
      </w:r>
      <w:r w:rsidR="00B730C3" w:rsidRPr="00B730C3">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w:instrText>
      </w:r>
      <w:r w:rsidR="00B730C3" w:rsidRPr="003E205E">
        <w:rPr>
          <w:rFonts w:ascii="Calibri" w:hAnsi="Calibri" w:cs="Calibri"/>
          <w:sz w:val="24"/>
          <w:szCs w:val="24"/>
          <w:lang w:val="en-US"/>
        </w:rPr>
        <w:instrText xml:space="preserve">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B730C3" w:rsidRPr="00B730C3">
        <w:rPr>
          <w:rFonts w:ascii="Calibri" w:hAnsi="Calibri" w:cs="Calibri"/>
          <w:sz w:val="24"/>
          <w:szCs w:val="24"/>
          <w:lang w:val="en-US"/>
        </w:rPr>
        <w:fldChar w:fldCharType="separate"/>
      </w:r>
      <w:r w:rsidR="00B730C3" w:rsidRPr="003E205E">
        <w:rPr>
          <w:rFonts w:ascii="Calibri" w:hAnsi="Calibri" w:cs="Calibri"/>
          <w:sz w:val="24"/>
          <w:szCs w:val="24"/>
          <w:lang w:val="en-US"/>
        </w:rPr>
        <w:t>(Sullivan et al., 2017)</w:t>
      </w:r>
      <w:r w:rsidR="00B730C3" w:rsidRPr="00B730C3">
        <w:rPr>
          <w:rFonts w:ascii="Calibri" w:hAnsi="Calibri" w:cs="Calibri"/>
          <w:sz w:val="24"/>
          <w:szCs w:val="24"/>
          <w:lang w:val="en-US"/>
        </w:rPr>
        <w:fldChar w:fldCharType="end"/>
      </w:r>
    </w:p>
    <w:p w14:paraId="61A22417" w14:textId="4891F235" w:rsidR="003E205E" w:rsidRDefault="003E205E" w:rsidP="000010AC">
      <w:pPr>
        <w:rPr>
          <w:rFonts w:ascii="Calibri" w:hAnsi="Calibri" w:cs="Calibri"/>
          <w:sz w:val="24"/>
          <w:szCs w:val="24"/>
          <w:lang w:val="en-US"/>
        </w:rPr>
      </w:pPr>
      <w:r w:rsidRPr="003E205E">
        <w:rPr>
          <w:rFonts w:ascii="Calibri" w:hAnsi="Calibri" w:cs="Calibri"/>
          <w:sz w:val="24"/>
          <w:szCs w:val="24"/>
          <w:lang w:val="en-US"/>
        </w:rPr>
        <w:t>the UK reveals that many arable weed species support a high diversity of insect species</w:t>
      </w:r>
      <w:r>
        <w:rPr>
          <w:rFonts w:ascii="Calibri" w:hAnsi="Calibri" w:cs="Calibri"/>
          <w:sz w:val="24"/>
          <w:szCs w:val="24"/>
          <w:lang w:val="en-US"/>
        </w:rPr>
        <w:fldChar w:fldCharType="begin"/>
      </w:r>
      <w:r w:rsidR="00371162">
        <w:rPr>
          <w:rFonts w:ascii="Calibri" w:hAnsi="Calibri" w:cs="Calibri"/>
          <w:sz w:val="24"/>
          <w:szCs w:val="24"/>
          <w:lang w:val="en-US"/>
        </w:rPr>
        <w:instrText xml:space="preserve"> ADDIN ZOTERO_ITEM CSL_CITATION {"citationID":"aVpIiPzP","properties":{"formattedCitation":"(Marshall et al., 2003)","plainCitation":"(Marshall et al., 2003)","noteIndex":0},"citationItems":[{"id":"2gKcd37L/osqjZx09","uris":["http://zotero.org/users/3599437/items/B7WS5VV8"],"itemData":{"id":667,"type":"article-journal","abstract":"Weeds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Pr>
          <w:rFonts w:ascii="Calibri" w:hAnsi="Calibri" w:cs="Calibri"/>
          <w:sz w:val="24"/>
          <w:szCs w:val="24"/>
          <w:lang w:val="en-US"/>
        </w:rPr>
        <w:fldChar w:fldCharType="separate"/>
      </w:r>
      <w:r w:rsidRPr="003E205E">
        <w:rPr>
          <w:rFonts w:ascii="Calibri" w:hAnsi="Calibri" w:cs="Calibri"/>
          <w:sz w:val="24"/>
          <w:lang w:val="en-US"/>
        </w:rPr>
        <w:t>(Marshall et al., 2003)</w:t>
      </w:r>
      <w:r>
        <w:rPr>
          <w:rFonts w:ascii="Calibri" w:hAnsi="Calibri" w:cs="Calibri"/>
          <w:sz w:val="24"/>
          <w:szCs w:val="24"/>
          <w:lang w:val="en-US"/>
        </w:rPr>
        <w:fldChar w:fldCharType="end"/>
      </w:r>
    </w:p>
    <w:p w14:paraId="7F09EA14" w14:textId="674B2A79" w:rsidR="00333287" w:rsidRDefault="00333287" w:rsidP="000010AC">
      <w:pPr>
        <w:rPr>
          <w:rFonts w:ascii="Calibri" w:hAnsi="Calibri" w:cs="Calibri"/>
          <w:sz w:val="24"/>
          <w:szCs w:val="24"/>
          <w:lang w:val="en-US"/>
        </w:rPr>
      </w:pPr>
      <w:r w:rsidRPr="00333287">
        <w:rPr>
          <w:rFonts w:ascii="Calibri" w:hAnsi="Calibri" w:cs="Calibri"/>
          <w:sz w:val="24"/>
          <w:szCs w:val="24"/>
          <w:lang w:val="en-US"/>
        </w:rPr>
        <w:t>the abundance and diversity of pollinators visiting the weed species averaged twice that of the recommended plants and included the main insect orders</w:t>
      </w:r>
      <w:r>
        <w:rPr>
          <w:rFonts w:ascii="Calibri" w:hAnsi="Calibri" w:cs="Calibri"/>
          <w:sz w:val="24"/>
          <w:szCs w:val="24"/>
          <w:lang w:val="en-US"/>
        </w:rPr>
        <w:t xml:space="preserve">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{"citationID":"47oqNTXu","properties":{"formattedCitation":"(Balfour and Ratnieks, 2022)","plainCitation":"(Balfour and Ratnieks, 2022)","noteIndex":0},"citationItems":[{"id":470,"uris":["http://zotero.org/users/3599437/items/W3QPLB5Z"],"itemData":{"id":470,"type":"article-journal","abstract":"Agricultural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W."}],"issued":{"date-parts":[["2022"]]}}}],"schema":"https://github.com/citation-style-language/schema/raw/master/csl-citation.json"} </w:instrText>
      </w:r>
      <w:r>
        <w:rPr>
          <w:rFonts w:ascii="Calibri" w:hAnsi="Calibri" w:cs="Calibri"/>
          <w:sz w:val="24"/>
          <w:szCs w:val="24"/>
          <w:lang w:val="en-US"/>
        </w:rPr>
        <w:fldChar w:fldCharType="separate"/>
      </w:r>
      <w:r w:rsidRPr="00333287">
        <w:rPr>
          <w:rFonts w:ascii="Calibri" w:hAnsi="Calibri" w:cs="Calibri"/>
          <w:sz w:val="24"/>
          <w:lang w:val="en-US"/>
        </w:rPr>
        <w:t>(Balfour and Ratnieks, 2022)</w:t>
      </w:r>
      <w:r>
        <w:rPr>
          <w:rFonts w:ascii="Calibri" w:hAnsi="Calibri" w:cs="Calibri"/>
          <w:sz w:val="24"/>
          <w:szCs w:val="24"/>
          <w:lang w:val="en-US"/>
        </w:rPr>
        <w:fldChar w:fldCharType="end"/>
      </w:r>
    </w:p>
    <w:p w14:paraId="4439579A" w14:textId="25492527" w:rsidR="00B730C3" w:rsidRPr="00053998" w:rsidRDefault="00D60065" w:rsidP="00B730C3">
      <w:pPr>
        <w:rPr>
          <w:rFonts w:ascii="Calibri" w:hAnsi="Calibri" w:cs="Calibri"/>
          <w:sz w:val="24"/>
          <w:szCs w:val="24"/>
          <w:lang w:val="en-US"/>
        </w:rPr>
      </w:pPr>
      <w:r>
        <w:rPr>
          <w:rFonts w:ascii="Calibri" w:hAnsi="Calibri" w:cs="Calibri"/>
          <w:sz w:val="24"/>
          <w:szCs w:val="24"/>
          <w:lang w:val="en-US"/>
        </w:rPr>
        <w:t xml:space="preserve">The interaction between cover crops, tillage, herbicide use, and residue management </w:t>
      </w:r>
      <w:proofErr w:type="gramStart"/>
      <w:r>
        <w:rPr>
          <w:rFonts w:ascii="Calibri" w:hAnsi="Calibri" w:cs="Calibri"/>
          <w:sz w:val="24"/>
          <w:szCs w:val="24"/>
          <w:lang w:val="en-US"/>
        </w:rPr>
        <w:t>is</w:t>
      </w:r>
      <w:proofErr w:type="gramEnd"/>
      <w:r>
        <w:rPr>
          <w:rFonts w:ascii="Calibri" w:hAnsi="Calibri" w:cs="Calibri"/>
          <w:sz w:val="24"/>
          <w:szCs w:val="24"/>
          <w:lang w:val="en-US"/>
        </w:rPr>
        <w:t xml:space="preserve"> complex. </w:t>
      </w:r>
      <w:r w:rsidR="00053998">
        <w:rPr>
          <w:rFonts w:ascii="Calibri" w:hAnsi="Calibri" w:cs="Calibri"/>
          <w:sz w:val="24"/>
          <w:szCs w:val="24"/>
          <w:lang w:val="en-US"/>
        </w:rPr>
        <w:t xml:space="preserve">In agricultural systems that utilize tillage and/or herbicides, </w:t>
      </w:r>
      <w:r>
        <w:rPr>
          <w:rFonts w:ascii="Calibri" w:hAnsi="Calibri" w:cs="Calibri"/>
          <w:sz w:val="24"/>
          <w:szCs w:val="24"/>
          <w:lang w:val="en-US"/>
        </w:rPr>
        <w:t>studies have found fall cover cropping has a minimal impact on weed pressure</w:t>
      </w:r>
      <w:r w:rsidR="00053998">
        <w:rPr>
          <w:rFonts w:ascii="Calibri" w:hAnsi="Calibri" w:cs="Calibri"/>
          <w:sz w:val="24"/>
          <w:szCs w:val="24"/>
          <w:lang w:val="en-US"/>
        </w:rPr>
        <w:t xml:space="preserve"> </w:t>
      </w:r>
      <w:r w:rsidR="00053998">
        <w:rPr>
          <w:rFonts w:ascii="Calibri" w:hAnsi="Calibri" w:cs="Calibri"/>
          <w:sz w:val="24"/>
          <w:szCs w:val="24"/>
          <w:lang w:val="en-US"/>
        </w:rPr>
        <w:fldChar w:fldCharType="begin"/>
      </w:r>
      <w:r w:rsidR="00053998">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00053998">
        <w:rPr>
          <w:rFonts w:ascii="Calibri" w:hAnsi="Calibri" w:cs="Calibri"/>
          <w:sz w:val="24"/>
          <w:szCs w:val="24"/>
          <w:lang w:val="en-US"/>
        </w:rPr>
        <w:fldChar w:fldCharType="separate"/>
      </w:r>
      <w:r w:rsidR="00053998" w:rsidRPr="00053998">
        <w:rPr>
          <w:rFonts w:ascii="Calibri" w:hAnsi="Calibri" w:cs="Calibri"/>
          <w:sz w:val="24"/>
          <w:lang w:val="en-US"/>
        </w:rPr>
        <w:t>(Adeux et al., 2023; Rouge et al., 2023)</w:t>
      </w:r>
      <w:r w:rsidR="00053998">
        <w:rPr>
          <w:rFonts w:ascii="Calibri" w:hAnsi="Calibri" w:cs="Calibri"/>
          <w:sz w:val="24"/>
          <w:szCs w:val="24"/>
          <w:lang w:val="en-US"/>
        </w:rPr>
        <w:fldChar w:fldCharType="end"/>
      </w:r>
      <w:r w:rsidR="00053998">
        <w:rPr>
          <w:rFonts w:ascii="Calibri" w:hAnsi="Calibri" w:cs="Calibri"/>
          <w:sz w:val="24"/>
          <w:szCs w:val="24"/>
          <w:lang w:val="en-US"/>
        </w:rPr>
        <w:t>.</w:t>
      </w:r>
      <w:r>
        <w:rPr>
          <w:rFonts w:ascii="Calibri" w:hAnsi="Calibri" w:cs="Calibri"/>
          <w:sz w:val="24"/>
          <w:szCs w:val="24"/>
          <w:lang w:val="en-US"/>
        </w:rPr>
        <w:t xml:space="preserve"> 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196D324D" w14:textId="77777777" w:rsidR="00B730C3" w:rsidRPr="003E205E" w:rsidRDefault="00B730C3" w:rsidP="00B730C3">
      <w:pPr>
        <w:rPr>
          <w:rFonts w:ascii="Calibri" w:hAnsi="Calibri" w:cs="Calibri"/>
          <w:b/>
          <w:bCs/>
          <w:sz w:val="24"/>
          <w:szCs w:val="24"/>
          <w:lang w:val="en-US"/>
        </w:rPr>
      </w:pP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proofErr w:type="gramStart"/>
      <w:r w:rsidRPr="003E205E">
        <w:rPr>
          <w:rFonts w:ascii="Calibri" w:hAnsi="Calibri" w:cs="Calibri"/>
          <w:sz w:val="24"/>
          <w:szCs w:val="24"/>
          <w:lang w:val="en-US"/>
        </w:rPr>
        <w:t>Paper</w:t>
      </w:r>
      <w:proofErr w:type="gramEnd"/>
      <w:r w:rsidRPr="003E205E">
        <w:rPr>
          <w:rFonts w:ascii="Calibri" w:hAnsi="Calibri" w:cs="Calibri"/>
          <w:sz w:val="24"/>
          <w:szCs w:val="24"/>
          <w:lang w:val="en-US"/>
        </w:rPr>
        <w:t xml:space="preserve">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 xml:space="preserve">Used </w:t>
      </w:r>
      <w:proofErr w:type="spellStart"/>
      <w:r w:rsidRPr="003E205E">
        <w:rPr>
          <w:rFonts w:ascii="Calibri" w:hAnsi="Calibri" w:cs="Calibri"/>
          <w:sz w:val="24"/>
          <w:szCs w:val="24"/>
          <w:lang w:val="en-US"/>
        </w:rPr>
        <w:t>Yvoz</w:t>
      </w:r>
      <w:proofErr w:type="spellEnd"/>
      <w:r w:rsidRPr="003E205E">
        <w:rPr>
          <w:rFonts w:ascii="Calibri" w:hAnsi="Calibri" w:cs="Calibri"/>
          <w:sz w:val="24"/>
          <w:szCs w:val="24"/>
          <w:lang w:val="en-US"/>
        </w:rPr>
        <w:t>,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lastRenderedPageBreak/>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xml:space="preserve">? </w:t>
      </w:r>
      <w:proofErr w:type="spellStart"/>
      <w:r>
        <w:rPr>
          <w:rFonts w:ascii="Calibri" w:hAnsi="Calibri" w:cs="Calibri"/>
          <w:sz w:val="24"/>
          <w:szCs w:val="24"/>
          <w:lang w:val="en-US"/>
        </w:rPr>
        <w:t>Adeux</w:t>
      </w:r>
      <w:proofErr w:type="spellEnd"/>
      <w:r>
        <w:rPr>
          <w:rFonts w:ascii="Calibri" w:hAnsi="Calibri" w:cs="Calibri"/>
          <w:sz w:val="24"/>
          <w:szCs w:val="24"/>
          <w:lang w:val="en-US"/>
        </w:rPr>
        <w:t xml:space="preserve">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7E68DA54" w14:textId="64D71D3D" w:rsidR="00371162" w:rsidRDefault="00371162" w:rsidP="00B730C3">
      <w:pPr>
        <w:rPr>
          <w:rFonts w:ascii="Calibri" w:hAnsi="Calibri" w:cs="Calibri"/>
          <w:sz w:val="24"/>
          <w:szCs w:val="24"/>
          <w:lang w:val="en-US"/>
        </w:rPr>
      </w:pPr>
      <w:r w:rsidRPr="00371162">
        <w:rPr>
          <w:rFonts w:ascii="Calibri" w:hAnsi="Calibri" w:cs="Calibri"/>
          <w:sz w:val="24"/>
          <w:szCs w:val="24"/>
          <w:lang w:val="en-US"/>
        </w:rPr>
        <w:t>Cover crops contribute little to weed management in herbicide and tillage-based cropping systems</w:t>
      </w:r>
      <w:r>
        <w:rPr>
          <w:rFonts w:ascii="Calibri" w:hAnsi="Calibri" w:cs="Calibri"/>
          <w:sz w:val="24"/>
          <w:szCs w:val="24"/>
          <w:lang w:val="en-US"/>
        </w:rPr>
        <w:t xml:space="preserve">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Pr>
          <w:rFonts w:ascii="Calibri" w:hAnsi="Calibri" w:cs="Calibri"/>
          <w:sz w:val="24"/>
          <w:szCs w:val="24"/>
          <w:lang w:val="en-US"/>
        </w:rPr>
        <w:fldChar w:fldCharType="separate"/>
      </w:r>
      <w:r w:rsidRPr="00371162">
        <w:rPr>
          <w:rFonts w:ascii="Calibri" w:hAnsi="Calibri" w:cs="Calibri"/>
          <w:sz w:val="24"/>
          <w:lang w:val="en-US"/>
        </w:rPr>
        <w:t>(</w:t>
      </w:r>
      <w:proofErr w:type="spellStart"/>
      <w:r w:rsidRPr="00371162">
        <w:rPr>
          <w:rFonts w:ascii="Calibri" w:hAnsi="Calibri" w:cs="Calibri"/>
          <w:sz w:val="24"/>
          <w:lang w:val="en-US"/>
        </w:rPr>
        <w:t>Adeux</w:t>
      </w:r>
      <w:proofErr w:type="spellEnd"/>
      <w:r w:rsidRPr="00371162">
        <w:rPr>
          <w:rFonts w:ascii="Calibri" w:hAnsi="Calibri" w:cs="Calibri"/>
          <w:sz w:val="24"/>
          <w:lang w:val="en-US"/>
        </w:rPr>
        <w:t xml:space="preserve"> et al., 2023, 2021)</w:t>
      </w:r>
      <w:r>
        <w:rPr>
          <w:rFonts w:ascii="Calibri" w:hAnsi="Calibri" w:cs="Calibri"/>
          <w:sz w:val="24"/>
          <w:szCs w:val="24"/>
          <w:lang w:val="en-US"/>
        </w:rPr>
        <w:fldChar w:fldCharType="end"/>
      </w:r>
    </w:p>
    <w:p w14:paraId="77ECF1A5" w14:textId="75FEEB95" w:rsidR="00E519B2" w:rsidRPr="00E519B2" w:rsidRDefault="00E519B2" w:rsidP="00E519B2">
      <w:pPr>
        <w:rPr>
          <w:rFonts w:ascii="Calibri" w:hAnsi="Calibri" w:cs="Calibri"/>
          <w:sz w:val="24"/>
          <w:szCs w:val="24"/>
          <w:lang w:val="en-US"/>
        </w:rPr>
      </w:pPr>
      <w:r w:rsidRPr="00E519B2">
        <w:rPr>
          <w:rFonts w:ascii="Calibri" w:hAnsi="Calibri" w:cs="Calibri"/>
          <w:sz w:val="24"/>
          <w:szCs w:val="24"/>
          <w:lang w:val="en-US"/>
        </w:rPr>
        <w:t xml:space="preserve">“Cover crops may not play an essential role for weed management in no-till and herbicide-free systems, particularly at low levels of cover crop biomass production.” </w:t>
      </w:r>
      <w:r w:rsidRPr="00E519B2">
        <w:rPr>
          <w:rFonts w:ascii="Calibri" w:hAnsi="Calibri" w:cs="Calibri"/>
          <w:sz w:val="24"/>
          <w:szCs w:val="24"/>
        </w:rPr>
        <w:t>(Rouge et al., 2023, p. 1)</w:t>
      </w:r>
      <w:r>
        <w:rPr>
          <w:rFonts w:ascii="Calibri" w:hAnsi="Calibri" w:cs="Calibri"/>
          <w:sz w:val="24"/>
          <w:szCs w:val="24"/>
        </w:rPr>
        <w:fldChar w:fldCharType="begin"/>
      </w:r>
      <w:r>
        <w:rPr>
          <w:rFonts w:ascii="Calibri" w:hAnsi="Calibri" w:cs="Calibri"/>
          <w:sz w:val="24"/>
          <w:szCs w:val="24"/>
        </w:rPr>
        <w:instrText xml:space="preserve"> ADDIN ZOTERO_ITEM CSL_CITATION {"citationID":"bt789pMx","properties":{"formattedCitation":"(Rouge et al., 2023)","plainCitation":"(Rouge et al., 2023)","noteIndex":0},"citationItems":[{"id":394,"uris":["http://zotero.org/users/3599437/items/77YT7T2T"],"itemData":{"id":394,"type":"article-journal","abstract":"The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w:instrText>
      </w:r>
      <w:r w:rsidRPr="00E519B2">
        <w:rPr>
          <w:rFonts w:ascii="Calibri" w:hAnsi="Calibri" w:cs="Calibri"/>
          <w:sz w:val="24"/>
          <w:szCs w:val="24"/>
          <w:lang w:val="en-US"/>
        </w:rPr>
        <w:instrText xml:space="preserve">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rPr>
        <w:fldChar w:fldCharType="separate"/>
      </w:r>
      <w:r w:rsidRPr="00E519B2">
        <w:rPr>
          <w:rFonts w:ascii="Calibri" w:hAnsi="Calibri" w:cs="Calibri"/>
          <w:sz w:val="24"/>
          <w:lang w:val="en-US"/>
        </w:rPr>
        <w:t>(Rouge et al., 2023)</w:t>
      </w:r>
      <w:r>
        <w:rPr>
          <w:rFonts w:ascii="Calibri" w:hAnsi="Calibri" w:cs="Calibri"/>
          <w:sz w:val="24"/>
          <w:szCs w:val="24"/>
        </w:rPr>
        <w:fldChar w:fldCharType="end"/>
      </w:r>
      <w:r w:rsidRPr="00E519B2">
        <w:rPr>
          <w:rFonts w:ascii="Calibri" w:hAnsi="Calibri" w:cs="Calibri"/>
          <w:sz w:val="24"/>
          <w:szCs w:val="24"/>
          <w:lang w:val="en-US"/>
        </w:rPr>
        <w:t xml:space="preserve">. </w:t>
      </w:r>
      <w:proofErr w:type="gramStart"/>
      <w:r w:rsidRPr="00E519B2">
        <w:rPr>
          <w:rFonts w:ascii="Calibri" w:hAnsi="Calibri" w:cs="Calibri"/>
          <w:sz w:val="24"/>
          <w:szCs w:val="24"/>
          <w:lang w:val="en-US"/>
        </w:rPr>
        <w:t>So</w:t>
      </w:r>
      <w:proofErr w:type="gramEnd"/>
      <w:r w:rsidRPr="00E519B2">
        <w:rPr>
          <w:rFonts w:ascii="Calibri" w:hAnsi="Calibri" w:cs="Calibri"/>
          <w:sz w:val="24"/>
          <w:szCs w:val="24"/>
          <w:lang w:val="en-US"/>
        </w:rPr>
        <w:t xml:space="preserve"> when using herbicides and/or t</w:t>
      </w:r>
      <w:r>
        <w:rPr>
          <w:rFonts w:ascii="Calibri" w:hAnsi="Calibri" w:cs="Calibri"/>
          <w:sz w:val="24"/>
          <w:szCs w:val="24"/>
          <w:lang w:val="en-US"/>
        </w:rPr>
        <w:t xml:space="preserve">illage, carryover impacts of cc may be minimal. </w:t>
      </w:r>
      <w:proofErr w:type="gramStart"/>
      <w:r>
        <w:rPr>
          <w:rFonts w:ascii="Calibri" w:hAnsi="Calibri" w:cs="Calibri"/>
          <w:sz w:val="24"/>
          <w:szCs w:val="24"/>
          <w:lang w:val="en-US"/>
        </w:rPr>
        <w:t>So</w:t>
      </w:r>
      <w:proofErr w:type="gramEnd"/>
      <w:r>
        <w:rPr>
          <w:rFonts w:ascii="Calibri" w:hAnsi="Calibri" w:cs="Calibri"/>
          <w:sz w:val="24"/>
          <w:szCs w:val="24"/>
          <w:lang w:val="en-US"/>
        </w:rPr>
        <w:t xml:space="preserve"> let’s focus on their impacts during the fall, recognizing the multiple goals fall vegetation may help meet. </w:t>
      </w:r>
    </w:p>
    <w:p w14:paraId="2F94F927" w14:textId="77777777" w:rsidR="00E519B2" w:rsidRPr="00E519B2" w:rsidRDefault="00E519B2" w:rsidP="00B730C3">
      <w:pPr>
        <w:rPr>
          <w:rFonts w:ascii="Calibri" w:hAnsi="Calibri" w:cs="Calibri"/>
          <w:sz w:val="24"/>
          <w:szCs w:val="24"/>
          <w:lang w:val="en-US"/>
        </w:rPr>
      </w:pP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E519B2" w:rsidRDefault="00A70C8E" w:rsidP="00A70C8E">
      <w:pPr>
        <w:pStyle w:val="Heading1"/>
      </w:pPr>
      <w:r w:rsidRPr="00E519B2">
        <w:t>Materials and Methods</w:t>
      </w:r>
    </w:p>
    <w:p w14:paraId="4D101C38" w14:textId="77777777" w:rsidR="00A70C8E" w:rsidRPr="00E519B2" w:rsidRDefault="00A70C8E" w:rsidP="00A70C8E">
      <w:pPr>
        <w:pStyle w:val="Heading2"/>
      </w:pPr>
      <w:r w:rsidRPr="00E519B2">
        <w:t>Field management</w:t>
      </w:r>
    </w:p>
    <w:p w14:paraId="7E176B3A" w14:textId="77777777" w:rsidR="00A70C8E" w:rsidRPr="00E519B2" w:rsidRDefault="00A70C8E" w:rsidP="00A70C8E">
      <w:r w:rsidRPr="00E519B2">
        <w:t xml:space="preserve">This </w:t>
      </w:r>
      <w:proofErr w:type="spellStart"/>
      <w:r w:rsidRPr="00E519B2">
        <w:t>study</w:t>
      </w:r>
      <w:proofErr w:type="spellEnd"/>
      <w:r w:rsidRPr="00E519B2">
        <w:t xml:space="preserve"> </w:t>
      </w:r>
      <w:proofErr w:type="spellStart"/>
      <w:r w:rsidRPr="00E519B2">
        <w:t>was</w:t>
      </w:r>
      <w:proofErr w:type="spellEnd"/>
      <w:r w:rsidRPr="00E519B2">
        <w:t xml:space="preserve"> </w:t>
      </w:r>
      <w:proofErr w:type="spellStart"/>
      <w:r w:rsidRPr="00E519B2">
        <w:t>conducted</w:t>
      </w:r>
      <w:proofErr w:type="spellEnd"/>
      <w:r w:rsidRPr="00E519B2">
        <w:t xml:space="preserve"> </w:t>
      </w:r>
      <w:proofErr w:type="spellStart"/>
      <w:r w:rsidRPr="00E519B2">
        <w:t>within</w:t>
      </w:r>
      <w:proofErr w:type="spellEnd"/>
      <w:r w:rsidRPr="00E519B2">
        <w:t xml:space="preserve"> a </w:t>
      </w:r>
      <w:proofErr w:type="spellStart"/>
      <w:r w:rsidRPr="00E519B2">
        <w:t>larger</w:t>
      </w:r>
      <w:proofErr w:type="spellEnd"/>
      <w:r w:rsidRPr="00E519B2">
        <w:t xml:space="preserve"> long-term </w:t>
      </w:r>
      <w:proofErr w:type="spellStart"/>
      <w:r w:rsidRPr="00E519B2">
        <w:t>crop</w:t>
      </w:r>
      <w:proofErr w:type="spellEnd"/>
      <w:r w:rsidRPr="00E519B2">
        <w:t xml:space="preserve"> rotation and </w:t>
      </w:r>
      <w:proofErr w:type="spellStart"/>
      <w:r w:rsidRPr="00E519B2">
        <w:t>tillage</w:t>
      </w:r>
      <w:proofErr w:type="spellEnd"/>
      <w:r w:rsidRPr="00E519B2">
        <w:t xml:space="preserve"> </w:t>
      </w:r>
      <w:proofErr w:type="spellStart"/>
      <w:r w:rsidRPr="00E519B2">
        <w:t>experiment</w:t>
      </w:r>
      <w:proofErr w:type="spellEnd"/>
      <w:r w:rsidRPr="00E519B2">
        <w:t xml:space="preserve"> </w:t>
      </w:r>
      <w:proofErr w:type="spellStart"/>
      <w:r w:rsidRPr="00E519B2">
        <w:t>which</w:t>
      </w:r>
      <w:proofErr w:type="spellEnd"/>
      <w:r w:rsidRPr="00E519B2">
        <w:t xml:space="preserve"> </w:t>
      </w:r>
      <w:proofErr w:type="spellStart"/>
      <w:r w:rsidRPr="00E519B2">
        <w:t>was</w:t>
      </w:r>
      <w:proofErr w:type="spellEnd"/>
      <w:r w:rsidRPr="00E519B2">
        <w:t xml:space="preserve"> </w:t>
      </w:r>
      <w:proofErr w:type="spellStart"/>
      <w:r w:rsidRPr="00E519B2">
        <w:t>established</w:t>
      </w:r>
      <w:proofErr w:type="spellEnd"/>
      <w:r w:rsidRPr="00E519B2">
        <w:t xml:space="preserve"> in 2002 on a </w:t>
      </w:r>
      <w:proofErr w:type="spellStart"/>
      <w:r w:rsidRPr="00E519B2">
        <w:t>sandy</w:t>
      </w:r>
      <w:proofErr w:type="spellEnd"/>
      <w:r w:rsidRPr="00E519B2">
        <w:t xml:space="preserve"> </w:t>
      </w:r>
      <w:proofErr w:type="spellStart"/>
      <w:r w:rsidRPr="00E519B2">
        <w:t>loam</w:t>
      </w:r>
      <w:proofErr w:type="spellEnd"/>
      <w:r w:rsidRPr="00E519B2">
        <w:t xml:space="preserve"> at Flakkebjerg Research Centre, Denmark (55.317, 11.400) and is still running. </w:t>
      </w:r>
      <w:proofErr w:type="spellStart"/>
      <w:r w:rsidRPr="00E519B2">
        <w:rPr>
          <w:color w:val="FF0000"/>
        </w:rPr>
        <w:t>Averaged</w:t>
      </w:r>
      <w:proofErr w:type="spellEnd"/>
      <w:r w:rsidRPr="00E519B2">
        <w:rPr>
          <w:color w:val="FF0000"/>
        </w:rPr>
        <w:t xml:space="preserve"> </w:t>
      </w:r>
      <w:proofErr w:type="spellStart"/>
      <w:r w:rsidRPr="00E519B2">
        <w:rPr>
          <w:color w:val="FF0000"/>
        </w:rPr>
        <w:t>across</w:t>
      </w:r>
      <w:proofErr w:type="spellEnd"/>
      <w:r w:rsidRPr="00E519B2">
        <w:rPr>
          <w:color w:val="FF0000"/>
        </w:rPr>
        <w:t xml:space="preserve"> the </w:t>
      </w:r>
      <w:proofErr w:type="spellStart"/>
      <w:r w:rsidRPr="00E519B2">
        <w:rPr>
          <w:color w:val="FF0000"/>
        </w:rPr>
        <w:t>trial</w:t>
      </w:r>
      <w:proofErr w:type="spellEnd"/>
      <w:r w:rsidRPr="00E519B2">
        <w:rPr>
          <w:color w:val="FF0000"/>
        </w:rPr>
        <w:t xml:space="preserve"> site</w:t>
      </w:r>
      <w:r w:rsidRPr="00E519B2">
        <w:t xml:space="preserve">, </w:t>
      </w:r>
      <w:commentRangeStart w:id="0"/>
      <w:proofErr w:type="spellStart"/>
      <w:r w:rsidRPr="00E519B2">
        <w:t>soil</w:t>
      </w:r>
      <w:proofErr w:type="spellEnd"/>
      <w:r w:rsidRPr="00E519B2">
        <w:t xml:space="preserve"> </w:t>
      </w:r>
      <w:proofErr w:type="spellStart"/>
      <w:r w:rsidRPr="00E519B2">
        <w:t>texture</w:t>
      </w:r>
      <w:proofErr w:type="spellEnd"/>
      <w:r w:rsidRPr="00E519B2">
        <w:t xml:space="preserve"> is 14.7% </w:t>
      </w:r>
      <w:proofErr w:type="spellStart"/>
      <w:r w:rsidRPr="00E519B2">
        <w:t>clay</w:t>
      </w:r>
      <w:proofErr w:type="spellEnd"/>
      <w:r w:rsidRPr="00E519B2">
        <w:t xml:space="preserve"> (&lt;2 mm), 13.7% silt (2-20 mm), 42.6% fine sand (20-200 mm), and 27% </w:t>
      </w:r>
      <w:proofErr w:type="spellStart"/>
      <w:r w:rsidRPr="00E519B2">
        <w:t>coarse</w:t>
      </w:r>
      <w:proofErr w:type="spellEnd"/>
      <w:r w:rsidRPr="00E519B2">
        <w:t xml:space="preserve"> sand (200-2000 mm), with 1.2% </w:t>
      </w:r>
      <w:proofErr w:type="spellStart"/>
      <w:r w:rsidRPr="00E519B2">
        <w:t>organic</w:t>
      </w:r>
      <w:proofErr w:type="spellEnd"/>
      <w:r w:rsidRPr="00E519B2">
        <w:t xml:space="preserve"> </w:t>
      </w:r>
      <w:proofErr w:type="spellStart"/>
      <w:r w:rsidRPr="00E519B2">
        <w:t>carbon</w:t>
      </w:r>
      <w:proofErr w:type="spellEnd"/>
      <w:r w:rsidRPr="00E519B2">
        <w:t xml:space="preserve"> content (0-25 cm).</w:t>
      </w:r>
      <w:commentRangeEnd w:id="0"/>
      <w:r>
        <w:rPr>
          <w:rStyle w:val="CommentReference"/>
        </w:rPr>
        <w:commentReference w:id="0"/>
      </w:r>
      <w:r w:rsidRPr="00E519B2">
        <w:t xml:space="preserve"> </w:t>
      </w:r>
      <w:r w:rsidRPr="00E519B2">
        <w:rPr>
          <w:color w:val="FF0000"/>
        </w:rPr>
        <w:t xml:space="preserve"> </w:t>
      </w:r>
      <w:r w:rsidRPr="00E519B2">
        <w:t xml:space="preserve">The overall </w:t>
      </w:r>
      <w:proofErr w:type="spellStart"/>
      <w:r w:rsidRPr="00E519B2">
        <w:t>experimental</w:t>
      </w:r>
      <w:proofErr w:type="spellEnd"/>
      <w:r w:rsidRPr="00E519B2">
        <w:t xml:space="preserve"> design is a split-split plot with </w:t>
      </w:r>
      <w:proofErr w:type="spellStart"/>
      <w:r w:rsidRPr="00E519B2">
        <w:t>four</w:t>
      </w:r>
      <w:proofErr w:type="spellEnd"/>
      <w:r w:rsidRPr="00E519B2">
        <w:t xml:space="preserve"> </w:t>
      </w:r>
      <w:proofErr w:type="spellStart"/>
      <w:r w:rsidRPr="00E519B2">
        <w:t>replications</w:t>
      </w:r>
      <w:proofErr w:type="spellEnd"/>
      <w:r w:rsidRPr="00E519B2">
        <w:t xml:space="preserve">. The </w:t>
      </w:r>
      <w:proofErr w:type="spellStart"/>
      <w:r w:rsidRPr="00E519B2">
        <w:t>main</w:t>
      </w:r>
      <w:proofErr w:type="spellEnd"/>
      <w:r w:rsidRPr="00E519B2">
        <w:t xml:space="preserve"> plot factor is </w:t>
      </w:r>
      <w:proofErr w:type="spellStart"/>
      <w:r w:rsidRPr="00E519B2">
        <w:t>cropping</w:t>
      </w:r>
      <w:proofErr w:type="spellEnd"/>
      <w:r w:rsidRPr="00E519B2">
        <w:t xml:space="preserve"> system (</w:t>
      </w:r>
      <w:proofErr w:type="spellStart"/>
      <w:r w:rsidRPr="00E519B2">
        <w:t>four</w:t>
      </w:r>
      <w:proofErr w:type="spellEnd"/>
      <w:r w:rsidRPr="00E519B2">
        <w:t xml:space="preserve"> </w:t>
      </w:r>
      <w:proofErr w:type="spellStart"/>
      <w:r w:rsidRPr="00E519B2">
        <w:t>levels</w:t>
      </w:r>
      <w:proofErr w:type="spellEnd"/>
      <w:r w:rsidRPr="00E519B2">
        <w:t xml:space="preserve">), the sub-plot is </w:t>
      </w:r>
      <w:proofErr w:type="spellStart"/>
      <w:r w:rsidRPr="00E519B2">
        <w:t>primary</w:t>
      </w:r>
      <w:proofErr w:type="spellEnd"/>
      <w:r w:rsidRPr="00E519B2">
        <w:t xml:space="preserve"> </w:t>
      </w:r>
      <w:proofErr w:type="spellStart"/>
      <w:r w:rsidRPr="00E519B2">
        <w:t>tillage</w:t>
      </w:r>
      <w:proofErr w:type="spellEnd"/>
      <w:r w:rsidRPr="00E519B2">
        <w:t xml:space="preserve"> system (</w:t>
      </w:r>
      <w:proofErr w:type="spellStart"/>
      <w:r w:rsidRPr="00E519B2">
        <w:t>four</w:t>
      </w:r>
      <w:proofErr w:type="spellEnd"/>
      <w:r w:rsidRPr="00E519B2">
        <w:t xml:space="preserve"> </w:t>
      </w:r>
      <w:proofErr w:type="spellStart"/>
      <w:r w:rsidRPr="00E519B2">
        <w:t>levels</w:t>
      </w:r>
      <w:proofErr w:type="spellEnd"/>
      <w:r w:rsidRPr="00E519B2">
        <w:t>) and the sub-sub-plot (</w:t>
      </w:r>
      <w:proofErr w:type="spellStart"/>
      <w:r w:rsidRPr="00E519B2">
        <w:t>six</w:t>
      </w:r>
      <w:proofErr w:type="spellEnd"/>
      <w:r w:rsidRPr="00E519B2">
        <w:t xml:space="preserve"> </w:t>
      </w:r>
      <w:proofErr w:type="spellStart"/>
      <w:r w:rsidRPr="00E519B2">
        <w:t>levels</w:t>
      </w:r>
      <w:proofErr w:type="spellEnd"/>
      <w:r w:rsidRPr="00E519B2">
        <w:t xml:space="preserve">) </w:t>
      </w:r>
      <w:proofErr w:type="spellStart"/>
      <w:r w:rsidRPr="00E519B2">
        <w:t>was</w:t>
      </w:r>
      <w:proofErr w:type="spellEnd"/>
      <w:r w:rsidRPr="00E519B2">
        <w:t xml:space="preserve"> </w:t>
      </w:r>
      <w:proofErr w:type="spellStart"/>
      <w:r w:rsidRPr="00E519B2">
        <w:t>established</w:t>
      </w:r>
      <w:proofErr w:type="spellEnd"/>
      <w:r w:rsidRPr="00E519B2">
        <w:t xml:space="preserve"> to </w:t>
      </w:r>
      <w:proofErr w:type="spellStart"/>
      <w:r w:rsidRPr="00E519B2">
        <w:t>accommodate</w:t>
      </w:r>
      <w:proofErr w:type="spellEnd"/>
      <w:r w:rsidRPr="00E519B2">
        <w:t xml:space="preserve"> </w:t>
      </w:r>
      <w:proofErr w:type="spellStart"/>
      <w:r w:rsidRPr="00E519B2">
        <w:t>various</w:t>
      </w:r>
      <w:proofErr w:type="spellEnd"/>
      <w:r w:rsidRPr="00E519B2">
        <w:t xml:space="preserve"> sub-</w:t>
      </w:r>
      <w:proofErr w:type="spellStart"/>
      <w:r w:rsidRPr="00E519B2">
        <w:t>treatments</w:t>
      </w:r>
      <w:proofErr w:type="spellEnd"/>
      <w:r w:rsidRPr="00E519B2">
        <w:t xml:space="preserve"> </w:t>
      </w:r>
      <w:proofErr w:type="spellStart"/>
      <w:r w:rsidRPr="00E519B2">
        <w:t>within</w:t>
      </w:r>
      <w:proofErr w:type="spellEnd"/>
      <w:r w:rsidRPr="00E519B2">
        <w:t xml:space="preserve"> rotation and </w:t>
      </w:r>
      <w:proofErr w:type="spellStart"/>
      <w:r w:rsidRPr="00E519B2">
        <w:t>tillage</w:t>
      </w:r>
      <w:proofErr w:type="spellEnd"/>
      <w:r w:rsidRPr="00E519B2">
        <w:t xml:space="preserve"> </w:t>
      </w:r>
      <w:proofErr w:type="spellStart"/>
      <w:r w:rsidRPr="00E519B2">
        <w:t>combinations</w:t>
      </w:r>
      <w:proofErr w:type="spellEnd"/>
      <w:r w:rsidRPr="00E519B2">
        <w:t xml:space="preserve"> (</w:t>
      </w:r>
      <w:proofErr w:type="spellStart"/>
      <w:r w:rsidRPr="00E519B2">
        <w:t>see</w:t>
      </w:r>
      <w:proofErr w:type="spellEnd"/>
      <w:r w:rsidRPr="00E519B2">
        <w:t xml:space="preserve"> for </w:t>
      </w:r>
      <w:proofErr w:type="spellStart"/>
      <w:r w:rsidRPr="00E519B2">
        <w:t>example</w:t>
      </w:r>
      <w:proofErr w:type="spellEnd"/>
      <w:r w:rsidRPr="00E519B2">
        <w:t xml:space="preserve"> Melander et al. (2008)). </w:t>
      </w:r>
    </w:p>
    <w:p w14:paraId="77362F28" w14:textId="0180ABA5" w:rsidR="007477A1" w:rsidRPr="00E519B2" w:rsidRDefault="007477A1" w:rsidP="007477A1">
      <w:pPr>
        <w:pStyle w:val="Heading3"/>
      </w:pPr>
      <w:proofErr w:type="spellStart"/>
      <w:r w:rsidRPr="00E519B2">
        <w:t>Study</w:t>
      </w:r>
      <w:proofErr w:type="spellEnd"/>
      <w:r w:rsidRPr="00E519B2">
        <w:t xml:space="preserve"> design</w:t>
      </w:r>
    </w:p>
    <w:p w14:paraId="63799CEF" w14:textId="75DD08B9" w:rsidR="00A70C8E" w:rsidRDefault="00A70C8E" w:rsidP="00A70C8E">
      <w:pPr>
        <w:rPr>
          <w:lang w:val="en-US"/>
        </w:rPr>
      </w:pPr>
      <w:r w:rsidRPr="00E519B2">
        <w:t xml:space="preserve">For the purpose of the present </w:t>
      </w:r>
      <w:proofErr w:type="spellStart"/>
      <w:r w:rsidRPr="00E519B2">
        <w:t>study</w:t>
      </w:r>
      <w:proofErr w:type="spellEnd"/>
      <w:r w:rsidRPr="00E519B2">
        <w:t xml:space="preserve">, </w:t>
      </w:r>
      <w:proofErr w:type="spellStart"/>
      <w:r w:rsidRPr="00E519B2">
        <w:t>two</w:t>
      </w:r>
      <w:proofErr w:type="spellEnd"/>
      <w:r w:rsidRPr="00E519B2">
        <w:t xml:space="preserve"> </w:t>
      </w:r>
      <w:proofErr w:type="spellStart"/>
      <w:r w:rsidRPr="00E519B2">
        <w:t>cropping</w:t>
      </w:r>
      <w:proofErr w:type="spellEnd"/>
      <w:r w:rsidRPr="00E519B2">
        <w:t xml:space="preserve"> systems </w:t>
      </w:r>
      <w:proofErr w:type="spellStart"/>
      <w:r w:rsidRPr="00E519B2">
        <w:t>were</w:t>
      </w:r>
      <w:proofErr w:type="spellEnd"/>
      <w:r w:rsidRPr="00E519B2">
        <w:t xml:space="preserve"> </w:t>
      </w:r>
      <w:proofErr w:type="spellStart"/>
      <w:r w:rsidRPr="00E519B2">
        <w:t>selected</w:t>
      </w:r>
      <w:proofErr w:type="spellEnd"/>
      <w:r w:rsidRPr="00E519B2">
        <w:t xml:space="preserve"> </w:t>
      </w:r>
      <w:proofErr w:type="spellStart"/>
      <w:r w:rsidRPr="00E519B2">
        <w:t>that</w:t>
      </w:r>
      <w:proofErr w:type="spellEnd"/>
      <w:r w:rsidRPr="00E519B2">
        <w:t xml:space="preserve"> had the same </w:t>
      </w:r>
      <w:proofErr w:type="spellStart"/>
      <w:r w:rsidRPr="00E519B2">
        <w:t>sequence</w:t>
      </w:r>
      <w:proofErr w:type="spellEnd"/>
      <w:r w:rsidRPr="00E519B2">
        <w:t xml:space="preserve"> of </w:t>
      </w:r>
      <w:proofErr w:type="spellStart"/>
      <w:r w:rsidRPr="00E519B2">
        <w:t>crops</w:t>
      </w:r>
      <w:proofErr w:type="spellEnd"/>
      <w:r w:rsidRPr="00E519B2">
        <w:t xml:space="preserve"> but with </w:t>
      </w:r>
      <w:proofErr w:type="spellStart"/>
      <w:r w:rsidRPr="00E519B2">
        <w:t>different</w:t>
      </w:r>
      <w:proofErr w:type="spellEnd"/>
      <w:r w:rsidRPr="00E519B2">
        <w:t xml:space="preserve"> </w:t>
      </w:r>
      <w:proofErr w:type="spellStart"/>
      <w:r w:rsidRPr="00E519B2">
        <w:t>straw</w:t>
      </w:r>
      <w:proofErr w:type="spellEnd"/>
      <w:r w:rsidRPr="00E519B2">
        <w:t xml:space="preserve"> management: </w:t>
      </w:r>
      <w:proofErr w:type="spellStart"/>
      <w:r w:rsidRPr="00E519B2">
        <w:t>straw</w:t>
      </w:r>
      <w:proofErr w:type="spellEnd"/>
      <w:r w:rsidRPr="00E519B2">
        <w:t xml:space="preserve"> removed or </w:t>
      </w:r>
      <w:proofErr w:type="spellStart"/>
      <w:r w:rsidRPr="00E519B2">
        <w:t>retained</w:t>
      </w:r>
      <w:proofErr w:type="spellEnd"/>
      <w:r w:rsidRPr="00E519B2">
        <w:t xml:space="preserve">. The cash </w:t>
      </w:r>
      <w:proofErr w:type="spellStart"/>
      <w:r w:rsidRPr="00E519B2">
        <w:t>crop</w:t>
      </w:r>
      <w:proofErr w:type="spellEnd"/>
      <w:r w:rsidRPr="00E519B2">
        <w:t xml:space="preserve"> </w:t>
      </w:r>
      <w:proofErr w:type="spellStart"/>
      <w:r w:rsidRPr="00E519B2">
        <w:t>sequence</w:t>
      </w:r>
      <w:proofErr w:type="spellEnd"/>
      <w:r w:rsidRPr="00E519B2">
        <w:t xml:space="preserve"> </w:t>
      </w:r>
      <w:proofErr w:type="spellStart"/>
      <w:r w:rsidRPr="00E519B2">
        <w:t>during</w:t>
      </w:r>
      <w:proofErr w:type="spellEnd"/>
      <w:r w:rsidRPr="00E519B2">
        <w:t xml:space="preserve"> the present </w:t>
      </w:r>
      <w:proofErr w:type="spellStart"/>
      <w:r w:rsidRPr="00E519B2">
        <w:t>study</w:t>
      </w:r>
      <w:proofErr w:type="spellEnd"/>
      <w:r w:rsidRPr="00E519B2">
        <w:t xml:space="preserve"> </w:t>
      </w:r>
      <w:proofErr w:type="spellStart"/>
      <w:r w:rsidRPr="00E519B2">
        <w:t>was</w:t>
      </w:r>
      <w:proofErr w:type="spellEnd"/>
      <w:r w:rsidRPr="00E519B2">
        <w:t xml:space="preserve"> spring </w:t>
      </w:r>
      <w:proofErr w:type="spellStart"/>
      <w:r w:rsidRPr="00E519B2">
        <w:t>barley</w:t>
      </w:r>
      <w:proofErr w:type="spellEnd"/>
      <w:r w:rsidRPr="00E519B2">
        <w:t xml:space="preserve"> (</w:t>
      </w:r>
      <w:proofErr w:type="spellStart"/>
      <w:r w:rsidRPr="00E519B2">
        <w:rPr>
          <w:i/>
          <w:iCs/>
        </w:rPr>
        <w:t>Hordeum</w:t>
      </w:r>
      <w:proofErr w:type="spellEnd"/>
      <w:r w:rsidRPr="00E519B2">
        <w:rPr>
          <w:i/>
          <w:iCs/>
        </w:rPr>
        <w:t xml:space="preserve"> </w:t>
      </w:r>
      <w:proofErr w:type="spellStart"/>
      <w:r w:rsidRPr="00E519B2">
        <w:rPr>
          <w:i/>
          <w:iCs/>
        </w:rPr>
        <w:t>vulgare</w:t>
      </w:r>
      <w:proofErr w:type="spellEnd"/>
      <w:r w:rsidRPr="00E519B2">
        <w:rPr>
          <w:i/>
          <w:iCs/>
        </w:rPr>
        <w:t xml:space="preserve"> </w:t>
      </w:r>
      <w:r w:rsidRPr="00E519B2">
        <w:t xml:space="preserve">L.) </w:t>
      </w:r>
      <w:proofErr w:type="spellStart"/>
      <w:r w:rsidRPr="00E519B2">
        <w:t>sown</w:t>
      </w:r>
      <w:proofErr w:type="spellEnd"/>
      <w:r w:rsidRPr="00E519B2">
        <w:t xml:space="preserve"> 19 </w:t>
      </w:r>
      <w:proofErr w:type="gramStart"/>
      <w:r w:rsidRPr="00E519B2">
        <w:t>April</w:t>
      </w:r>
      <w:proofErr w:type="gramEnd"/>
      <w:r w:rsidRPr="00E519B2">
        <w:t xml:space="preserve"> 2018, spring </w:t>
      </w:r>
      <w:proofErr w:type="spellStart"/>
      <w:r w:rsidRPr="00E519B2">
        <w:t>oat</w:t>
      </w:r>
      <w:proofErr w:type="spellEnd"/>
      <w:r w:rsidRPr="00E519B2">
        <w:t xml:space="preserve"> (</w:t>
      </w:r>
      <w:proofErr w:type="spellStart"/>
      <w:r w:rsidRPr="00E519B2">
        <w:rPr>
          <w:i/>
          <w:iCs/>
        </w:rPr>
        <w:t>Avena</w:t>
      </w:r>
      <w:proofErr w:type="spellEnd"/>
      <w:r w:rsidRPr="00E519B2">
        <w:rPr>
          <w:i/>
          <w:iCs/>
        </w:rPr>
        <w:t xml:space="preserve"> </w:t>
      </w:r>
      <w:proofErr w:type="spellStart"/>
      <w:r w:rsidRPr="00E519B2">
        <w:rPr>
          <w:i/>
          <w:iCs/>
        </w:rPr>
        <w:t>sativa</w:t>
      </w:r>
      <w:proofErr w:type="spellEnd"/>
      <w:r w:rsidRPr="00E519B2">
        <w:t xml:space="preserve"> L.) </w:t>
      </w:r>
      <w:proofErr w:type="spellStart"/>
      <w:r w:rsidRPr="00E519B2">
        <w:t>sown</w:t>
      </w:r>
      <w:proofErr w:type="spellEnd"/>
      <w:r w:rsidRPr="00E519B2">
        <w:t xml:space="preserve"> 4 April 2019 and </w:t>
      </w:r>
      <w:proofErr w:type="spellStart"/>
      <w:r w:rsidRPr="00E519B2">
        <w:t>faba</w:t>
      </w:r>
      <w:proofErr w:type="spellEnd"/>
      <w:r w:rsidRPr="00E519B2">
        <w:t xml:space="preserve"> </w:t>
      </w:r>
      <w:proofErr w:type="spellStart"/>
      <w:r w:rsidRPr="00E519B2">
        <w:t>beans</w:t>
      </w:r>
      <w:proofErr w:type="spellEnd"/>
      <w:r w:rsidRPr="00E519B2">
        <w:t xml:space="preserve"> (</w:t>
      </w:r>
      <w:proofErr w:type="spellStart"/>
      <w:r w:rsidRPr="00E519B2">
        <w:rPr>
          <w:i/>
          <w:iCs/>
        </w:rPr>
        <w:t>Vicia</w:t>
      </w:r>
      <w:proofErr w:type="spellEnd"/>
      <w:r w:rsidRPr="00E519B2">
        <w:rPr>
          <w:i/>
          <w:iCs/>
        </w:rPr>
        <w:t xml:space="preserve"> </w:t>
      </w:r>
      <w:proofErr w:type="spellStart"/>
      <w:r w:rsidRPr="00E519B2">
        <w:rPr>
          <w:i/>
          <w:iCs/>
        </w:rPr>
        <w:t>faba</w:t>
      </w:r>
      <w:proofErr w:type="spellEnd"/>
      <w:r w:rsidRPr="00E519B2">
        <w:t xml:space="preserve"> L.) </w:t>
      </w:r>
      <w:proofErr w:type="spellStart"/>
      <w:r w:rsidRPr="00E519B2">
        <w:t>sown</w:t>
      </w:r>
      <w:proofErr w:type="spellEnd"/>
      <w:r w:rsidRPr="00E519B2">
        <w:t xml:space="preserve"> 15 April 2020. </w:t>
      </w:r>
      <w:proofErr w:type="spellStart"/>
      <w:r w:rsidRPr="00E519B2">
        <w:t>Therefore</w:t>
      </w:r>
      <w:proofErr w:type="spellEnd"/>
      <w:r w:rsidRPr="00E519B2">
        <w:t xml:space="preserve">, in the present </w:t>
      </w:r>
      <w:proofErr w:type="spellStart"/>
      <w:r w:rsidRPr="00E519B2">
        <w:t>study</w:t>
      </w:r>
      <w:proofErr w:type="spellEnd"/>
      <w:r w:rsidRPr="00E519B2">
        <w:t xml:space="preserve">, </w:t>
      </w:r>
      <w:proofErr w:type="spellStart"/>
      <w:r w:rsidRPr="00E519B2">
        <w:t>straw</w:t>
      </w:r>
      <w:proofErr w:type="spellEnd"/>
      <w:r w:rsidRPr="00E519B2">
        <w:t xml:space="preserve"> management </w:t>
      </w:r>
      <w:proofErr w:type="spellStart"/>
      <w:r w:rsidRPr="00E519B2">
        <w:t>composed</w:t>
      </w:r>
      <w:proofErr w:type="spellEnd"/>
      <w:r w:rsidRPr="00E519B2">
        <w:t xml:space="preserve"> the </w:t>
      </w:r>
      <w:proofErr w:type="spellStart"/>
      <w:r w:rsidRPr="00E519B2">
        <w:t>main</w:t>
      </w:r>
      <w:proofErr w:type="spellEnd"/>
      <w:r w:rsidRPr="00E519B2">
        <w:t xml:space="preserve">-plot </w:t>
      </w:r>
      <w:proofErr w:type="spellStart"/>
      <w:r w:rsidRPr="00E519B2">
        <w:t>treatment</w:t>
      </w:r>
      <w:proofErr w:type="spellEnd"/>
      <w:r w:rsidRPr="00E519B2">
        <w:t xml:space="preserve">. </w:t>
      </w:r>
      <w:proofErr w:type="spellStart"/>
      <w:r w:rsidRPr="00E519B2">
        <w:lastRenderedPageBreak/>
        <w:t>Tillage</w:t>
      </w:r>
      <w:proofErr w:type="spellEnd"/>
      <w:r w:rsidRPr="00E519B2">
        <w:t xml:space="preserve"> sub-plots </w:t>
      </w:r>
      <w:proofErr w:type="spellStart"/>
      <w:r w:rsidRPr="00E519B2">
        <w:t>were</w:t>
      </w:r>
      <w:proofErr w:type="spellEnd"/>
      <w:r w:rsidRPr="00E519B2">
        <w:t xml:space="preserve"> 5 meters </w:t>
      </w:r>
      <w:proofErr w:type="spellStart"/>
      <w:r w:rsidRPr="00E519B2">
        <w:t>wide</w:t>
      </w:r>
      <w:proofErr w:type="spellEnd"/>
      <w:r w:rsidRPr="00E519B2">
        <w:t xml:space="preserve"> and 40 m long. </w:t>
      </w:r>
      <w:proofErr w:type="spellStart"/>
      <w:r w:rsidRPr="00E519B2">
        <w:t>Each</w:t>
      </w:r>
      <w:proofErr w:type="spellEnd"/>
      <w:r w:rsidRPr="00E519B2">
        <w:t xml:space="preserve"> </w:t>
      </w:r>
      <w:proofErr w:type="spellStart"/>
      <w:r w:rsidRPr="00E519B2">
        <w:t>tillage</w:t>
      </w:r>
      <w:proofErr w:type="spellEnd"/>
      <w:r w:rsidRPr="00E519B2">
        <w:t xml:space="preserve"> sub-plot </w:t>
      </w:r>
      <w:proofErr w:type="spellStart"/>
      <w:r w:rsidRPr="00E519B2">
        <w:t>was</w:t>
      </w:r>
      <w:proofErr w:type="spellEnd"/>
      <w:r w:rsidRPr="00E519B2">
        <w:t xml:space="preserve"> </w:t>
      </w:r>
      <w:proofErr w:type="spellStart"/>
      <w:r w:rsidRPr="00E519B2">
        <w:t>divided</w:t>
      </w:r>
      <w:proofErr w:type="spellEnd"/>
      <w:r w:rsidRPr="00E519B2">
        <w:t xml:space="preserve"> </w:t>
      </w:r>
      <w:proofErr w:type="spellStart"/>
      <w:r w:rsidRPr="00E519B2">
        <w:t>into</w:t>
      </w:r>
      <w:proofErr w:type="spellEnd"/>
      <w:r w:rsidRPr="00E519B2">
        <w:t xml:space="preserve"> </w:t>
      </w:r>
      <w:proofErr w:type="spellStart"/>
      <w:r w:rsidRPr="00E519B2">
        <w:t>two</w:t>
      </w:r>
      <w:proofErr w:type="spellEnd"/>
      <w:r w:rsidRPr="00E519B2">
        <w:t xml:space="preserve"> columns with </w:t>
      </w:r>
      <w:proofErr w:type="spellStart"/>
      <w:r w:rsidRPr="00E519B2">
        <w:t>three</w:t>
      </w:r>
      <w:proofErr w:type="spellEnd"/>
      <w:r w:rsidRPr="00E519B2">
        <w:t xml:space="preserve"> sub-subplots </w:t>
      </w:r>
      <w:proofErr w:type="spellStart"/>
      <w:r w:rsidRPr="00E519B2">
        <w:t>arranged</w:t>
      </w:r>
      <w:proofErr w:type="spellEnd"/>
      <w:r w:rsidRPr="00E519B2">
        <w:t xml:space="preserve"> </w:t>
      </w:r>
      <w:proofErr w:type="spellStart"/>
      <w:r w:rsidRPr="00E519B2">
        <w:t>within</w:t>
      </w:r>
      <w:proofErr w:type="spellEnd"/>
      <w:r w:rsidRPr="00E519B2">
        <w:t xml:space="preserve"> </w:t>
      </w:r>
      <w:proofErr w:type="spellStart"/>
      <w:r w:rsidRPr="00E519B2">
        <w:t>each</w:t>
      </w:r>
      <w:proofErr w:type="spellEnd"/>
      <w:r w:rsidRPr="00E519B2">
        <w:t xml:space="preserve"> column for a total of </w:t>
      </w:r>
      <w:proofErr w:type="spellStart"/>
      <w:r w:rsidRPr="00E519B2">
        <w:t>six</w:t>
      </w:r>
      <w:proofErr w:type="spellEnd"/>
      <w:r w:rsidRPr="00E519B2">
        <w:t xml:space="preserve"> sub-sub-plots </w:t>
      </w:r>
      <w:proofErr w:type="spellStart"/>
      <w:r w:rsidRPr="00E519B2">
        <w:t>tha</w:t>
      </w:r>
      <w:proofErr w:type="spellEnd"/>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3AFD64F6" w:rsidR="00844404" w:rsidRDefault="00A70C8E" w:rsidP="00844404">
      <w:pPr>
        <w:rPr>
          <w:lang w:val="en-GB"/>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commentRangeStart w:id="2"/>
      <w:r w:rsidRPr="00922D1E">
        <w:rPr>
          <w:color w:val="FF0000"/>
          <w:lang w:val="en-US"/>
        </w:rPr>
        <w:t>X</w:t>
      </w:r>
      <w:commentRangeEnd w:id="2"/>
      <w:r w:rsidR="00782730">
        <w:rPr>
          <w:rStyle w:val="CommentReference"/>
        </w:rPr>
        <w:commentReference w:id="2"/>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3" w:name="_Hlk190689290"/>
      <w:r w:rsidR="007E32D7">
        <w:rPr>
          <w:lang w:val="en-US"/>
        </w:rPr>
        <w:t>c</w:t>
      </w:r>
      <w:proofErr w:type="spellStart"/>
      <w:r w:rsidR="007E32D7">
        <w:rPr>
          <w:lang w:val="en-GB"/>
        </w:rPr>
        <w:t>rops</w:t>
      </w:r>
      <w:proofErr w:type="spellEnd"/>
      <w:r w:rsidR="007E32D7">
        <w:rPr>
          <w:lang w:val="en-GB"/>
        </w:rPr>
        <w:t xml:space="preserve"> were then sown with a</w:t>
      </w:r>
      <w:r w:rsidR="007E32D7" w:rsidRPr="007653A2">
        <w:rPr>
          <w:lang w:val="en-GB"/>
        </w:rPr>
        <w:t xml:space="preserve"> traditional seed drill (Nordsten Lift-o-</w:t>
      </w:r>
      <w:proofErr w:type="spellStart"/>
      <w:r w:rsidR="007E32D7" w:rsidRPr="007653A2">
        <w:rPr>
          <w:lang w:val="en-GB"/>
        </w:rPr>
        <w:t>matic</w:t>
      </w:r>
      <w:proofErr w:type="spellEnd"/>
      <w:r w:rsidR="007E32D7" w:rsidRPr="007653A2">
        <w:rPr>
          <w:lang w:val="en-GB"/>
        </w:rPr>
        <w:t xml:space="preserve"> CLH300) </w:t>
      </w:r>
      <w:r w:rsidR="007E32D7">
        <w:rPr>
          <w:lang w:val="en-GB"/>
        </w:rPr>
        <w:t xml:space="preserve">with </w:t>
      </w:r>
      <w:commentRangeStart w:id="4"/>
      <w:r w:rsidR="007E32D7">
        <w:rPr>
          <w:lang w:val="en-GB"/>
        </w:rPr>
        <w:t>row spacings of 12.5 cm</w:t>
      </w:r>
      <w:commentRangeEnd w:id="4"/>
      <w:r w:rsidR="00D54833">
        <w:rPr>
          <w:rStyle w:val="CommentReference"/>
        </w:rPr>
        <w:commentReference w:id="4"/>
      </w:r>
      <w:r w:rsidR="007E32D7">
        <w:rPr>
          <w:lang w:val="en-GB"/>
        </w:rPr>
        <w:t xml:space="preserve">. </w:t>
      </w:r>
      <w:r w:rsidR="00844404" w:rsidRPr="00922D1E">
        <w:rPr>
          <w:lang w:val="en-US"/>
        </w:rPr>
        <w:t xml:space="preserve">For </w:t>
      </w:r>
      <w:r w:rsidR="00844404">
        <w:rPr>
          <w:lang w:val="en-US"/>
        </w:rPr>
        <w:t xml:space="preserve">the non-inversion tillage system, </w:t>
      </w:r>
      <w:proofErr w:type="gramStart"/>
      <w:r w:rsidR="00844404" w:rsidRPr="00922D1E">
        <w:rPr>
          <w:lang w:val="en-US"/>
        </w:rPr>
        <w:t xml:space="preserve">a </w:t>
      </w:r>
      <w:r w:rsidR="00844404" w:rsidRPr="00922D1E">
        <w:rPr>
          <w:vertAlign w:val="subscript"/>
          <w:lang w:val="en-US"/>
        </w:rPr>
        <w:t xml:space="preserve"> </w:t>
      </w:r>
      <w:r w:rsidR="00844404" w:rsidRPr="00922D1E">
        <w:rPr>
          <w:lang w:val="en-GB"/>
        </w:rPr>
        <w:t>Horsch</w:t>
      </w:r>
      <w:proofErr w:type="gramEnd"/>
      <w:r w:rsidR="00844404" w:rsidRPr="00922D1E">
        <w:rPr>
          <w:lang w:val="en-GB"/>
        </w:rPr>
        <w:t xml:space="preserve"> Terrano 3 FX stubble tine cultivator </w:t>
      </w:r>
      <w:r w:rsidR="00844404">
        <w:rPr>
          <w:lang w:val="en-GB"/>
        </w:rPr>
        <w:t xml:space="preserve"> was used to </w:t>
      </w:r>
      <w:r w:rsidR="007E32D7">
        <w:rPr>
          <w:lang w:val="en-GB"/>
        </w:rPr>
        <w:t xml:space="preserve">till to a depth </w:t>
      </w:r>
      <w:commentRangeStart w:id="5"/>
      <w:r w:rsidR="00844404">
        <w:rPr>
          <w:lang w:val="en-GB"/>
        </w:rPr>
        <w:t xml:space="preserve">8-10 cm </w:t>
      </w:r>
      <w:r w:rsidR="007E32D7">
        <w:rPr>
          <w:lang w:val="en-GB"/>
        </w:rPr>
        <w:t xml:space="preserve">in the spring </w:t>
      </w:r>
      <w:r w:rsidR="00844404">
        <w:rPr>
          <w:lang w:val="en-GB"/>
        </w:rPr>
        <w:t>before cash crop planting</w:t>
      </w:r>
      <w:commentRangeEnd w:id="5"/>
      <w:r w:rsidR="00D54833">
        <w:rPr>
          <w:rStyle w:val="CommentReference"/>
        </w:rPr>
        <w:commentReference w:id="5"/>
      </w:r>
      <w:r w:rsidR="00844404">
        <w:rPr>
          <w:lang w:val="en-GB"/>
        </w:rPr>
        <w:t xml:space="preserve">. In both the no-till and non-inversion tillage systems, crops were sown </w:t>
      </w:r>
      <w:r w:rsidR="00844404" w:rsidRPr="007653A2">
        <w:rPr>
          <w:lang w:val="en-GB"/>
        </w:rPr>
        <w:t xml:space="preserve">with a chisel coulter (Horsch </w:t>
      </w:r>
      <w:proofErr w:type="spellStart"/>
      <w:r w:rsidR="00844404" w:rsidRPr="007653A2">
        <w:rPr>
          <w:lang w:val="en-GB"/>
        </w:rPr>
        <w:t>Airseeder</w:t>
      </w:r>
      <w:proofErr w:type="spellEnd"/>
      <w:r w:rsidR="00844404" w:rsidRPr="007653A2">
        <w:rPr>
          <w:lang w:val="en-GB"/>
        </w:rPr>
        <w:t xml:space="preserve"> CO 3)</w:t>
      </w:r>
      <w:r w:rsidR="00844404">
        <w:rPr>
          <w:lang w:val="en-GB"/>
        </w:rPr>
        <w:t xml:space="preserve"> with row spacings of 17.5 cm for spring oats, spring barley, and </w:t>
      </w:r>
      <w:commentRangeStart w:id="6"/>
      <w:r w:rsidR="00844404" w:rsidRPr="007653A2">
        <w:rPr>
          <w:color w:val="FF0000"/>
          <w:lang w:val="en-GB"/>
        </w:rPr>
        <w:t>faba beans</w:t>
      </w:r>
      <w:commentRangeEnd w:id="6"/>
      <w:r w:rsidR="00D54833">
        <w:rPr>
          <w:rStyle w:val="CommentReference"/>
        </w:rPr>
        <w:commentReference w:id="6"/>
      </w:r>
      <w:r w:rsidR="00844404">
        <w:rPr>
          <w:lang w:val="en-GB"/>
        </w:rPr>
        <w:t>.</w:t>
      </w:r>
    </w:p>
    <w:p w14:paraId="4ABFF24E" w14:textId="6443DE49" w:rsidR="007477A1" w:rsidRPr="007653A2" w:rsidRDefault="007477A1" w:rsidP="007477A1">
      <w:pPr>
        <w:pStyle w:val="Heading3"/>
        <w:rPr>
          <w:ins w:id="7" w:author="Bo Melander" w:date="2025-02-11T13:10:00Z" w16du:dateUtc="2025-02-11T12:10:00Z"/>
          <w:lang w:val="en-GB"/>
        </w:rPr>
      </w:pPr>
      <w:r>
        <w:rPr>
          <w:lang w:val="en-GB"/>
        </w:rPr>
        <w:t>Cover crop treatments</w:t>
      </w:r>
    </w:p>
    <w:bookmarkEnd w:id="3"/>
    <w:p w14:paraId="7E80695A" w14:textId="77777777" w:rsidR="00A70C8E" w:rsidRDefault="00A70C8E" w:rsidP="00A70C8E">
      <w:pPr>
        <w:rPr>
          <w:lang w:val="en-US"/>
        </w:rPr>
      </w:pPr>
      <w:r>
        <w:rPr>
          <w:lang w:val="en-US"/>
        </w:rPr>
        <w:t>Starting in 2018, five cover crop systems were randomly applied to the sub-sub</w:t>
      </w:r>
      <w:ins w:id="8" w:author="Bo Melander" w:date="2025-02-11T13:53:00Z" w16du:dateUtc="2025-02-11T12:53:00Z">
        <w:r>
          <w:rPr>
            <w:lang w:val="en-US"/>
          </w:rPr>
          <w:t>-</w:t>
        </w:r>
      </w:ins>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w:t>
      </w:r>
      <w:ins w:id="9" w:author="Bo Melander" w:date="2025-02-11T13:53:00Z" w16du:dateUtc="2025-02-11T12:53:00Z">
        <w:r>
          <w:rPr>
            <w:lang w:val="en-US"/>
          </w:rPr>
          <w:t>-</w:t>
        </w:r>
      </w:ins>
      <w:r>
        <w:rPr>
          <w:lang w:val="en-US"/>
        </w:rPr>
        <w:t xml:space="preserve">plot treatments were maintained for 2018 and 2019. The sampling area for all measurements </w:t>
      </w:r>
      <w:proofErr w:type="gramStart"/>
      <w:r>
        <w:rPr>
          <w:lang w:val="en-US"/>
        </w:rPr>
        <w:t>was located in</w:t>
      </w:r>
      <w:proofErr w:type="gramEnd"/>
      <w:r>
        <w:rPr>
          <w:lang w:val="en-US"/>
        </w:rPr>
        <w:t xml:space="preserve">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rsidTr="00024D79">
        <w:tc>
          <w:tcPr>
            <w:tcW w:w="1555" w:type="dxa"/>
            <w:vAlign w:val="center"/>
          </w:tcPr>
          <w:p w14:paraId="5B8D6F48" w14:textId="77777777" w:rsidR="00A70C8E" w:rsidRDefault="00A70C8E" w:rsidP="00024D79">
            <w:pPr>
              <w:jc w:val="center"/>
              <w:rPr>
                <w:lang w:val="en-US"/>
              </w:rPr>
            </w:pPr>
            <w:r>
              <w:rPr>
                <w:lang w:val="en-US"/>
              </w:rPr>
              <w:t>Cover crop system name</w:t>
            </w:r>
          </w:p>
        </w:tc>
        <w:tc>
          <w:tcPr>
            <w:tcW w:w="2126" w:type="dxa"/>
            <w:vAlign w:val="center"/>
          </w:tcPr>
          <w:p w14:paraId="5BF2F8DE" w14:textId="77777777" w:rsidR="00A70C8E" w:rsidRDefault="00A70C8E" w:rsidP="00024D79">
            <w:pPr>
              <w:jc w:val="center"/>
              <w:rPr>
                <w:lang w:val="en-US"/>
              </w:rPr>
            </w:pPr>
            <w:r>
              <w:rPr>
                <w:lang w:val="en-US"/>
              </w:rPr>
              <w:t>Cover crop</w:t>
            </w:r>
          </w:p>
        </w:tc>
        <w:tc>
          <w:tcPr>
            <w:tcW w:w="1843" w:type="dxa"/>
            <w:vAlign w:val="center"/>
          </w:tcPr>
          <w:p w14:paraId="13424314" w14:textId="77777777" w:rsidR="00A70C8E" w:rsidRDefault="00A70C8E" w:rsidP="00024D79">
            <w:pPr>
              <w:jc w:val="center"/>
              <w:rPr>
                <w:lang w:val="en-US"/>
              </w:rPr>
            </w:pPr>
            <w:r>
              <w:rPr>
                <w:lang w:val="en-US"/>
              </w:rPr>
              <w:t>Seeding rate</w:t>
            </w:r>
          </w:p>
        </w:tc>
        <w:tc>
          <w:tcPr>
            <w:tcW w:w="2976" w:type="dxa"/>
            <w:vAlign w:val="center"/>
          </w:tcPr>
          <w:p w14:paraId="7014155A" w14:textId="77777777" w:rsidR="00A70C8E" w:rsidRDefault="00A70C8E" w:rsidP="00024D79">
            <w:pPr>
              <w:jc w:val="center"/>
              <w:rPr>
                <w:lang w:val="en-US"/>
              </w:rPr>
            </w:pPr>
            <w:r>
              <w:rPr>
                <w:lang w:val="en-US"/>
              </w:rPr>
              <w:t>Seeding method and timing</w:t>
            </w:r>
          </w:p>
        </w:tc>
      </w:tr>
      <w:tr w:rsidR="00A70C8E" w:rsidRPr="00275DFF" w14:paraId="69998B1C" w14:textId="77777777" w:rsidTr="00024D79">
        <w:tc>
          <w:tcPr>
            <w:tcW w:w="1555" w:type="dxa"/>
            <w:vAlign w:val="center"/>
          </w:tcPr>
          <w:p w14:paraId="6025962E" w14:textId="77777777" w:rsidR="00A70C8E" w:rsidRDefault="00A70C8E" w:rsidP="00024D79">
            <w:pPr>
              <w:jc w:val="center"/>
              <w:rPr>
                <w:lang w:val="en-US"/>
              </w:rPr>
            </w:pPr>
            <w:r>
              <w:rPr>
                <w:lang w:val="en-US"/>
              </w:rPr>
              <w:t>Mix-early</w:t>
            </w:r>
          </w:p>
        </w:tc>
        <w:tc>
          <w:tcPr>
            <w:tcW w:w="2126" w:type="dxa"/>
            <w:vMerge w:val="restart"/>
            <w:vAlign w:val="center"/>
          </w:tcPr>
          <w:p w14:paraId="1CFF4B9D" w14:textId="77777777" w:rsidR="00A70C8E" w:rsidRPr="001D2342" w:rsidRDefault="00A70C8E" w:rsidP="00024D79">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rsidP="00024D79">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rsidP="00024D79">
            <w:pPr>
              <w:jc w:val="center"/>
              <w:rPr>
                <w:lang w:val="en-US"/>
              </w:rPr>
            </w:pPr>
            <w:r>
              <w:rPr>
                <w:lang w:val="en-US"/>
              </w:rPr>
              <w:t>Sown 1 cm deep in 12.5 cm rows between cash crop rows shortly after cash crop planting</w:t>
            </w:r>
          </w:p>
        </w:tc>
      </w:tr>
      <w:tr w:rsidR="00A70C8E" w:rsidRPr="00275DFF" w14:paraId="46A1FE34" w14:textId="77777777" w:rsidTr="00024D79">
        <w:tc>
          <w:tcPr>
            <w:tcW w:w="1555" w:type="dxa"/>
            <w:vAlign w:val="center"/>
          </w:tcPr>
          <w:p w14:paraId="427A91FB" w14:textId="77777777" w:rsidR="00A70C8E" w:rsidRDefault="00A70C8E" w:rsidP="00024D79">
            <w:pPr>
              <w:jc w:val="center"/>
              <w:rPr>
                <w:lang w:val="en-US"/>
              </w:rPr>
            </w:pPr>
            <w:r>
              <w:rPr>
                <w:lang w:val="en-US"/>
              </w:rPr>
              <w:t>Mix-mid</w:t>
            </w:r>
          </w:p>
        </w:tc>
        <w:tc>
          <w:tcPr>
            <w:tcW w:w="2126" w:type="dxa"/>
            <w:vMerge/>
            <w:vAlign w:val="center"/>
          </w:tcPr>
          <w:p w14:paraId="733F17BB" w14:textId="77777777" w:rsidR="00A70C8E" w:rsidRDefault="00A70C8E" w:rsidP="00024D79">
            <w:pPr>
              <w:jc w:val="center"/>
              <w:rPr>
                <w:lang w:val="en-US"/>
              </w:rPr>
            </w:pPr>
          </w:p>
        </w:tc>
        <w:tc>
          <w:tcPr>
            <w:tcW w:w="1843" w:type="dxa"/>
            <w:vMerge/>
            <w:vAlign w:val="center"/>
          </w:tcPr>
          <w:p w14:paraId="567E610F" w14:textId="77777777" w:rsidR="00A70C8E" w:rsidRDefault="00A70C8E" w:rsidP="00024D79">
            <w:pPr>
              <w:jc w:val="center"/>
              <w:rPr>
                <w:lang w:val="en-US"/>
              </w:rPr>
            </w:pPr>
          </w:p>
        </w:tc>
        <w:tc>
          <w:tcPr>
            <w:tcW w:w="2976" w:type="dxa"/>
            <w:vAlign w:val="center"/>
          </w:tcPr>
          <w:p w14:paraId="495E6DAA" w14:textId="494080CA" w:rsidR="00A70C8E" w:rsidRDefault="00A70C8E" w:rsidP="00024D79">
            <w:pPr>
              <w:jc w:val="center"/>
              <w:rPr>
                <w:lang w:val="en-US"/>
              </w:rPr>
            </w:pPr>
            <w:r w:rsidRPr="00782730">
              <w:rPr>
                <w:lang w:val="en-US"/>
              </w:rPr>
              <w:t xml:space="preserve">Broadcast into standing </w:t>
            </w:r>
            <w:proofErr w:type="gramStart"/>
            <w:r w:rsidRPr="00782730">
              <w:rPr>
                <w:lang w:val="en-US"/>
              </w:rPr>
              <w:t>crop</w:t>
            </w:r>
            <w:proofErr w:type="gramEnd"/>
            <w:r w:rsidRPr="00782730">
              <w:rPr>
                <w:lang w:val="en-US"/>
              </w:rPr>
              <w:t xml:space="preserve"> approx</w:t>
            </w:r>
            <w:r w:rsidR="00D54833" w:rsidRPr="00782730">
              <w:rPr>
                <w:lang w:val="en-US"/>
              </w:rPr>
              <w:t>imately</w:t>
            </w:r>
            <w:r w:rsidRPr="00782730">
              <w:rPr>
                <w:lang w:val="en-US"/>
              </w:rPr>
              <w:t xml:space="preserve"> 14 days before expected cash crop harvest</w:t>
            </w:r>
          </w:p>
        </w:tc>
      </w:tr>
      <w:tr w:rsidR="00A70C8E" w:rsidRPr="00275DFF" w14:paraId="49E1C5D0" w14:textId="77777777" w:rsidTr="00024D79">
        <w:tc>
          <w:tcPr>
            <w:tcW w:w="1555" w:type="dxa"/>
            <w:vAlign w:val="center"/>
          </w:tcPr>
          <w:p w14:paraId="4FA1FCDD" w14:textId="77777777" w:rsidR="00A70C8E" w:rsidRDefault="00A70C8E" w:rsidP="00024D79">
            <w:pPr>
              <w:jc w:val="center"/>
              <w:rPr>
                <w:lang w:val="en-US"/>
              </w:rPr>
            </w:pPr>
            <w:r>
              <w:rPr>
                <w:lang w:val="en-US"/>
              </w:rPr>
              <w:t>Radish-mid</w:t>
            </w:r>
          </w:p>
        </w:tc>
        <w:tc>
          <w:tcPr>
            <w:tcW w:w="2126" w:type="dxa"/>
            <w:vMerge w:val="restart"/>
            <w:vAlign w:val="center"/>
          </w:tcPr>
          <w:p w14:paraId="146E7A50" w14:textId="77777777" w:rsidR="00A70C8E" w:rsidRDefault="00A70C8E" w:rsidP="00024D79">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rsidP="00024D79">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rsidP="00024D79">
            <w:pPr>
              <w:jc w:val="center"/>
              <w:rPr>
                <w:lang w:val="en-US"/>
              </w:rPr>
            </w:pPr>
            <w:r>
              <w:rPr>
                <w:lang w:val="en-US"/>
              </w:rPr>
              <w:t>Broadcast into standing crop approx. 14 days before expected crop harvest</w:t>
            </w:r>
          </w:p>
        </w:tc>
      </w:tr>
      <w:tr w:rsidR="00A70C8E" w:rsidRPr="00275DFF" w14:paraId="5DB034BC" w14:textId="77777777" w:rsidTr="00024D79">
        <w:tc>
          <w:tcPr>
            <w:tcW w:w="1555" w:type="dxa"/>
            <w:vAlign w:val="center"/>
          </w:tcPr>
          <w:p w14:paraId="756E9739" w14:textId="77777777" w:rsidR="00A70C8E" w:rsidRDefault="00A70C8E" w:rsidP="00024D79">
            <w:pPr>
              <w:jc w:val="center"/>
              <w:rPr>
                <w:lang w:val="en-US"/>
              </w:rPr>
            </w:pPr>
            <w:r>
              <w:rPr>
                <w:lang w:val="en-US"/>
              </w:rPr>
              <w:t>Radish-late</w:t>
            </w:r>
          </w:p>
        </w:tc>
        <w:tc>
          <w:tcPr>
            <w:tcW w:w="2126" w:type="dxa"/>
            <w:vMerge/>
            <w:vAlign w:val="center"/>
          </w:tcPr>
          <w:p w14:paraId="2EAC5DAB" w14:textId="77777777" w:rsidR="00A70C8E" w:rsidRDefault="00A70C8E" w:rsidP="00024D79">
            <w:pPr>
              <w:jc w:val="center"/>
              <w:rPr>
                <w:lang w:val="en-US"/>
              </w:rPr>
            </w:pPr>
          </w:p>
        </w:tc>
        <w:tc>
          <w:tcPr>
            <w:tcW w:w="1843" w:type="dxa"/>
            <w:vMerge/>
            <w:vAlign w:val="center"/>
          </w:tcPr>
          <w:p w14:paraId="25923B9E" w14:textId="77777777" w:rsidR="00A70C8E" w:rsidRDefault="00A70C8E" w:rsidP="00024D79">
            <w:pPr>
              <w:jc w:val="center"/>
              <w:rPr>
                <w:lang w:val="en-US"/>
              </w:rPr>
            </w:pPr>
          </w:p>
        </w:tc>
        <w:tc>
          <w:tcPr>
            <w:tcW w:w="2976" w:type="dxa"/>
            <w:vAlign w:val="center"/>
          </w:tcPr>
          <w:p w14:paraId="7605F5B6" w14:textId="77777777" w:rsidR="00A70C8E" w:rsidRDefault="00A70C8E" w:rsidP="00024D79">
            <w:pPr>
              <w:jc w:val="center"/>
              <w:rPr>
                <w:lang w:val="en-US"/>
              </w:rPr>
            </w:pPr>
            <w:r>
              <w:rPr>
                <w:lang w:val="en-US"/>
              </w:rPr>
              <w:t>Broadcast into the crop stubble post crop harvest</w:t>
            </w:r>
          </w:p>
        </w:tc>
      </w:tr>
      <w:tr w:rsidR="00A70C8E" w:rsidRPr="001D2342" w14:paraId="3D3A3A7E" w14:textId="77777777" w:rsidTr="00024D79">
        <w:tc>
          <w:tcPr>
            <w:tcW w:w="1555" w:type="dxa"/>
            <w:vAlign w:val="center"/>
          </w:tcPr>
          <w:p w14:paraId="4BE4069C" w14:textId="77777777" w:rsidR="00A70C8E" w:rsidRDefault="00A70C8E" w:rsidP="00024D79">
            <w:pPr>
              <w:jc w:val="center"/>
              <w:rPr>
                <w:lang w:val="en-US"/>
              </w:rPr>
            </w:pPr>
            <w:r>
              <w:rPr>
                <w:lang w:val="en-US"/>
              </w:rPr>
              <w:t>No CC</w:t>
            </w:r>
          </w:p>
        </w:tc>
        <w:tc>
          <w:tcPr>
            <w:tcW w:w="2126" w:type="dxa"/>
            <w:vAlign w:val="center"/>
          </w:tcPr>
          <w:p w14:paraId="05DE613F" w14:textId="77777777" w:rsidR="00A70C8E" w:rsidRDefault="00A70C8E" w:rsidP="00024D79">
            <w:pPr>
              <w:jc w:val="center"/>
              <w:rPr>
                <w:lang w:val="en-US"/>
              </w:rPr>
            </w:pPr>
            <w:r>
              <w:rPr>
                <w:lang w:val="en-US"/>
              </w:rPr>
              <w:t>-</w:t>
            </w:r>
          </w:p>
        </w:tc>
        <w:tc>
          <w:tcPr>
            <w:tcW w:w="1843" w:type="dxa"/>
            <w:vAlign w:val="center"/>
          </w:tcPr>
          <w:p w14:paraId="3F4567CF" w14:textId="77777777" w:rsidR="00A70C8E" w:rsidRDefault="00A70C8E" w:rsidP="00024D79">
            <w:pPr>
              <w:jc w:val="center"/>
              <w:rPr>
                <w:lang w:val="en-US"/>
              </w:rPr>
            </w:pPr>
            <w:r>
              <w:rPr>
                <w:lang w:val="en-US"/>
              </w:rPr>
              <w:t>-</w:t>
            </w:r>
          </w:p>
        </w:tc>
        <w:tc>
          <w:tcPr>
            <w:tcW w:w="2976" w:type="dxa"/>
            <w:vAlign w:val="center"/>
          </w:tcPr>
          <w:p w14:paraId="64AC3355" w14:textId="77777777" w:rsidR="00A70C8E" w:rsidRDefault="00A70C8E" w:rsidP="00024D79">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10"/>
      <w:r>
        <w:rPr>
          <w:lang w:val="en-US"/>
        </w:rPr>
        <w:t xml:space="preserve">was </w:t>
      </w:r>
      <w:r w:rsidR="007477A1">
        <w:rPr>
          <w:lang w:val="en-US"/>
        </w:rPr>
        <w:t xml:space="preserve">broadcast </w:t>
      </w:r>
      <w:commentRangeEnd w:id="10"/>
      <w:r w:rsidR="007477A1">
        <w:rPr>
          <w:rStyle w:val="CommentReference"/>
        </w:rPr>
        <w:commentReference w:id="10"/>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F8BB64B" w14:textId="350AF06A" w:rsidR="00964670" w:rsidRDefault="00782730" w:rsidP="00A70C8E">
      <w:pPr>
        <w:rPr>
          <w:lang w:val="en-GB"/>
        </w:rPr>
      </w:pPr>
      <w:r>
        <w:rPr>
          <w:lang w:val="en-GB"/>
        </w:rPr>
        <w:t>Supplemental table</w:t>
      </w:r>
      <w:r w:rsidR="00AD5622">
        <w:rPr>
          <w:lang w:val="en-GB"/>
        </w:rPr>
        <w:t xml:space="preserve"> X. Product and active ingredients in each herbicide package applied.</w:t>
      </w:r>
    </w:p>
    <w:tbl>
      <w:tblPr>
        <w:tblStyle w:val="TableGrid"/>
        <w:tblW w:w="0" w:type="auto"/>
        <w:tblLook w:val="04A0" w:firstRow="1" w:lastRow="0" w:firstColumn="1" w:lastColumn="0" w:noHBand="0" w:noVBand="1"/>
      </w:tblPr>
      <w:tblGrid>
        <w:gridCol w:w="1199"/>
        <w:gridCol w:w="3180"/>
        <w:gridCol w:w="4637"/>
      </w:tblGrid>
      <w:tr w:rsidR="00964670" w:rsidRPr="00275DFF" w14:paraId="3749693F" w14:textId="77777777" w:rsidTr="00B41B1E">
        <w:tc>
          <w:tcPr>
            <w:tcW w:w="988" w:type="dxa"/>
          </w:tcPr>
          <w:p w14:paraId="2BAC81C3" w14:textId="7B6E26F8" w:rsidR="00964670" w:rsidRPr="00782730" w:rsidRDefault="00782730" w:rsidP="00A70C8E">
            <w:pPr>
              <w:rPr>
                <w:b/>
                <w:bCs/>
                <w:lang w:val="en-GB"/>
              </w:rPr>
            </w:pPr>
            <w:r w:rsidRPr="00782730">
              <w:rPr>
                <w:b/>
                <w:bCs/>
                <w:lang w:val="en-GB"/>
              </w:rPr>
              <w:t>Herbicide Package (HP)</w:t>
            </w:r>
          </w:p>
        </w:tc>
        <w:tc>
          <w:tcPr>
            <w:tcW w:w="3260" w:type="dxa"/>
          </w:tcPr>
          <w:p w14:paraId="13FADBFA" w14:textId="12023328" w:rsidR="00964670" w:rsidRPr="00782730" w:rsidRDefault="00964670" w:rsidP="00A70C8E">
            <w:pPr>
              <w:rPr>
                <w:b/>
                <w:bCs/>
                <w:lang w:val="en-GB"/>
              </w:rPr>
            </w:pPr>
            <w:r w:rsidRPr="00782730">
              <w:rPr>
                <w:b/>
                <w:bCs/>
                <w:lang w:val="en-GB"/>
              </w:rPr>
              <w:t>Product name and application amount</w:t>
            </w:r>
          </w:p>
        </w:tc>
        <w:tc>
          <w:tcPr>
            <w:tcW w:w="4768" w:type="dxa"/>
          </w:tcPr>
          <w:p w14:paraId="19D5B9E6" w14:textId="19FF30BF" w:rsidR="00964670" w:rsidRPr="00782730" w:rsidRDefault="00964670" w:rsidP="00A70C8E">
            <w:pPr>
              <w:rPr>
                <w:b/>
                <w:bCs/>
                <w:lang w:val="en-GB"/>
              </w:rPr>
            </w:pPr>
            <w:r w:rsidRPr="00782730">
              <w:rPr>
                <w:b/>
                <w:bCs/>
                <w:lang w:val="en-GB"/>
              </w:rPr>
              <w:t>Active ingredient name, CAS identification number, and application amount</w:t>
            </w:r>
          </w:p>
        </w:tc>
      </w:tr>
      <w:tr w:rsidR="00964670" w14:paraId="3D26679E" w14:textId="77777777" w:rsidTr="00B41B1E">
        <w:tc>
          <w:tcPr>
            <w:tcW w:w="988" w:type="dxa"/>
          </w:tcPr>
          <w:p w14:paraId="165774AD" w14:textId="4BD9E650" w:rsidR="00964670" w:rsidRDefault="00964670" w:rsidP="00A70C8E">
            <w:pPr>
              <w:rPr>
                <w:lang w:val="en-GB"/>
              </w:rPr>
            </w:pPr>
            <w:r>
              <w:rPr>
                <w:lang w:val="en-GB"/>
              </w:rPr>
              <w:t>HP1</w:t>
            </w:r>
          </w:p>
        </w:tc>
        <w:tc>
          <w:tcPr>
            <w:tcW w:w="3260" w:type="dxa"/>
          </w:tcPr>
          <w:p w14:paraId="3423BBB5" w14:textId="7563071A" w:rsidR="00964670" w:rsidRDefault="00964670" w:rsidP="00A70C8E">
            <w:pPr>
              <w:rPr>
                <w:lang w:val="en-GB"/>
              </w:rPr>
            </w:pPr>
            <w:r>
              <w:rPr>
                <w:lang w:val="en-GB"/>
              </w:rPr>
              <w:t>2</w:t>
            </w:r>
            <w:r w:rsidR="0087481D">
              <w:rPr>
                <w:lang w:val="en-GB"/>
              </w:rPr>
              <w:t>.1</w:t>
            </w:r>
            <w:r>
              <w:rPr>
                <w:lang w:val="en-GB"/>
              </w:rPr>
              <w:t xml:space="preserve"> L ha-1 Roundup Flex XXL </w:t>
            </w:r>
          </w:p>
        </w:tc>
        <w:tc>
          <w:tcPr>
            <w:tcW w:w="4768" w:type="dxa"/>
          </w:tcPr>
          <w:p w14:paraId="59E4E4B2" w14:textId="72BC5B21" w:rsidR="00964670" w:rsidRDefault="00964670" w:rsidP="00A70C8E">
            <w:pPr>
              <w:rPr>
                <w:lang w:val="en-GB"/>
              </w:rPr>
            </w:pPr>
            <w:r>
              <w:rPr>
                <w:lang w:val="en-GB"/>
              </w:rPr>
              <w:t xml:space="preserve">1000 g ha-1 glyphosate; CAS </w:t>
            </w:r>
            <w:r w:rsidRPr="00EF514A">
              <w:rPr>
                <w:lang w:val="en-US"/>
              </w:rPr>
              <w:t>1071-83-6</w:t>
            </w:r>
          </w:p>
        </w:tc>
      </w:tr>
      <w:tr w:rsidR="0087481D" w14:paraId="2A26C6BA" w14:textId="77777777" w:rsidTr="00B41B1E">
        <w:tc>
          <w:tcPr>
            <w:tcW w:w="988" w:type="dxa"/>
          </w:tcPr>
          <w:p w14:paraId="2EF6026F" w14:textId="1AEC978D" w:rsidR="0087481D" w:rsidRDefault="0087481D" w:rsidP="0087481D">
            <w:pPr>
              <w:rPr>
                <w:lang w:val="en-GB"/>
              </w:rPr>
            </w:pPr>
            <w:r>
              <w:rPr>
                <w:lang w:val="en-GB"/>
              </w:rPr>
              <w:t>HP2</w:t>
            </w:r>
          </w:p>
        </w:tc>
        <w:tc>
          <w:tcPr>
            <w:tcW w:w="3260" w:type="dxa"/>
          </w:tcPr>
          <w:p w14:paraId="2EC83591" w14:textId="20E5152E" w:rsidR="0087481D" w:rsidRDefault="0087481D" w:rsidP="0087481D">
            <w:pPr>
              <w:rPr>
                <w:lang w:val="en-GB"/>
              </w:rPr>
            </w:pPr>
            <w:r>
              <w:rPr>
                <w:lang w:val="en-GB"/>
              </w:rPr>
              <w:t xml:space="preserve">2.5 L ha-1 Roundup Flex XXL </w:t>
            </w:r>
          </w:p>
        </w:tc>
        <w:tc>
          <w:tcPr>
            <w:tcW w:w="4768" w:type="dxa"/>
          </w:tcPr>
          <w:p w14:paraId="51BBBBF7" w14:textId="0F6A3944" w:rsidR="0087481D" w:rsidRDefault="0087481D" w:rsidP="0087481D">
            <w:pPr>
              <w:rPr>
                <w:lang w:val="en-GB"/>
              </w:rPr>
            </w:pPr>
            <w:r>
              <w:rPr>
                <w:lang w:val="en-GB"/>
              </w:rPr>
              <w:t xml:space="preserve">1200 g ha-1 glyphosate; CAS </w:t>
            </w:r>
            <w:r w:rsidRPr="00EF514A">
              <w:rPr>
                <w:lang w:val="en-US"/>
              </w:rPr>
              <w:t>1071-83-6</w:t>
            </w:r>
          </w:p>
        </w:tc>
      </w:tr>
      <w:tr w:rsidR="0087481D" w:rsidRPr="00275DFF" w14:paraId="2BA15297" w14:textId="77777777" w:rsidTr="00B41B1E">
        <w:tc>
          <w:tcPr>
            <w:tcW w:w="988" w:type="dxa"/>
          </w:tcPr>
          <w:p w14:paraId="0561E1E8" w14:textId="75100D39" w:rsidR="0087481D" w:rsidRDefault="0087481D" w:rsidP="0087481D">
            <w:pPr>
              <w:rPr>
                <w:lang w:val="en-GB"/>
              </w:rPr>
            </w:pPr>
            <w:r>
              <w:rPr>
                <w:lang w:val="en-GB"/>
              </w:rPr>
              <w:t>HP3</w:t>
            </w:r>
          </w:p>
        </w:tc>
        <w:tc>
          <w:tcPr>
            <w:tcW w:w="3260" w:type="dxa"/>
          </w:tcPr>
          <w:p w14:paraId="17243C07" w14:textId="7DDC9EB1" w:rsidR="0087481D" w:rsidRDefault="0087481D" w:rsidP="0087481D">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4768" w:type="dxa"/>
          </w:tcPr>
          <w:p w14:paraId="641F9B9A" w14:textId="1D561C27" w:rsidR="0087481D" w:rsidRDefault="0087481D" w:rsidP="0087481D">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p>
        </w:tc>
      </w:tr>
      <w:tr w:rsidR="0087481D" w14:paraId="725AD33F" w14:textId="77777777" w:rsidTr="00B41B1E">
        <w:tc>
          <w:tcPr>
            <w:tcW w:w="988" w:type="dxa"/>
          </w:tcPr>
          <w:p w14:paraId="7F95B27F" w14:textId="77777777" w:rsidR="0087481D" w:rsidRDefault="0087481D" w:rsidP="0087481D">
            <w:pPr>
              <w:rPr>
                <w:lang w:val="en-GB"/>
              </w:rPr>
            </w:pPr>
          </w:p>
        </w:tc>
        <w:tc>
          <w:tcPr>
            <w:tcW w:w="3260" w:type="dxa"/>
          </w:tcPr>
          <w:p w14:paraId="2CEDBF3A" w14:textId="13C0EA1C" w:rsidR="0087481D" w:rsidRDefault="0087481D" w:rsidP="0087481D">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37CDEF1C" w14:textId="775E1E87" w:rsidR="0087481D" w:rsidRDefault="0087481D" w:rsidP="0087481D">
            <w:pPr>
              <w:rPr>
                <w:lang w:val="en-GB"/>
              </w:rPr>
            </w:pPr>
            <w:r>
              <w:rPr>
                <w:lang w:val="en-GB"/>
              </w:rPr>
              <w:t xml:space="preserve">- </w:t>
            </w:r>
          </w:p>
        </w:tc>
      </w:tr>
      <w:tr w:rsidR="0087481D" w14:paraId="7CE09E2B" w14:textId="77777777" w:rsidTr="00B41B1E">
        <w:tc>
          <w:tcPr>
            <w:tcW w:w="988" w:type="dxa"/>
          </w:tcPr>
          <w:p w14:paraId="66EA370E" w14:textId="1698EE10" w:rsidR="0087481D" w:rsidRDefault="0087481D" w:rsidP="0087481D">
            <w:pPr>
              <w:rPr>
                <w:lang w:val="en-GB"/>
              </w:rPr>
            </w:pPr>
            <w:r>
              <w:rPr>
                <w:lang w:val="en-GB"/>
              </w:rPr>
              <w:t>HP4</w:t>
            </w:r>
          </w:p>
        </w:tc>
        <w:tc>
          <w:tcPr>
            <w:tcW w:w="3260" w:type="dxa"/>
          </w:tcPr>
          <w:p w14:paraId="424F09E0" w14:textId="430CA7BA" w:rsidR="0087481D" w:rsidRDefault="0087481D" w:rsidP="0087481D">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4768" w:type="dxa"/>
          </w:tcPr>
          <w:p w14:paraId="6D3A9E87" w14:textId="7287A011" w:rsidR="0087481D" w:rsidRDefault="0087481D" w:rsidP="0087481D">
            <w:pPr>
              <w:rPr>
                <w:lang w:val="en-GB"/>
              </w:rPr>
            </w:pPr>
            <w:r>
              <w:rPr>
                <w:lang w:val="en-GB"/>
              </w:rPr>
              <w:t xml:space="preserve">83 g ha-1 </w:t>
            </w:r>
            <w:proofErr w:type="spellStart"/>
            <w:r>
              <w:rPr>
                <w:lang w:val="en-GB"/>
              </w:rPr>
              <w:t>fluroxypyr</w:t>
            </w:r>
            <w:proofErr w:type="spellEnd"/>
            <w:r>
              <w:rPr>
                <w:lang w:val="en-GB"/>
              </w:rPr>
              <w:t xml:space="preserve"> (CAS </w:t>
            </w:r>
            <w:r w:rsidRPr="001114A3">
              <w:rPr>
                <w:lang w:val="en-US"/>
              </w:rPr>
              <w:t>69377-81-7</w:t>
            </w:r>
            <w:r>
              <w:rPr>
                <w:lang w:val="en-US"/>
              </w:rPr>
              <w:t>)</w:t>
            </w:r>
          </w:p>
        </w:tc>
      </w:tr>
      <w:tr w:rsidR="0087481D" w:rsidRPr="00275DFF" w14:paraId="6B23DF06" w14:textId="77777777" w:rsidTr="00B41B1E">
        <w:tc>
          <w:tcPr>
            <w:tcW w:w="988" w:type="dxa"/>
          </w:tcPr>
          <w:p w14:paraId="5098B33D" w14:textId="77777777" w:rsidR="0087481D" w:rsidRDefault="0087481D" w:rsidP="0087481D">
            <w:pPr>
              <w:rPr>
                <w:lang w:val="en-GB"/>
              </w:rPr>
            </w:pPr>
          </w:p>
        </w:tc>
        <w:tc>
          <w:tcPr>
            <w:tcW w:w="3260" w:type="dxa"/>
          </w:tcPr>
          <w:p w14:paraId="0D211E41" w14:textId="1F5E1DF1" w:rsidR="0087481D" w:rsidRDefault="0087481D" w:rsidP="0087481D">
            <w:pPr>
              <w:rPr>
                <w:lang w:val="en-GB"/>
              </w:rPr>
            </w:pPr>
            <w:r>
              <w:rPr>
                <w:lang w:val="en-GB"/>
              </w:rPr>
              <w:t>0.03 L ha</w:t>
            </w:r>
            <w:r w:rsidRPr="00232073">
              <w:rPr>
                <w:vertAlign w:val="superscript"/>
                <w:lang w:val="en-GB"/>
              </w:rPr>
              <w:t>-1</w:t>
            </w:r>
            <w:r>
              <w:rPr>
                <w:lang w:val="en-GB"/>
              </w:rPr>
              <w:t xml:space="preserve"> Hussar OD </w:t>
            </w:r>
          </w:p>
        </w:tc>
        <w:tc>
          <w:tcPr>
            <w:tcW w:w="4768" w:type="dxa"/>
          </w:tcPr>
          <w:p w14:paraId="4A925717" w14:textId="7ECB9972" w:rsidR="0087481D" w:rsidRDefault="0087481D" w:rsidP="0087481D">
            <w:pPr>
              <w:rPr>
                <w:lang w:val="en-GB"/>
              </w:rPr>
            </w:pPr>
            <w:r>
              <w:rPr>
                <w:lang w:val="en-GB"/>
              </w:rPr>
              <w:t xml:space="preserve">3 g ha-1 </w:t>
            </w:r>
            <w:proofErr w:type="spellStart"/>
            <w:r>
              <w:rPr>
                <w:lang w:val="en-GB"/>
              </w:rPr>
              <w:t>mefenpyr</w:t>
            </w:r>
            <w:proofErr w:type="spellEnd"/>
            <w:r>
              <w:rPr>
                <w:lang w:val="en-GB"/>
              </w:rPr>
              <w:t xml:space="preserve">-diethyl (CAS </w:t>
            </w:r>
            <w:r w:rsidRPr="00964670">
              <w:rPr>
                <w:lang w:val="en-US"/>
              </w:rPr>
              <w:t>135590-91-9</w:t>
            </w:r>
            <w:r>
              <w:rPr>
                <w:lang w:val="en-US"/>
              </w:rPr>
              <w:t>) and 1 g ha-1</w:t>
            </w:r>
            <w:r w:rsidRPr="00964670">
              <w:rPr>
                <w:lang w:val="en-US"/>
              </w:rPr>
              <w:t xml:space="preserve"> </w:t>
            </w:r>
            <w:proofErr w:type="spellStart"/>
            <w:r>
              <w:rPr>
                <w:lang w:val="en-GB"/>
              </w:rPr>
              <w:t>iodosulfuron</w:t>
            </w:r>
            <w:proofErr w:type="spellEnd"/>
            <w:r>
              <w:rPr>
                <w:lang w:val="en-GB"/>
              </w:rPr>
              <w:t xml:space="preserve">-methyl-Na (CAS </w:t>
            </w:r>
            <w:r w:rsidRPr="00964670">
              <w:rPr>
                <w:lang w:val="en-US"/>
              </w:rPr>
              <w:t>144550-36-7</w:t>
            </w:r>
            <w:r>
              <w:rPr>
                <w:lang w:val="en-US"/>
              </w:rPr>
              <w:t>)</w:t>
            </w:r>
          </w:p>
        </w:tc>
      </w:tr>
      <w:tr w:rsidR="0087481D" w14:paraId="568D4A30" w14:textId="77777777" w:rsidTr="00B41B1E">
        <w:tc>
          <w:tcPr>
            <w:tcW w:w="988" w:type="dxa"/>
          </w:tcPr>
          <w:p w14:paraId="5A739D53" w14:textId="77777777" w:rsidR="0087481D" w:rsidRDefault="0087481D" w:rsidP="0087481D">
            <w:pPr>
              <w:rPr>
                <w:lang w:val="en-GB"/>
              </w:rPr>
            </w:pPr>
          </w:p>
        </w:tc>
        <w:tc>
          <w:tcPr>
            <w:tcW w:w="3260" w:type="dxa"/>
          </w:tcPr>
          <w:p w14:paraId="20676A5F" w14:textId="2E5B1EF9" w:rsidR="0087481D" w:rsidRDefault="0087481D" w:rsidP="0087481D">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4768" w:type="dxa"/>
          </w:tcPr>
          <w:p w14:paraId="3A688399" w14:textId="6582A8C2" w:rsidR="0087481D" w:rsidRDefault="0087481D" w:rsidP="0087481D">
            <w:pPr>
              <w:rPr>
                <w:lang w:val="en-GB"/>
              </w:rPr>
            </w:pPr>
            <w:r>
              <w:rPr>
                <w:lang w:val="en-GB"/>
              </w:rPr>
              <w:t xml:space="preserve">- </w:t>
            </w:r>
          </w:p>
        </w:tc>
      </w:tr>
      <w:tr w:rsidR="0087481D" w14:paraId="7CF06930" w14:textId="77777777" w:rsidTr="00B41B1E">
        <w:tc>
          <w:tcPr>
            <w:tcW w:w="988" w:type="dxa"/>
          </w:tcPr>
          <w:p w14:paraId="42F2D3F6" w14:textId="660CF04D" w:rsidR="0087481D" w:rsidRDefault="0087481D" w:rsidP="0087481D">
            <w:pPr>
              <w:rPr>
                <w:lang w:val="en-GB"/>
              </w:rPr>
            </w:pPr>
            <w:r>
              <w:rPr>
                <w:lang w:val="en-GB"/>
              </w:rPr>
              <w:t>HP5</w:t>
            </w:r>
          </w:p>
        </w:tc>
        <w:tc>
          <w:tcPr>
            <w:tcW w:w="3260" w:type="dxa"/>
          </w:tcPr>
          <w:p w14:paraId="78BA4B52" w14:textId="53AE424C" w:rsidR="0087481D" w:rsidRDefault="0087481D" w:rsidP="0087481D">
            <w:pPr>
              <w:rPr>
                <w:lang w:val="en-GB"/>
              </w:rPr>
            </w:pPr>
            <w:r>
              <w:rPr>
                <w:lang w:val="en-GB"/>
              </w:rPr>
              <w:t>1 L ha</w:t>
            </w:r>
            <w:r w:rsidRPr="00A94A1F">
              <w:rPr>
                <w:vertAlign w:val="superscript"/>
                <w:lang w:val="en-GB"/>
              </w:rPr>
              <w:t>-1</w:t>
            </w:r>
            <w:r>
              <w:rPr>
                <w:vertAlign w:val="superscript"/>
                <w:lang w:val="en-GB"/>
              </w:rPr>
              <w:t xml:space="preserve"> </w:t>
            </w:r>
            <w:proofErr w:type="spellStart"/>
            <w:r>
              <w:rPr>
                <w:lang w:val="en-GB"/>
              </w:rPr>
              <w:t>Metaxone</w:t>
            </w:r>
            <w:proofErr w:type="spellEnd"/>
          </w:p>
        </w:tc>
        <w:tc>
          <w:tcPr>
            <w:tcW w:w="4768" w:type="dxa"/>
          </w:tcPr>
          <w:p w14:paraId="1DE88985" w14:textId="38E767FB" w:rsidR="0087481D" w:rsidRPr="00B41B1E" w:rsidRDefault="0087481D" w:rsidP="0087481D">
            <w:pPr>
              <w:rPr>
                <w:lang w:val="en-US"/>
              </w:rPr>
            </w:pPr>
            <w:r>
              <w:rPr>
                <w:lang w:val="en-GB"/>
              </w:rPr>
              <w:t xml:space="preserve">750 g ha-1 MCPA (CAS </w:t>
            </w:r>
            <w:r w:rsidRPr="00B41B1E">
              <w:rPr>
                <w:lang w:val="en-US"/>
              </w:rPr>
              <w:t>94-74-6</w:t>
            </w:r>
            <w:r>
              <w:rPr>
                <w:lang w:val="en-US"/>
              </w:rPr>
              <w:t>)</w:t>
            </w:r>
          </w:p>
        </w:tc>
      </w:tr>
      <w:tr w:rsidR="0087481D" w14:paraId="65D7B649" w14:textId="77777777" w:rsidTr="00B41B1E">
        <w:tc>
          <w:tcPr>
            <w:tcW w:w="988" w:type="dxa"/>
          </w:tcPr>
          <w:p w14:paraId="25582250" w14:textId="52C419AF" w:rsidR="0087481D" w:rsidRDefault="0087481D" w:rsidP="0087481D">
            <w:pPr>
              <w:rPr>
                <w:lang w:val="en-GB"/>
              </w:rPr>
            </w:pPr>
            <w:r>
              <w:rPr>
                <w:lang w:val="en-GB"/>
              </w:rPr>
              <w:t>HP6</w:t>
            </w:r>
          </w:p>
        </w:tc>
        <w:tc>
          <w:tcPr>
            <w:tcW w:w="3260" w:type="dxa"/>
          </w:tcPr>
          <w:p w14:paraId="41292956" w14:textId="3253CB62" w:rsidR="0087481D" w:rsidRDefault="0087481D" w:rsidP="0087481D">
            <w:pPr>
              <w:rPr>
                <w:lang w:val="en-GB"/>
              </w:rPr>
            </w:pP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4768" w:type="dxa"/>
          </w:tcPr>
          <w:p w14:paraId="63238CA6" w14:textId="32782986" w:rsidR="0087481D" w:rsidRPr="0087481D" w:rsidRDefault="0087481D" w:rsidP="0087481D">
            <w:pPr>
              <w:rPr>
                <w:lang w:val="en-US"/>
              </w:rPr>
            </w:pPr>
            <w:r>
              <w:rPr>
                <w:lang w:val="en-GB"/>
              </w:rPr>
              <w:t xml:space="preserve">90 g ha-1 </w:t>
            </w:r>
            <w:proofErr w:type="spellStart"/>
            <w:r>
              <w:rPr>
                <w:lang w:val="en-GB"/>
              </w:rPr>
              <w:t>Fluroxypyr</w:t>
            </w:r>
            <w:proofErr w:type="spellEnd"/>
            <w:r>
              <w:rPr>
                <w:lang w:val="en-GB"/>
              </w:rPr>
              <w:t xml:space="preserve"> (CAS </w:t>
            </w:r>
            <w:r w:rsidRPr="0087481D">
              <w:rPr>
                <w:lang w:val="en-US"/>
              </w:rPr>
              <w:t>69377-81-7</w:t>
            </w:r>
            <w:r>
              <w:rPr>
                <w:lang w:val="en-US"/>
              </w:rPr>
              <w:t>)</w:t>
            </w:r>
          </w:p>
        </w:tc>
      </w:tr>
      <w:tr w:rsidR="0087481D" w:rsidRPr="00275DFF" w14:paraId="52C3DF52" w14:textId="77777777" w:rsidTr="00B41B1E">
        <w:tc>
          <w:tcPr>
            <w:tcW w:w="988" w:type="dxa"/>
          </w:tcPr>
          <w:p w14:paraId="05FDC734" w14:textId="77777777" w:rsidR="0087481D" w:rsidRDefault="0087481D" w:rsidP="0087481D">
            <w:pPr>
              <w:rPr>
                <w:lang w:val="en-GB"/>
              </w:rPr>
            </w:pPr>
          </w:p>
        </w:tc>
        <w:tc>
          <w:tcPr>
            <w:tcW w:w="3260" w:type="dxa"/>
          </w:tcPr>
          <w:p w14:paraId="73CFBD60" w14:textId="07E02F27" w:rsidR="0087481D" w:rsidRDefault="0087481D" w:rsidP="0087481D">
            <w:pPr>
              <w:rPr>
                <w:lang w:val="en-GB"/>
              </w:rPr>
            </w:pPr>
            <w:r>
              <w:rPr>
                <w:lang w:val="en-GB"/>
              </w:rPr>
              <w:t>10 g ha</w:t>
            </w:r>
            <w:r w:rsidRPr="00F605CE">
              <w:rPr>
                <w:vertAlign w:val="superscript"/>
                <w:lang w:val="en-GB"/>
              </w:rPr>
              <w:t>-1</w:t>
            </w:r>
            <w:r>
              <w:rPr>
                <w:lang w:val="en-GB"/>
              </w:rPr>
              <w:t xml:space="preserve"> Trimmer SG</w:t>
            </w:r>
          </w:p>
        </w:tc>
        <w:tc>
          <w:tcPr>
            <w:tcW w:w="4768" w:type="dxa"/>
          </w:tcPr>
          <w:p w14:paraId="03A10184" w14:textId="4FCAFA87" w:rsidR="0087481D" w:rsidRDefault="0087481D" w:rsidP="0087481D">
            <w:pPr>
              <w:rPr>
                <w:lang w:val="en-GB"/>
              </w:rPr>
            </w:pPr>
            <w:r>
              <w:rPr>
                <w:lang w:val="en-GB"/>
              </w:rPr>
              <w:t xml:space="preserve">5 g ha-1 </w:t>
            </w:r>
            <w:proofErr w:type="spellStart"/>
            <w:r>
              <w:rPr>
                <w:lang w:val="en-GB"/>
              </w:rPr>
              <w:t>tribenuron</w:t>
            </w:r>
            <w:proofErr w:type="spellEnd"/>
            <w:r>
              <w:rPr>
                <w:lang w:val="en-GB"/>
              </w:rPr>
              <w:t xml:space="preserve">-methyl (CAS </w:t>
            </w:r>
            <w:r w:rsidRPr="0087481D">
              <w:rPr>
                <w:lang w:val="en-US"/>
              </w:rPr>
              <w:t>101200-48-0</w:t>
            </w:r>
            <w:r>
              <w:rPr>
                <w:lang w:val="en-GB"/>
              </w:rPr>
              <w:t>)</w:t>
            </w:r>
          </w:p>
        </w:tc>
      </w:tr>
      <w:tr w:rsidR="0087481D" w14:paraId="169D39F7" w14:textId="77777777" w:rsidTr="00B41B1E">
        <w:tc>
          <w:tcPr>
            <w:tcW w:w="988" w:type="dxa"/>
          </w:tcPr>
          <w:p w14:paraId="2C81B7EE" w14:textId="77777777" w:rsidR="0087481D" w:rsidRDefault="0087481D" w:rsidP="0087481D">
            <w:pPr>
              <w:rPr>
                <w:lang w:val="en-GB"/>
              </w:rPr>
            </w:pPr>
          </w:p>
        </w:tc>
        <w:tc>
          <w:tcPr>
            <w:tcW w:w="3260" w:type="dxa"/>
          </w:tcPr>
          <w:p w14:paraId="0779EFCB" w14:textId="76681CE3" w:rsidR="0087481D" w:rsidRDefault="0087481D" w:rsidP="0087481D">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6BF0F96A" w14:textId="3F00FA5F" w:rsidR="0087481D" w:rsidRDefault="0087481D" w:rsidP="0087481D">
            <w:pPr>
              <w:rPr>
                <w:lang w:val="en-GB"/>
              </w:rPr>
            </w:pPr>
            <w:r>
              <w:rPr>
                <w:lang w:val="en-GB"/>
              </w:rPr>
              <w:t>-</w:t>
            </w:r>
          </w:p>
        </w:tc>
      </w:tr>
      <w:tr w:rsidR="0087481D" w14:paraId="7EF2CEF2" w14:textId="77777777" w:rsidTr="00B41B1E">
        <w:tc>
          <w:tcPr>
            <w:tcW w:w="988" w:type="dxa"/>
          </w:tcPr>
          <w:p w14:paraId="1753CD5F" w14:textId="3244B160" w:rsidR="0087481D" w:rsidRDefault="0087481D" w:rsidP="0087481D">
            <w:pPr>
              <w:rPr>
                <w:lang w:val="en-GB"/>
              </w:rPr>
            </w:pPr>
            <w:r>
              <w:rPr>
                <w:lang w:val="en-GB"/>
              </w:rPr>
              <w:t>HP7</w:t>
            </w:r>
          </w:p>
        </w:tc>
        <w:tc>
          <w:tcPr>
            <w:tcW w:w="3260" w:type="dxa"/>
          </w:tcPr>
          <w:p w14:paraId="04FA7667" w14:textId="6EBC1A69" w:rsidR="0087481D" w:rsidRDefault="000E21EA" w:rsidP="0087481D">
            <w:pPr>
              <w:rPr>
                <w:lang w:val="en-GB"/>
              </w:rPr>
            </w:pPr>
            <w:r>
              <w:rPr>
                <w:lang w:val="en-GB"/>
              </w:rPr>
              <w:t>0.5 L ha</w:t>
            </w:r>
            <w:r w:rsidRPr="00974453">
              <w:rPr>
                <w:vertAlign w:val="superscript"/>
                <w:lang w:val="en-GB"/>
              </w:rPr>
              <w:t>-1</w:t>
            </w:r>
            <w:r>
              <w:rPr>
                <w:lang w:val="en-GB"/>
              </w:rPr>
              <w:t xml:space="preserve"> Stomp CS </w:t>
            </w:r>
          </w:p>
        </w:tc>
        <w:tc>
          <w:tcPr>
            <w:tcW w:w="4768" w:type="dxa"/>
          </w:tcPr>
          <w:p w14:paraId="179D0C6F" w14:textId="411D31C8" w:rsidR="0087481D" w:rsidRDefault="000E21EA" w:rsidP="0087481D">
            <w:pPr>
              <w:rPr>
                <w:lang w:val="en-GB"/>
              </w:rPr>
            </w:pPr>
            <w:r>
              <w:rPr>
                <w:lang w:val="en-GB"/>
              </w:rPr>
              <w:t xml:space="preserve">228 g ha-1 pendimethalin (CAS </w:t>
            </w:r>
            <w:r w:rsidRPr="007D1D13">
              <w:rPr>
                <w:lang w:val="en-US"/>
              </w:rPr>
              <w:t>40487-42-1</w:t>
            </w:r>
            <w:r>
              <w:rPr>
                <w:lang w:val="en-GB"/>
              </w:rPr>
              <w:t>)</w:t>
            </w:r>
          </w:p>
        </w:tc>
      </w:tr>
      <w:tr w:rsidR="000E21EA" w14:paraId="270789EC" w14:textId="77777777" w:rsidTr="00B41B1E">
        <w:tc>
          <w:tcPr>
            <w:tcW w:w="988" w:type="dxa"/>
          </w:tcPr>
          <w:p w14:paraId="7F391116" w14:textId="77777777" w:rsidR="000E21EA" w:rsidRDefault="000E21EA" w:rsidP="0087481D">
            <w:pPr>
              <w:rPr>
                <w:lang w:val="en-GB"/>
              </w:rPr>
            </w:pPr>
          </w:p>
        </w:tc>
        <w:tc>
          <w:tcPr>
            <w:tcW w:w="3260" w:type="dxa"/>
          </w:tcPr>
          <w:p w14:paraId="4B517B38" w14:textId="706DA50E" w:rsidR="000E21EA" w:rsidRDefault="000E21EA" w:rsidP="0087481D">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4768" w:type="dxa"/>
          </w:tcPr>
          <w:p w14:paraId="0FF0E17F" w14:textId="7EC9E2FB" w:rsidR="000E21EA" w:rsidRDefault="000E21EA" w:rsidP="0087481D">
            <w:pPr>
              <w:rPr>
                <w:lang w:val="en-GB"/>
              </w:rPr>
            </w:pPr>
            <w:r>
              <w:rPr>
                <w:lang w:val="en-GB"/>
              </w:rPr>
              <w:t xml:space="preserve">192 g ha-1 </w:t>
            </w:r>
            <w:proofErr w:type="spellStart"/>
            <w:r>
              <w:rPr>
                <w:lang w:val="en-GB"/>
              </w:rPr>
              <w:t>bentazone</w:t>
            </w:r>
            <w:proofErr w:type="spellEnd"/>
            <w:r>
              <w:rPr>
                <w:lang w:val="en-GB"/>
              </w:rPr>
              <w:t xml:space="preserve"> (C</w:t>
            </w:r>
            <w:r w:rsidRPr="00023C12">
              <w:rPr>
                <w:lang w:val="en-US"/>
              </w:rPr>
              <w:t>AS 25057-89-0)</w:t>
            </w:r>
          </w:p>
        </w:tc>
      </w:tr>
      <w:tr w:rsidR="000E21EA" w14:paraId="74A6A801" w14:textId="77777777" w:rsidTr="00B41B1E">
        <w:tc>
          <w:tcPr>
            <w:tcW w:w="988" w:type="dxa"/>
          </w:tcPr>
          <w:p w14:paraId="4F6A7C21" w14:textId="4E3C04E9" w:rsidR="000E21EA" w:rsidRDefault="000E21EA" w:rsidP="0087481D">
            <w:pPr>
              <w:rPr>
                <w:lang w:val="en-GB"/>
              </w:rPr>
            </w:pPr>
            <w:r>
              <w:rPr>
                <w:lang w:val="en-GB"/>
              </w:rPr>
              <w:t>HP8</w:t>
            </w:r>
          </w:p>
        </w:tc>
        <w:tc>
          <w:tcPr>
            <w:tcW w:w="3260" w:type="dxa"/>
          </w:tcPr>
          <w:p w14:paraId="4328EB3C" w14:textId="38D7AC23" w:rsidR="000E21EA" w:rsidRDefault="000E21EA" w:rsidP="000E21EA">
            <w:pPr>
              <w:rPr>
                <w:lang w:val="en-GB"/>
              </w:rPr>
            </w:pPr>
            <w:r>
              <w:rPr>
                <w:lang w:val="en-GB"/>
              </w:rPr>
              <w:t>0.93 L ha</w:t>
            </w:r>
            <w:r w:rsidRPr="0083405F">
              <w:rPr>
                <w:vertAlign w:val="superscript"/>
                <w:lang w:val="en-GB"/>
              </w:rPr>
              <w:t>-1</w:t>
            </w:r>
            <w:r>
              <w:rPr>
                <w:lang w:val="en-GB"/>
              </w:rPr>
              <w:t xml:space="preserve">Agil 100 EC </w:t>
            </w:r>
          </w:p>
        </w:tc>
        <w:tc>
          <w:tcPr>
            <w:tcW w:w="4768" w:type="dxa"/>
          </w:tcPr>
          <w:p w14:paraId="44F39408" w14:textId="4884A908" w:rsidR="000E21EA" w:rsidRDefault="000E21EA" w:rsidP="000E21EA">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13D53032" w14:textId="77777777" w:rsidR="000E21EA" w:rsidRDefault="000E21EA" w:rsidP="0087481D">
            <w:pPr>
              <w:rPr>
                <w:lang w:val="en-GB"/>
              </w:rPr>
            </w:pPr>
          </w:p>
        </w:tc>
      </w:tr>
    </w:tbl>
    <w:p w14:paraId="7D3B7CC7" w14:textId="77777777" w:rsidR="00964670" w:rsidRDefault="00964670" w:rsidP="00A70C8E">
      <w:pPr>
        <w:rPr>
          <w:lang w:val="en-GB"/>
        </w:rPr>
      </w:pPr>
    </w:p>
    <w:p w14:paraId="5B4F0AC0" w14:textId="426F2FF4" w:rsidR="00E3737B" w:rsidRP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non-inversion and no-till treatments, all plots were sprayed with </w:t>
      </w:r>
      <w:r w:rsidR="00964670">
        <w:rPr>
          <w:lang w:val="en-GB"/>
        </w:rPr>
        <w:t>HP1</w:t>
      </w:r>
      <w:r w:rsidR="0087481D">
        <w:rPr>
          <w:lang w:val="en-GB"/>
        </w:rPr>
        <w:t xml:space="preserve"> (2018, 2019) or HP2 (2020)</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11"/>
      <w:r w:rsidR="00AD5622">
        <w:rPr>
          <w:lang w:val="en-GB"/>
        </w:rPr>
        <w:t>to….</w:t>
      </w:r>
      <w:commentRangeEnd w:id="11"/>
      <w:r w:rsidR="00AD5622">
        <w:rPr>
          <w:rStyle w:val="CommentReference"/>
        </w:rPr>
        <w:commentReference w:id="11"/>
      </w:r>
      <w:r w:rsidR="00905DB0">
        <w:rPr>
          <w:lang w:val="en-GB"/>
        </w:rPr>
        <w:t xml:space="preserve">. </w:t>
      </w:r>
      <w:bookmarkStart w:id="12"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 xml:space="preserve">Avena </w:t>
      </w:r>
      <w:proofErr w:type="spellStart"/>
      <w:r w:rsidR="00A70C8E" w:rsidRPr="00954488">
        <w:rPr>
          <w:i/>
          <w:iCs/>
          <w:lang w:val="en-GB"/>
        </w:rPr>
        <w:t>fatua</w:t>
      </w:r>
      <w:proofErr w:type="spellEnd"/>
      <w:r w:rsidR="00A70C8E">
        <w:rPr>
          <w:lang w:val="en-GB"/>
        </w:rPr>
        <w:t>)</w:t>
      </w:r>
      <w:r w:rsidR="000E21EA">
        <w:rPr>
          <w:lang w:val="en-GB"/>
        </w:rPr>
        <w:t>.</w:t>
      </w:r>
      <w:r w:rsidR="00A70C8E">
        <w:rPr>
          <w:lang w:val="en-GB"/>
        </w:rPr>
        <w:t xml:space="preserve"> </w:t>
      </w:r>
      <w:bookmarkEnd w:id="12"/>
      <w:r w:rsidR="00A70C8E">
        <w:rPr>
          <w:lang w:val="en-GB"/>
        </w:rPr>
        <w:t xml:space="preserve">All plots were managed identically for diseases and insect pests according to Danish standard </w:t>
      </w:r>
      <w:r w:rsidR="00A70C8E">
        <w:rPr>
          <w:lang w:val="en-GB"/>
        </w:rPr>
        <w:lastRenderedPageBreak/>
        <w:t>recommendations and policies.</w:t>
      </w:r>
      <w:r w:rsidR="00E3737B">
        <w:rPr>
          <w:lang w:val="en-GB"/>
        </w:rPr>
        <w:t xml:space="preserve"> </w:t>
      </w:r>
      <w:r w:rsidR="00E3737B">
        <w:rPr>
          <w:lang w:val="en-US"/>
        </w:rPr>
        <w:t xml:space="preserve">Herbicide use data was translated into potential toxicity loads to society using the Danish Pesticide Load Indicator (PLI; </w:t>
      </w:r>
      <w:r w:rsidR="00E3737B">
        <w:rPr>
          <w:lang w:val="en-US"/>
        </w:rPr>
        <w:fldChar w:fldCharType="begin"/>
      </w:r>
      <w:r w:rsidR="00E3737B">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E3737B">
        <w:rPr>
          <w:lang w:val="en-US"/>
        </w:rPr>
        <w:fldChar w:fldCharType="separate"/>
      </w:r>
      <w:r w:rsidR="00E3737B" w:rsidRPr="00E3737B">
        <w:rPr>
          <w:rFonts w:ascii="Aptos" w:hAnsi="Aptos"/>
          <w:lang w:val="en-US"/>
        </w:rPr>
        <w:t>(Kudsk et al., 2018)</w:t>
      </w:r>
      <w:r w:rsidR="00E3737B">
        <w:rPr>
          <w:lang w:val="en-US"/>
        </w:rPr>
        <w:fldChar w:fldCharType="end"/>
      </w:r>
      <w:r w:rsidR="00E3737B">
        <w:rPr>
          <w:lang w:val="en-US"/>
        </w:rPr>
        <w:t>).</w:t>
      </w: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w:t>
      </w:r>
      <w:proofErr w:type="gramStart"/>
      <w:r>
        <w:rPr>
          <w:lang w:val="en-US"/>
        </w:rPr>
        <w:t>In order to</w:t>
      </w:r>
      <w:proofErr w:type="gramEnd"/>
      <w:r>
        <w:rPr>
          <w:lang w:val="en-US"/>
        </w:rPr>
        <w:t xml:space="preserve">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3"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2F35F65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4"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4"/>
      <w:r w:rsidRPr="00372A54">
        <w:rPr>
          <w:lang w:val="en-GB"/>
        </w:rPr>
        <w:t xml:space="preserve">). </w:t>
      </w:r>
      <w:r>
        <w:rPr>
          <w:lang w:val="en-GB"/>
        </w:rPr>
        <w:t>Grain yields are reported on a dry matter basis.</w:t>
      </w:r>
    </w:p>
    <w:p w14:paraId="34A7B1DB" w14:textId="6322EFBE" w:rsidR="00A70C8E" w:rsidRPr="00FF440C" w:rsidRDefault="00997973" w:rsidP="00997973">
      <w:pPr>
        <w:pStyle w:val="Heading2"/>
        <w:rPr>
          <w:lang w:val="en-US"/>
        </w:rPr>
      </w:pPr>
      <w:r>
        <w:rPr>
          <w:lang w:val="en-US"/>
        </w:rPr>
        <w:t>Vegetation measurements</w:t>
      </w:r>
    </w:p>
    <w:p w14:paraId="74A6B46E" w14:textId="77777777" w:rsidR="00997973" w:rsidRPr="0029022B" w:rsidRDefault="00997973" w:rsidP="00997973">
      <w:pPr>
        <w:rPr>
          <w:lang w:val="en-US"/>
        </w:rPr>
      </w:pPr>
      <w:r>
        <w:rPr>
          <w:lang w:val="en-US"/>
        </w:rPr>
        <w:t>Table X.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0B57CB">
        <w:tc>
          <w:tcPr>
            <w:tcW w:w="3539" w:type="dxa"/>
          </w:tcPr>
          <w:p w14:paraId="3A64DEF7" w14:textId="77777777" w:rsidR="00997973" w:rsidRDefault="00997973" w:rsidP="000B57CB">
            <w:pPr>
              <w:rPr>
                <w:b/>
                <w:bCs/>
                <w:lang w:val="en-US"/>
              </w:rPr>
            </w:pPr>
            <w:r>
              <w:rPr>
                <w:b/>
                <w:bCs/>
                <w:lang w:val="en-US"/>
              </w:rPr>
              <w:t>Measurement</w:t>
            </w:r>
          </w:p>
        </w:tc>
        <w:tc>
          <w:tcPr>
            <w:tcW w:w="5477" w:type="dxa"/>
          </w:tcPr>
          <w:p w14:paraId="4ACA7F13" w14:textId="77777777" w:rsidR="00997973" w:rsidRDefault="00997973" w:rsidP="000B57CB">
            <w:pPr>
              <w:rPr>
                <w:b/>
                <w:bCs/>
                <w:lang w:val="en-US"/>
              </w:rPr>
            </w:pPr>
            <w:r>
              <w:rPr>
                <w:b/>
                <w:bCs/>
                <w:lang w:val="en-US"/>
              </w:rPr>
              <w:t>Units of identification</w:t>
            </w:r>
          </w:p>
        </w:tc>
      </w:tr>
      <w:tr w:rsidR="00997973" w:rsidRPr="00175629" w14:paraId="5E7D783C" w14:textId="77777777" w:rsidTr="000B57CB">
        <w:tc>
          <w:tcPr>
            <w:tcW w:w="3539" w:type="dxa"/>
          </w:tcPr>
          <w:p w14:paraId="3D65D311" w14:textId="77777777" w:rsidR="00997973" w:rsidRPr="00A11E01" w:rsidRDefault="00997973" w:rsidP="000B57CB">
            <w:pPr>
              <w:rPr>
                <w:lang w:val="en-US"/>
              </w:rPr>
            </w:pPr>
            <w:r w:rsidRPr="00A11E01">
              <w:rPr>
                <w:lang w:val="en-US"/>
              </w:rPr>
              <w:t>Fall ground cover</w:t>
            </w:r>
            <w:r>
              <w:rPr>
                <w:lang w:val="en-US"/>
              </w:rPr>
              <w:t xml:space="preserve"> (%)</w:t>
            </w:r>
          </w:p>
        </w:tc>
        <w:tc>
          <w:tcPr>
            <w:tcW w:w="5477" w:type="dxa"/>
          </w:tcPr>
          <w:p w14:paraId="065F114A" w14:textId="77777777" w:rsidR="00997973" w:rsidRDefault="00997973" w:rsidP="000B57CB">
            <w:pPr>
              <w:rPr>
                <w:lang w:val="en-US"/>
              </w:rPr>
            </w:pPr>
            <w:r>
              <w:rPr>
                <w:lang w:val="en-US"/>
              </w:rPr>
              <w:t>Soil</w:t>
            </w:r>
          </w:p>
          <w:p w14:paraId="0826FCC2" w14:textId="77777777" w:rsidR="00997973" w:rsidRDefault="00997973" w:rsidP="000B57CB">
            <w:pPr>
              <w:rPr>
                <w:lang w:val="en-US"/>
              </w:rPr>
            </w:pPr>
            <w:r>
              <w:rPr>
                <w:lang w:val="en-US"/>
              </w:rPr>
              <w:t>Species (AVESA*, CAPBP, CIRAR, EPHEX, HORVW, LOLPE, MATIN, PAPRH, RAPSR, TAROF, TRFRE)</w:t>
            </w:r>
          </w:p>
          <w:p w14:paraId="5ABB4CC8" w14:textId="77777777" w:rsidR="00997973" w:rsidRPr="00A11E01" w:rsidRDefault="00997973" w:rsidP="000B57CB">
            <w:pPr>
              <w:rPr>
                <w:lang w:val="en-US"/>
              </w:rPr>
            </w:pPr>
            <w:r>
              <w:rPr>
                <w:lang w:val="en-US"/>
              </w:rPr>
              <w:t>Genus (GERSS, LAMSS, SENSS, VERSS)</w:t>
            </w:r>
          </w:p>
        </w:tc>
      </w:tr>
      <w:tr w:rsidR="00997973" w:rsidRPr="00275DFF" w14:paraId="113DFB5B" w14:textId="77777777" w:rsidTr="000B57CB">
        <w:tc>
          <w:tcPr>
            <w:tcW w:w="3539" w:type="dxa"/>
          </w:tcPr>
          <w:p w14:paraId="0E7A7F00" w14:textId="77777777" w:rsidR="00997973" w:rsidRPr="00A11E01" w:rsidRDefault="00997973" w:rsidP="000B57CB">
            <w:pPr>
              <w:rPr>
                <w:lang w:val="en-US"/>
              </w:rPr>
            </w:pPr>
            <w:r w:rsidRPr="00A11E01">
              <w:rPr>
                <w:lang w:val="en-US"/>
              </w:rPr>
              <w:t>Fall biomass</w:t>
            </w:r>
            <w:r>
              <w:rPr>
                <w:lang w:val="en-US"/>
              </w:rPr>
              <w:t xml:space="preserve"> (g m-2)</w:t>
            </w:r>
          </w:p>
        </w:tc>
        <w:tc>
          <w:tcPr>
            <w:tcW w:w="5477" w:type="dxa"/>
          </w:tcPr>
          <w:p w14:paraId="0C66D761" w14:textId="77777777" w:rsidR="00997973" w:rsidRDefault="00997973" w:rsidP="000B57CB">
            <w:pPr>
              <w:rPr>
                <w:lang w:val="en-US"/>
              </w:rPr>
            </w:pPr>
            <w:r w:rsidRPr="00A11E01">
              <w:rPr>
                <w:lang w:val="en-US"/>
              </w:rPr>
              <w:t>Cover crop</w:t>
            </w:r>
          </w:p>
          <w:p w14:paraId="60615670" w14:textId="77777777" w:rsidR="00997973" w:rsidRPr="00A11E01" w:rsidRDefault="00997973" w:rsidP="000B57CB">
            <w:pPr>
              <w:rPr>
                <w:lang w:val="en-US"/>
              </w:rPr>
            </w:pPr>
            <w:r>
              <w:rPr>
                <w:lang w:val="en-US"/>
              </w:rPr>
              <w:t>Other (all other biomass)</w:t>
            </w:r>
          </w:p>
        </w:tc>
      </w:tr>
      <w:tr w:rsidR="00997973" w:rsidRPr="00175629" w14:paraId="57003081" w14:textId="77777777" w:rsidTr="000B57CB">
        <w:tc>
          <w:tcPr>
            <w:tcW w:w="3539" w:type="dxa"/>
          </w:tcPr>
          <w:p w14:paraId="11E07E6B" w14:textId="77777777" w:rsidR="00997973" w:rsidRPr="00A11E01" w:rsidRDefault="00997973" w:rsidP="000B57CB">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Pr>
          <w:p w14:paraId="6C5E96BA" w14:textId="77777777" w:rsidR="00997973" w:rsidRPr="00C13F5B" w:rsidRDefault="00997973" w:rsidP="000B57CB">
            <w:pPr>
              <w:rPr>
                <w:lang w:val="en-US"/>
              </w:rPr>
            </w:pPr>
            <w:r>
              <w:rPr>
                <w:lang w:val="en-US"/>
              </w:rPr>
              <w:t>CIRAR</w:t>
            </w:r>
          </w:p>
          <w:p w14:paraId="03C93ED5" w14:textId="77777777" w:rsidR="00997973" w:rsidRPr="00C13F5B" w:rsidRDefault="00997973" w:rsidP="000B57CB">
            <w:pPr>
              <w:rPr>
                <w:lang w:val="en-US"/>
              </w:rPr>
            </w:pPr>
            <w:r>
              <w:rPr>
                <w:lang w:val="en-US"/>
              </w:rPr>
              <w:t>EQUAR</w:t>
            </w:r>
          </w:p>
          <w:p w14:paraId="5A7C1C29" w14:textId="77777777" w:rsidR="00997973" w:rsidRPr="00C13F5B" w:rsidRDefault="00997973" w:rsidP="000B57CB">
            <w:pPr>
              <w:rPr>
                <w:lang w:val="en-US"/>
              </w:rPr>
            </w:pPr>
            <w:r w:rsidRPr="00C13F5B">
              <w:rPr>
                <w:lang w:val="en-US"/>
              </w:rPr>
              <w:t>Dicot</w:t>
            </w:r>
          </w:p>
          <w:p w14:paraId="6651463B" w14:textId="77777777" w:rsidR="00997973" w:rsidRDefault="00997973" w:rsidP="000B57CB">
            <w:pPr>
              <w:rPr>
                <w:b/>
                <w:bCs/>
                <w:lang w:val="en-US"/>
              </w:rPr>
            </w:pPr>
            <w:r w:rsidRPr="00C13F5B">
              <w:rPr>
                <w:lang w:val="en-US"/>
              </w:rPr>
              <w:t>Monocot</w:t>
            </w:r>
          </w:p>
        </w:tc>
      </w:tr>
      <w:tr w:rsidR="00997973" w:rsidRPr="00275DFF" w14:paraId="26DE969B" w14:textId="77777777" w:rsidTr="000B57CB">
        <w:tc>
          <w:tcPr>
            <w:tcW w:w="3539" w:type="dxa"/>
          </w:tcPr>
          <w:p w14:paraId="3D51B45B" w14:textId="77777777" w:rsidR="00997973" w:rsidRPr="00A11E01" w:rsidRDefault="00997973" w:rsidP="000B57CB">
            <w:pPr>
              <w:rPr>
                <w:lang w:val="en-US"/>
              </w:rPr>
            </w:pPr>
            <w:r>
              <w:rPr>
                <w:lang w:val="en-US"/>
              </w:rPr>
              <w:t>*See supplemental material for Latin names</w:t>
            </w:r>
          </w:p>
        </w:tc>
        <w:tc>
          <w:tcPr>
            <w:tcW w:w="5477" w:type="dxa"/>
          </w:tcPr>
          <w:p w14:paraId="0280EBB1" w14:textId="77777777" w:rsidR="00997973" w:rsidRPr="00C13F5B" w:rsidRDefault="00997973" w:rsidP="000B57CB">
            <w:pPr>
              <w:rPr>
                <w:lang w:val="en-US"/>
              </w:rPr>
            </w:pPr>
          </w:p>
        </w:tc>
      </w:tr>
    </w:tbl>
    <w:p w14:paraId="44447FB8" w14:textId="77777777" w:rsidR="00997973" w:rsidRDefault="00997973" w:rsidP="00997973">
      <w:pPr>
        <w:rPr>
          <w:b/>
          <w:bCs/>
          <w:lang w:val="en-US"/>
        </w:rPr>
      </w:pPr>
    </w:p>
    <w:p w14:paraId="2FC55C32" w14:textId="77777777" w:rsidR="00997973" w:rsidRPr="00CE16B2" w:rsidRDefault="00997973" w:rsidP="00997973">
      <w:pPr>
        <w:pStyle w:val="Heading3"/>
        <w:rPr>
          <w:lang w:val="en-US"/>
        </w:rPr>
      </w:pPr>
      <w:r w:rsidRPr="00CE16B2">
        <w:rPr>
          <w:lang w:val="en-US"/>
        </w:rPr>
        <w:t xml:space="preserve">Fall </w:t>
      </w:r>
      <w:r>
        <w:rPr>
          <w:lang w:val="en-US"/>
        </w:rPr>
        <w:t>ground cover</w:t>
      </w:r>
    </w:p>
    <w:p w14:paraId="416EAC1A" w14:textId="182C11C2"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(Table 1). </w:t>
      </w:r>
      <w:r w:rsidRPr="00E02EB6">
        <w:rPr>
          <w:lang w:val="en-US"/>
        </w:rPr>
        <w:t>Percen</w:t>
      </w:r>
      <w:r>
        <w:rPr>
          <w:lang w:val="en-US"/>
        </w:rPr>
        <w:t xml:space="preserve">t </w:t>
      </w:r>
      <w:r w:rsidRPr="00E02EB6">
        <w:rPr>
          <w:lang w:val="en-US"/>
        </w:rPr>
        <w:t xml:space="preserve">coverage </w:t>
      </w:r>
      <w:r>
        <w:rPr>
          <w:lang w:val="en-US"/>
        </w:rPr>
        <w:t xml:space="preserve">of each category </w:t>
      </w:r>
      <w:r w:rsidRPr="00E02EB6">
        <w:rPr>
          <w:lang w:val="en-US"/>
        </w:rPr>
        <w:t xml:space="preserve">was then calculated </w:t>
      </w:r>
      <w:r w:rsidRPr="00E02EB6">
        <w:rPr>
          <w:lang w:val="en-US"/>
        </w:rPr>
        <w:lastRenderedPageBreak/>
        <w:t>by dividing the number of touched intersections</w:t>
      </w:r>
      <w:r>
        <w:rPr>
          <w:lang w:val="en-US"/>
        </w:rPr>
        <w:t xml:space="preserve"> in that category by </w:t>
      </w:r>
      <w:r w:rsidRPr="00E02EB6">
        <w:rPr>
          <w:lang w:val="en-US"/>
        </w:rPr>
        <w:t xml:space="preserve">289 intersections. </w:t>
      </w:r>
      <w:r>
        <w:rPr>
          <w:lang w:val="en-US"/>
        </w:rPr>
        <w:t xml:space="preserve">For categorical analyses, species/genus were classified as ‘cover crop’ or ‘other.’ </w:t>
      </w:r>
    </w:p>
    <w:p w14:paraId="6FF0A7B0" w14:textId="77777777" w:rsidR="00A70C8E" w:rsidRPr="00997973" w:rsidRDefault="00A70C8E" w:rsidP="00997973">
      <w:pPr>
        <w:pStyle w:val="Heading3"/>
      </w:pPr>
      <w:r w:rsidRPr="00997973">
        <w:t xml:space="preserve">Fall </w:t>
      </w:r>
      <w:proofErr w:type="spellStart"/>
      <w:r w:rsidRPr="00997973">
        <w:t>biomass</w:t>
      </w:r>
      <w:proofErr w:type="spellEnd"/>
    </w:p>
    <w:p w14:paraId="7E5DEC1E" w14:textId="18C15FA7" w:rsidR="00A70C8E" w:rsidRDefault="00A70C8E" w:rsidP="00A70C8E">
      <w:pPr>
        <w:rPr>
          <w:lang w:val="en-US"/>
        </w:rPr>
      </w:pPr>
      <w:r>
        <w:rPr>
          <w:lang w:val="en-US"/>
        </w:rPr>
        <w:t xml:space="preserve">The amount of aboveground vegetative biomass in each treatment was measured following image collection for fall ground cover measurements (15 November 2018 and 13 November 2019, respectively). Two 0.5 m2 quadrats were randomly placed in each plot, and all aboveground biomass was cut at ground level and removed. The biomass samples were separated into three fractions: cover </w:t>
      </w:r>
      <w:r w:rsidR="00A33110">
        <w:rPr>
          <w:lang w:val="en-US"/>
        </w:rPr>
        <w:t>crops</w:t>
      </w:r>
      <w:r>
        <w:rPr>
          <w:lang w:val="en-US"/>
        </w:rPr>
        <w:t xml:space="preserve">, weeds and volunteers in 2018. In 2019, only the fractions cover </w:t>
      </w:r>
      <w:r w:rsidR="00A33110">
        <w:rPr>
          <w:lang w:val="en-US"/>
        </w:rPr>
        <w:t>crops</w:t>
      </w:r>
      <w:r>
        <w:rPr>
          <w:lang w:val="en-US"/>
        </w:rPr>
        <w:t xml:space="preserve"> and </w:t>
      </w:r>
      <w:r w:rsidR="00A33110">
        <w:rPr>
          <w:lang w:val="en-US"/>
        </w:rPr>
        <w:t>other</w:t>
      </w:r>
      <w:r>
        <w:rPr>
          <w:lang w:val="en-US"/>
        </w:rPr>
        <w:t xml:space="preserve"> (weeds plus volunteers) were obtained</w:t>
      </w:r>
      <w:r w:rsidR="00A33110">
        <w:rPr>
          <w:lang w:val="en-US"/>
        </w:rPr>
        <w:t xml:space="preserve">, so the categories ‘cover </w:t>
      </w:r>
      <w:proofErr w:type="gramStart"/>
      <w:r w:rsidR="00A33110">
        <w:rPr>
          <w:lang w:val="en-US"/>
        </w:rPr>
        <w:t>crop</w:t>
      </w:r>
      <w:proofErr w:type="gramEnd"/>
      <w:r w:rsidR="00A33110">
        <w:rPr>
          <w:lang w:val="en-US"/>
        </w:rPr>
        <w:t>’ and ‘other’ were used for all statistical analyses (Table X)</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4382B5D" w14:textId="77777777" w:rsidR="00A70C8E" w:rsidRPr="00997973" w:rsidRDefault="00A70C8E" w:rsidP="00997973">
      <w:pPr>
        <w:pStyle w:val="Heading3"/>
      </w:pPr>
      <w:r w:rsidRPr="00997973">
        <w:t xml:space="preserve">Spring </w:t>
      </w:r>
      <w:proofErr w:type="spellStart"/>
      <w:r w:rsidRPr="00997973">
        <w:t>weed</w:t>
      </w:r>
      <w:proofErr w:type="spellEnd"/>
      <w:r w:rsidRPr="00997973">
        <w:t xml:space="preserve"> </w:t>
      </w:r>
      <w:proofErr w:type="spellStart"/>
      <w:r w:rsidRPr="00997973">
        <w:t>counts</w:t>
      </w:r>
      <w:proofErr w:type="spellEnd"/>
    </w:p>
    <w:p w14:paraId="29E4815A" w14:textId="77777777" w:rsidR="00A70C8E" w:rsidRDefault="00A70C8E" w:rsidP="00A70C8E">
      <w:pPr>
        <w:rPr>
          <w:lang w:val="en-US"/>
        </w:rPr>
      </w:pPr>
      <w:r>
        <w:rPr>
          <w:lang w:val="en-US"/>
        </w:rPr>
        <w:t>The weed flora emerging in spring in the experimental plots was assessed on 22 May 2019 and 27 May 2020 by counting four weed categories in three randomly placed quadrats (0.25 m</w:t>
      </w:r>
      <w:r w:rsidRPr="00C154A9">
        <w:rPr>
          <w:vertAlign w:val="superscript"/>
          <w:lang w:val="en-US"/>
          <w:rPrChange w:id="15" w:author="Bo Melander" w:date="2025-02-12T12:55:00Z" w16du:dateUtc="2025-02-12T11:55:00Z">
            <w:rPr>
              <w:lang w:val="en-US"/>
            </w:rPr>
          </w:rPrChange>
        </w:rPr>
        <w:t>2</w:t>
      </w:r>
      <w:r>
        <w:rPr>
          <w:lang w:val="en-US"/>
        </w:rPr>
        <w:t xml:space="preserve">) per plot. The categories were dicots, monocots, Canada thistle shoots and shoots from horsetail (Equisetum arvense). The spring counts were made to record whether there were any traceable effects from previous year’s cover crop treatments. (The weed counts in spring were of course affected by the earlier herbicide spring applications. The perennials were not affected, and dicots and monocots were not completely killed by the time of weed counting when </w:t>
      </w:r>
      <w:proofErr w:type="gramStart"/>
      <w:r>
        <w:rPr>
          <w:lang w:val="en-US"/>
        </w:rPr>
        <w:t>a  sulfonylurea</w:t>
      </w:r>
      <w:proofErr w:type="gramEnd"/>
      <w:r>
        <w:rPr>
          <w:lang w:val="en-US"/>
        </w:rPr>
        <w:t xml:space="preserve"> product had been used as in 2019. In Faba beans, however, more dicots had been affected by the time of weed counting but not the monocots and shoots from perennials. I will postulate that strong cover crop effects from </w:t>
      </w:r>
      <w:proofErr w:type="gramStart"/>
      <w:r>
        <w:rPr>
          <w:lang w:val="en-US"/>
        </w:rPr>
        <w:t>previous</w:t>
      </w:r>
      <w:proofErr w:type="gramEnd"/>
      <w:r>
        <w:rPr>
          <w:lang w:val="en-US"/>
        </w:rPr>
        <w:t xml:space="preserve"> year would have been traceable on the following weed flora in spring despite the blurring/masking effect of chemical weed control). </w:t>
      </w:r>
    </w:p>
    <w:p w14:paraId="3E432932" w14:textId="516417A3" w:rsidR="00A70C8E" w:rsidRDefault="00997973" w:rsidP="00E3737B">
      <w:pPr>
        <w:pStyle w:val="Heading2"/>
        <w:rPr>
          <w:lang w:val="en-US"/>
        </w:rPr>
      </w:pPr>
      <w:r>
        <w:rPr>
          <w:lang w:val="en-US"/>
        </w:rPr>
        <w:t xml:space="preserve">Potential ecological value, agronomic harm </w:t>
      </w:r>
    </w:p>
    <w:p w14:paraId="6E4A5ECE" w14:textId="4218820B" w:rsidR="00997973" w:rsidRDefault="00997973" w:rsidP="00997973">
      <w:pPr>
        <w:rPr>
          <w:lang w:val="en-US"/>
        </w:rPr>
      </w:pPr>
      <w:r>
        <w:rPr>
          <w:lang w:val="en-US"/>
        </w:rPr>
        <w:t xml:space="preserve">Plant level attributes reported by </w:t>
      </w:r>
      <w:proofErr w:type="spellStart"/>
      <w:r>
        <w:rPr>
          <w:lang w:val="en-US"/>
        </w:rPr>
        <w:t>Yvoz</w:t>
      </w:r>
      <w:proofErr w:type="spellEnd"/>
      <w:r>
        <w:rPr>
          <w:lang w:val="en-US"/>
        </w:rPr>
        <w:t xml:space="preserve"> et al. 2021 for 155 species were used to assign values to each of the 12 species in our dataset. For the four </w:t>
      </w:r>
      <w:proofErr w:type="spellStart"/>
      <w:r>
        <w:rPr>
          <w:lang w:val="en-US"/>
        </w:rPr>
        <w:t>genuses</w:t>
      </w:r>
      <w:proofErr w:type="spellEnd"/>
      <w:r>
        <w:rPr>
          <w:lang w:val="en-US"/>
        </w:rPr>
        <w:t xml:space="preserve">, the median value for all species reported in the database within that genus were used. </w:t>
      </w:r>
      <w:r w:rsidR="00E3737B">
        <w:rPr>
          <w:lang w:val="en-US"/>
        </w:rPr>
        <w:t xml:space="preserve">All values were scaled </w:t>
      </w:r>
    </w:p>
    <w:p w14:paraId="4303446C" w14:textId="070D79D1" w:rsidR="00E3737B" w:rsidRDefault="00E3737B" w:rsidP="00997973">
      <w:pPr>
        <w:rPr>
          <w:lang w:val="en-US"/>
        </w:rPr>
      </w:pPr>
      <w:r>
        <w:rPr>
          <w:lang w:val="en-US"/>
        </w:rPr>
        <w:t>Supplemental material</w:t>
      </w:r>
    </w:p>
    <w:tbl>
      <w:tblPr>
        <w:tblStyle w:val="TableGrid"/>
        <w:tblW w:w="8520" w:type="dxa"/>
        <w:tblLook w:val="04A0" w:firstRow="1" w:lastRow="0" w:firstColumn="1" w:lastColumn="0" w:noHBand="0" w:noVBand="1"/>
      </w:tblPr>
      <w:tblGrid>
        <w:gridCol w:w="1463"/>
        <w:gridCol w:w="1463"/>
        <w:gridCol w:w="1806"/>
        <w:gridCol w:w="1718"/>
        <w:gridCol w:w="2070"/>
      </w:tblGrid>
      <w:tr w:rsidR="00E3737B" w14:paraId="70ADEA5D" w14:textId="77777777" w:rsidTr="00E3737B">
        <w:tc>
          <w:tcPr>
            <w:tcW w:w="1463" w:type="dxa"/>
          </w:tcPr>
          <w:p w14:paraId="1EF92159" w14:textId="77777777" w:rsidR="00E3737B" w:rsidRDefault="00E3737B" w:rsidP="000B57CB">
            <w:pPr>
              <w:rPr>
                <w:lang w:val="en-US"/>
              </w:rPr>
            </w:pPr>
            <w:proofErr w:type="spellStart"/>
            <w:r>
              <w:rPr>
                <w:lang w:val="en-US"/>
              </w:rPr>
              <w:t>Indice</w:t>
            </w:r>
            <w:proofErr w:type="spellEnd"/>
          </w:p>
        </w:tc>
        <w:tc>
          <w:tcPr>
            <w:tcW w:w="1463" w:type="dxa"/>
          </w:tcPr>
          <w:p w14:paraId="568112B8" w14:textId="77777777" w:rsidR="00E3737B" w:rsidRDefault="00E3737B" w:rsidP="000B57CB">
            <w:pPr>
              <w:rPr>
                <w:lang w:val="en-US"/>
              </w:rPr>
            </w:pPr>
          </w:p>
        </w:tc>
        <w:tc>
          <w:tcPr>
            <w:tcW w:w="1806" w:type="dxa"/>
          </w:tcPr>
          <w:p w14:paraId="30B8104F" w14:textId="77777777" w:rsidR="00E3737B" w:rsidRDefault="00E3737B" w:rsidP="000B57CB">
            <w:pPr>
              <w:rPr>
                <w:lang w:val="en-US"/>
              </w:rPr>
            </w:pPr>
          </w:p>
        </w:tc>
        <w:tc>
          <w:tcPr>
            <w:tcW w:w="1718" w:type="dxa"/>
          </w:tcPr>
          <w:p w14:paraId="20567D05" w14:textId="77777777" w:rsidR="00E3737B" w:rsidRDefault="00E3737B" w:rsidP="000B57CB">
            <w:pPr>
              <w:rPr>
                <w:lang w:val="en-US"/>
              </w:rPr>
            </w:pPr>
          </w:p>
        </w:tc>
        <w:tc>
          <w:tcPr>
            <w:tcW w:w="2070" w:type="dxa"/>
          </w:tcPr>
          <w:p w14:paraId="3106E5E2" w14:textId="77777777" w:rsidR="00E3737B" w:rsidRDefault="00E3737B" w:rsidP="000B57CB">
            <w:pPr>
              <w:rPr>
                <w:lang w:val="en-US"/>
              </w:rPr>
            </w:pPr>
          </w:p>
        </w:tc>
      </w:tr>
      <w:tr w:rsidR="00E3737B" w:rsidRPr="00275DFF" w14:paraId="1D6D2A84" w14:textId="77777777" w:rsidTr="00E3737B">
        <w:tc>
          <w:tcPr>
            <w:tcW w:w="1463" w:type="dxa"/>
          </w:tcPr>
          <w:p w14:paraId="63633B18" w14:textId="77777777" w:rsidR="00E3737B" w:rsidRDefault="00E3737B" w:rsidP="000B57CB">
            <w:pPr>
              <w:tabs>
                <w:tab w:val="left" w:pos="1942"/>
              </w:tabs>
              <w:rPr>
                <w:lang w:val="en-US"/>
              </w:rPr>
            </w:pPr>
            <w:r>
              <w:rPr>
                <w:lang w:val="en-US"/>
              </w:rPr>
              <w:t>Pol1</w:t>
            </w:r>
          </w:p>
        </w:tc>
        <w:tc>
          <w:tcPr>
            <w:tcW w:w="1463" w:type="dxa"/>
          </w:tcPr>
          <w:p w14:paraId="70DEE407" w14:textId="77777777" w:rsidR="00E3737B" w:rsidRDefault="00E3737B" w:rsidP="000B57CB">
            <w:pPr>
              <w:tabs>
                <w:tab w:val="left" w:pos="1942"/>
              </w:tabs>
              <w:rPr>
                <w:lang w:val="en-US"/>
              </w:rPr>
            </w:pPr>
          </w:p>
        </w:tc>
        <w:tc>
          <w:tcPr>
            <w:tcW w:w="1806" w:type="dxa"/>
          </w:tcPr>
          <w:p w14:paraId="31DED85B" w14:textId="77777777" w:rsidR="00E3737B" w:rsidRDefault="00E3737B" w:rsidP="000B57CB">
            <w:pPr>
              <w:tabs>
                <w:tab w:val="left" w:pos="1942"/>
              </w:tabs>
              <w:rPr>
                <w:lang w:val="en-US"/>
              </w:rPr>
            </w:pPr>
            <w:r>
              <w:rPr>
                <w:lang w:val="en-US"/>
              </w:rPr>
              <w:t>Potential benefit to bees</w:t>
            </w:r>
          </w:p>
        </w:tc>
        <w:tc>
          <w:tcPr>
            <w:tcW w:w="1718" w:type="dxa"/>
          </w:tcPr>
          <w:p w14:paraId="4D1EDF9E" w14:textId="77777777" w:rsidR="00E3737B" w:rsidRDefault="00E3737B" w:rsidP="000B57CB">
            <w:pPr>
              <w:tabs>
                <w:tab w:val="left" w:pos="1942"/>
              </w:tabs>
              <w:rPr>
                <w:lang w:val="en-US"/>
              </w:rPr>
            </w:pPr>
          </w:p>
        </w:tc>
        <w:tc>
          <w:tcPr>
            <w:tcW w:w="2070" w:type="dxa"/>
          </w:tcPr>
          <w:p w14:paraId="347591F5" w14:textId="77777777" w:rsidR="00E3737B" w:rsidRDefault="00E3737B" w:rsidP="000B57CB">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3737B" w:rsidRPr="00275DFF" w14:paraId="3A55977A" w14:textId="77777777" w:rsidTr="00E3737B">
        <w:tc>
          <w:tcPr>
            <w:tcW w:w="1463" w:type="dxa"/>
          </w:tcPr>
          <w:p w14:paraId="5073DBAD" w14:textId="77777777" w:rsidR="00E3737B" w:rsidRDefault="00E3737B" w:rsidP="000B57CB">
            <w:pPr>
              <w:rPr>
                <w:lang w:val="en-US"/>
              </w:rPr>
            </w:pPr>
            <w:r>
              <w:rPr>
                <w:lang w:val="en-US"/>
              </w:rPr>
              <w:t>Pol2</w:t>
            </w:r>
          </w:p>
        </w:tc>
        <w:tc>
          <w:tcPr>
            <w:tcW w:w="1463" w:type="dxa"/>
          </w:tcPr>
          <w:p w14:paraId="07BF5C83" w14:textId="77777777" w:rsidR="00E3737B" w:rsidRDefault="00E3737B" w:rsidP="000B57CB">
            <w:pPr>
              <w:rPr>
                <w:lang w:val="en-US"/>
              </w:rPr>
            </w:pPr>
          </w:p>
        </w:tc>
        <w:tc>
          <w:tcPr>
            <w:tcW w:w="1806" w:type="dxa"/>
          </w:tcPr>
          <w:p w14:paraId="534CB4B4" w14:textId="77777777" w:rsidR="00E3737B" w:rsidRDefault="00E3737B" w:rsidP="000B57CB">
            <w:pPr>
              <w:rPr>
                <w:lang w:val="en-US"/>
              </w:rPr>
            </w:pPr>
            <w:r>
              <w:rPr>
                <w:lang w:val="en-US"/>
              </w:rPr>
              <w:t>Potential benefit to bumble bees</w:t>
            </w:r>
          </w:p>
        </w:tc>
        <w:tc>
          <w:tcPr>
            <w:tcW w:w="1718" w:type="dxa"/>
          </w:tcPr>
          <w:p w14:paraId="40BD3030" w14:textId="77777777" w:rsidR="00E3737B" w:rsidRDefault="00E3737B" w:rsidP="000B57CB">
            <w:pPr>
              <w:rPr>
                <w:lang w:val="en-US"/>
              </w:rPr>
            </w:pPr>
          </w:p>
        </w:tc>
        <w:tc>
          <w:tcPr>
            <w:tcW w:w="2070" w:type="dxa"/>
          </w:tcPr>
          <w:p w14:paraId="34EE7043" w14:textId="77777777" w:rsidR="00E3737B" w:rsidRDefault="00E3737B" w:rsidP="000B57CB">
            <w:pPr>
              <w:rPr>
                <w:lang w:val="en-US"/>
              </w:rPr>
            </w:pPr>
          </w:p>
        </w:tc>
      </w:tr>
      <w:tr w:rsidR="00E3737B" w:rsidRPr="00275DFF" w14:paraId="5FFD2ED1" w14:textId="77777777" w:rsidTr="00E3737B">
        <w:tc>
          <w:tcPr>
            <w:tcW w:w="1463" w:type="dxa"/>
          </w:tcPr>
          <w:p w14:paraId="39D80E2E" w14:textId="77777777" w:rsidR="00E3737B" w:rsidRDefault="00E3737B" w:rsidP="000B57CB">
            <w:pPr>
              <w:rPr>
                <w:lang w:val="en-US"/>
              </w:rPr>
            </w:pPr>
            <w:r>
              <w:rPr>
                <w:lang w:val="en-US"/>
              </w:rPr>
              <w:t>Pol3</w:t>
            </w:r>
          </w:p>
        </w:tc>
        <w:tc>
          <w:tcPr>
            <w:tcW w:w="1463" w:type="dxa"/>
          </w:tcPr>
          <w:p w14:paraId="30A4D96C" w14:textId="77777777" w:rsidR="00E3737B" w:rsidRDefault="00E3737B" w:rsidP="000B57CB">
            <w:pPr>
              <w:rPr>
                <w:lang w:val="en-US"/>
              </w:rPr>
            </w:pPr>
          </w:p>
        </w:tc>
        <w:tc>
          <w:tcPr>
            <w:tcW w:w="1806" w:type="dxa"/>
          </w:tcPr>
          <w:p w14:paraId="3F35D9F4" w14:textId="77777777" w:rsidR="00E3737B" w:rsidRDefault="00E3737B" w:rsidP="000B57CB">
            <w:pPr>
              <w:rPr>
                <w:lang w:val="en-US"/>
              </w:rPr>
            </w:pPr>
            <w:r>
              <w:rPr>
                <w:lang w:val="en-US"/>
              </w:rPr>
              <w:t>Potential benefit to hoverflies</w:t>
            </w:r>
          </w:p>
        </w:tc>
        <w:tc>
          <w:tcPr>
            <w:tcW w:w="1718" w:type="dxa"/>
          </w:tcPr>
          <w:p w14:paraId="0FF737B1" w14:textId="77777777" w:rsidR="00E3737B" w:rsidRDefault="00E3737B" w:rsidP="000B57CB">
            <w:pPr>
              <w:rPr>
                <w:lang w:val="en-US"/>
              </w:rPr>
            </w:pPr>
          </w:p>
        </w:tc>
        <w:tc>
          <w:tcPr>
            <w:tcW w:w="2070" w:type="dxa"/>
          </w:tcPr>
          <w:p w14:paraId="1A2030CF" w14:textId="77777777" w:rsidR="00E3737B" w:rsidRDefault="00E3737B" w:rsidP="000B57CB">
            <w:pPr>
              <w:rPr>
                <w:lang w:val="en-US"/>
              </w:rPr>
            </w:pPr>
          </w:p>
        </w:tc>
      </w:tr>
      <w:tr w:rsidR="00E3737B" w:rsidRPr="00275DFF" w14:paraId="6FC74A4A" w14:textId="77777777" w:rsidTr="00E3737B">
        <w:tc>
          <w:tcPr>
            <w:tcW w:w="1463" w:type="dxa"/>
          </w:tcPr>
          <w:p w14:paraId="274220BE" w14:textId="77777777" w:rsidR="00E3737B" w:rsidRDefault="00E3737B" w:rsidP="000B57CB">
            <w:pPr>
              <w:rPr>
                <w:lang w:val="en-US"/>
              </w:rPr>
            </w:pPr>
            <w:r>
              <w:rPr>
                <w:lang w:val="en-US"/>
              </w:rPr>
              <w:t>Cont1</w:t>
            </w:r>
          </w:p>
        </w:tc>
        <w:tc>
          <w:tcPr>
            <w:tcW w:w="1463" w:type="dxa"/>
          </w:tcPr>
          <w:p w14:paraId="2EEEDF9B" w14:textId="77777777" w:rsidR="00E3737B" w:rsidRDefault="00E3737B" w:rsidP="000B57CB">
            <w:pPr>
              <w:rPr>
                <w:lang w:val="en-US"/>
              </w:rPr>
            </w:pPr>
          </w:p>
        </w:tc>
        <w:tc>
          <w:tcPr>
            <w:tcW w:w="1806" w:type="dxa"/>
          </w:tcPr>
          <w:p w14:paraId="1D051B32" w14:textId="77777777" w:rsidR="00E3737B" w:rsidRDefault="00E3737B" w:rsidP="000B57CB">
            <w:pPr>
              <w:rPr>
                <w:lang w:val="en-US"/>
              </w:rPr>
            </w:pPr>
            <w:r>
              <w:rPr>
                <w:lang w:val="en-US"/>
              </w:rPr>
              <w:t>Potential contribution to farmland birds</w:t>
            </w:r>
          </w:p>
        </w:tc>
        <w:tc>
          <w:tcPr>
            <w:tcW w:w="1718" w:type="dxa"/>
          </w:tcPr>
          <w:p w14:paraId="67F1177E" w14:textId="77777777" w:rsidR="00E3737B" w:rsidRDefault="00E3737B" w:rsidP="000B57CB">
            <w:pPr>
              <w:rPr>
                <w:lang w:val="en-US"/>
              </w:rPr>
            </w:pPr>
          </w:p>
        </w:tc>
        <w:tc>
          <w:tcPr>
            <w:tcW w:w="2070" w:type="dxa"/>
          </w:tcPr>
          <w:p w14:paraId="271F1DCF" w14:textId="77777777" w:rsidR="00E3737B" w:rsidRDefault="00E3737B" w:rsidP="000B57CB">
            <w:pPr>
              <w:rPr>
                <w:lang w:val="en-US"/>
              </w:rPr>
            </w:pPr>
            <w:r>
              <w:rPr>
                <w:lang w:val="en-US"/>
              </w:rPr>
              <w:t>Seed lipid content, seed mass, average number of seeds per plant</w:t>
            </w:r>
          </w:p>
        </w:tc>
      </w:tr>
      <w:tr w:rsidR="00E3737B" w:rsidRPr="00275DFF" w14:paraId="0E7DE4AA" w14:textId="77777777" w:rsidTr="00E3737B">
        <w:tc>
          <w:tcPr>
            <w:tcW w:w="1463" w:type="dxa"/>
          </w:tcPr>
          <w:p w14:paraId="1F786836" w14:textId="77777777" w:rsidR="00E3737B" w:rsidRDefault="00E3737B" w:rsidP="000B57CB">
            <w:pPr>
              <w:rPr>
                <w:lang w:val="en-US"/>
              </w:rPr>
            </w:pPr>
            <w:r>
              <w:rPr>
                <w:lang w:val="en-US"/>
              </w:rPr>
              <w:lastRenderedPageBreak/>
              <w:t>Cont2</w:t>
            </w:r>
          </w:p>
        </w:tc>
        <w:tc>
          <w:tcPr>
            <w:tcW w:w="1463" w:type="dxa"/>
          </w:tcPr>
          <w:p w14:paraId="6942932A" w14:textId="77777777" w:rsidR="00E3737B" w:rsidRDefault="00E3737B" w:rsidP="000B57CB">
            <w:pPr>
              <w:rPr>
                <w:lang w:val="en-US"/>
              </w:rPr>
            </w:pPr>
          </w:p>
        </w:tc>
        <w:tc>
          <w:tcPr>
            <w:tcW w:w="1806" w:type="dxa"/>
          </w:tcPr>
          <w:p w14:paraId="3A14B143" w14:textId="77777777" w:rsidR="00E3737B" w:rsidRDefault="00E3737B" w:rsidP="000B57CB">
            <w:pPr>
              <w:rPr>
                <w:lang w:val="en-US"/>
              </w:rPr>
            </w:pPr>
            <w:r>
              <w:rPr>
                <w:lang w:val="en-US"/>
              </w:rPr>
              <w:t>Potential contribution to carabids</w:t>
            </w:r>
          </w:p>
        </w:tc>
        <w:tc>
          <w:tcPr>
            <w:tcW w:w="1718" w:type="dxa"/>
          </w:tcPr>
          <w:p w14:paraId="46E12C9C" w14:textId="77777777" w:rsidR="00E3737B" w:rsidRDefault="00E3737B" w:rsidP="000B57CB">
            <w:pPr>
              <w:rPr>
                <w:lang w:val="en-US"/>
              </w:rPr>
            </w:pPr>
          </w:p>
        </w:tc>
        <w:tc>
          <w:tcPr>
            <w:tcW w:w="2070" w:type="dxa"/>
          </w:tcPr>
          <w:p w14:paraId="47792B46" w14:textId="77777777" w:rsidR="00E3737B" w:rsidRDefault="00E3737B" w:rsidP="000B57CB">
            <w:pPr>
              <w:rPr>
                <w:lang w:val="en-US"/>
              </w:rPr>
            </w:pPr>
            <w:r>
              <w:rPr>
                <w:lang w:val="en-US"/>
              </w:rPr>
              <w:t>Seed lipid content, seed mass, seed accessibility (size), average number of seeds per plant</w:t>
            </w:r>
          </w:p>
        </w:tc>
      </w:tr>
      <w:tr w:rsidR="00E3737B" w:rsidRPr="00275DFF" w14:paraId="3163CF02" w14:textId="77777777" w:rsidTr="00E3737B">
        <w:tc>
          <w:tcPr>
            <w:tcW w:w="1463" w:type="dxa"/>
          </w:tcPr>
          <w:p w14:paraId="1163A5BF" w14:textId="77777777" w:rsidR="00E3737B" w:rsidRDefault="00E3737B" w:rsidP="000B57CB">
            <w:pPr>
              <w:rPr>
                <w:lang w:val="en-US"/>
              </w:rPr>
            </w:pPr>
            <w:r>
              <w:rPr>
                <w:lang w:val="en-US"/>
              </w:rPr>
              <w:t>Cont3</w:t>
            </w:r>
          </w:p>
        </w:tc>
        <w:tc>
          <w:tcPr>
            <w:tcW w:w="1463" w:type="dxa"/>
          </w:tcPr>
          <w:p w14:paraId="36DA534C" w14:textId="77777777" w:rsidR="00E3737B" w:rsidRDefault="00E3737B" w:rsidP="000B57CB">
            <w:pPr>
              <w:rPr>
                <w:lang w:val="en-US"/>
              </w:rPr>
            </w:pPr>
          </w:p>
        </w:tc>
        <w:tc>
          <w:tcPr>
            <w:tcW w:w="1806" w:type="dxa"/>
          </w:tcPr>
          <w:p w14:paraId="70BA6C50" w14:textId="77777777" w:rsidR="00E3737B" w:rsidRDefault="00E3737B" w:rsidP="000B57CB">
            <w:pPr>
              <w:rPr>
                <w:lang w:val="en-US"/>
              </w:rPr>
            </w:pPr>
            <w:r>
              <w:rPr>
                <w:lang w:val="en-US"/>
              </w:rPr>
              <w:t>Potential contribution to parasitoid wasps</w:t>
            </w:r>
          </w:p>
        </w:tc>
        <w:tc>
          <w:tcPr>
            <w:tcW w:w="1718" w:type="dxa"/>
          </w:tcPr>
          <w:p w14:paraId="3ADA33DF" w14:textId="77777777" w:rsidR="00E3737B" w:rsidRDefault="00E3737B" w:rsidP="000B57CB">
            <w:pPr>
              <w:rPr>
                <w:lang w:val="en-US"/>
              </w:rPr>
            </w:pPr>
          </w:p>
        </w:tc>
        <w:tc>
          <w:tcPr>
            <w:tcW w:w="2070" w:type="dxa"/>
          </w:tcPr>
          <w:p w14:paraId="6004C0C2" w14:textId="77777777" w:rsidR="00E3737B" w:rsidRDefault="00E3737B" w:rsidP="000B57CB">
            <w:pPr>
              <w:rPr>
                <w:lang w:val="en-US"/>
              </w:rPr>
            </w:pPr>
            <w:r>
              <w:rPr>
                <w:lang w:val="en-US"/>
              </w:rPr>
              <w:t>Nectar quantity, a bunch of others stuff…</w:t>
            </w:r>
          </w:p>
        </w:tc>
      </w:tr>
      <w:tr w:rsidR="00E3737B" w:rsidRPr="00275DFF" w14:paraId="68B0E23A" w14:textId="77777777" w:rsidTr="00E3737B">
        <w:tc>
          <w:tcPr>
            <w:tcW w:w="1463" w:type="dxa"/>
          </w:tcPr>
          <w:p w14:paraId="4A1728D9" w14:textId="77777777" w:rsidR="00E3737B" w:rsidRDefault="00E3737B" w:rsidP="000B57CB">
            <w:pPr>
              <w:rPr>
                <w:lang w:val="en-US"/>
              </w:rPr>
            </w:pPr>
            <w:r>
              <w:rPr>
                <w:lang w:val="en-US"/>
              </w:rPr>
              <w:t>Harm1</w:t>
            </w:r>
          </w:p>
        </w:tc>
        <w:tc>
          <w:tcPr>
            <w:tcW w:w="1463" w:type="dxa"/>
          </w:tcPr>
          <w:p w14:paraId="7586EF0F" w14:textId="77777777" w:rsidR="00E3737B" w:rsidRDefault="00E3737B" w:rsidP="000B57CB">
            <w:pPr>
              <w:rPr>
                <w:lang w:val="en-US"/>
              </w:rPr>
            </w:pPr>
          </w:p>
        </w:tc>
        <w:tc>
          <w:tcPr>
            <w:tcW w:w="1806" w:type="dxa"/>
          </w:tcPr>
          <w:p w14:paraId="548E17AC" w14:textId="77777777" w:rsidR="00E3737B" w:rsidRDefault="00E3737B" w:rsidP="000B57CB">
            <w:pPr>
              <w:rPr>
                <w:lang w:val="en-US"/>
              </w:rPr>
            </w:pPr>
            <w:r>
              <w:rPr>
                <w:lang w:val="en-US"/>
              </w:rPr>
              <w:t>Competition with crop</w:t>
            </w:r>
          </w:p>
        </w:tc>
        <w:tc>
          <w:tcPr>
            <w:tcW w:w="1718" w:type="dxa"/>
          </w:tcPr>
          <w:p w14:paraId="6A2EF9D3" w14:textId="77777777" w:rsidR="00E3737B" w:rsidRDefault="00E3737B" w:rsidP="000B57CB">
            <w:pPr>
              <w:rPr>
                <w:lang w:val="en-US"/>
              </w:rPr>
            </w:pPr>
          </w:p>
        </w:tc>
        <w:tc>
          <w:tcPr>
            <w:tcW w:w="2070" w:type="dxa"/>
          </w:tcPr>
          <w:p w14:paraId="2732F36A" w14:textId="77777777" w:rsidR="00E3737B" w:rsidRDefault="00E3737B" w:rsidP="000B57CB">
            <w:pPr>
              <w:rPr>
                <w:lang w:val="en-US"/>
              </w:rPr>
            </w:pPr>
          </w:p>
        </w:tc>
      </w:tr>
      <w:tr w:rsidR="00E3737B" w:rsidRPr="00275DFF" w14:paraId="64ED5AB1" w14:textId="77777777" w:rsidTr="00E3737B">
        <w:tc>
          <w:tcPr>
            <w:tcW w:w="1463" w:type="dxa"/>
          </w:tcPr>
          <w:p w14:paraId="0F1D0F15" w14:textId="77777777" w:rsidR="00E3737B" w:rsidRDefault="00E3737B" w:rsidP="000B57CB">
            <w:pPr>
              <w:rPr>
                <w:lang w:val="en-US"/>
              </w:rPr>
            </w:pPr>
            <w:r>
              <w:rPr>
                <w:lang w:val="en-US"/>
              </w:rPr>
              <w:t>Harm2</w:t>
            </w:r>
          </w:p>
        </w:tc>
        <w:tc>
          <w:tcPr>
            <w:tcW w:w="1463" w:type="dxa"/>
          </w:tcPr>
          <w:p w14:paraId="68D85AB7" w14:textId="77777777" w:rsidR="00E3737B" w:rsidRDefault="00E3737B" w:rsidP="000B57CB">
            <w:pPr>
              <w:rPr>
                <w:lang w:val="en-US"/>
              </w:rPr>
            </w:pPr>
          </w:p>
        </w:tc>
        <w:tc>
          <w:tcPr>
            <w:tcW w:w="1806" w:type="dxa"/>
          </w:tcPr>
          <w:p w14:paraId="4F1D0043" w14:textId="77777777" w:rsidR="00E3737B" w:rsidRDefault="00E3737B" w:rsidP="000B57CB">
            <w:pPr>
              <w:rPr>
                <w:lang w:val="en-US"/>
              </w:rPr>
            </w:pPr>
            <w:r>
              <w:rPr>
                <w:lang w:val="en-US"/>
              </w:rPr>
              <w:t>Contribution to harvest difficulties</w:t>
            </w:r>
          </w:p>
        </w:tc>
        <w:tc>
          <w:tcPr>
            <w:tcW w:w="1718" w:type="dxa"/>
          </w:tcPr>
          <w:p w14:paraId="269FE5C1" w14:textId="77777777" w:rsidR="00E3737B" w:rsidRDefault="00E3737B" w:rsidP="000B57CB">
            <w:pPr>
              <w:rPr>
                <w:lang w:val="en-US"/>
              </w:rPr>
            </w:pPr>
          </w:p>
        </w:tc>
        <w:tc>
          <w:tcPr>
            <w:tcW w:w="2070" w:type="dxa"/>
          </w:tcPr>
          <w:p w14:paraId="5F3DE7AA" w14:textId="77777777" w:rsidR="00E3737B" w:rsidRDefault="00E3737B" w:rsidP="000B57CB">
            <w:pPr>
              <w:rPr>
                <w:lang w:val="en-US"/>
              </w:rPr>
            </w:pPr>
          </w:p>
        </w:tc>
      </w:tr>
      <w:tr w:rsidR="00E3737B" w:rsidRPr="00275DFF" w14:paraId="186264A0" w14:textId="77777777" w:rsidTr="00E3737B">
        <w:tc>
          <w:tcPr>
            <w:tcW w:w="1463" w:type="dxa"/>
          </w:tcPr>
          <w:p w14:paraId="759DC500" w14:textId="77777777" w:rsidR="00E3737B" w:rsidRDefault="00E3737B" w:rsidP="000B57CB">
            <w:pPr>
              <w:rPr>
                <w:lang w:val="en-US"/>
              </w:rPr>
            </w:pPr>
            <w:r>
              <w:rPr>
                <w:lang w:val="en-US"/>
              </w:rPr>
              <w:t>Harm3</w:t>
            </w:r>
          </w:p>
        </w:tc>
        <w:tc>
          <w:tcPr>
            <w:tcW w:w="1463" w:type="dxa"/>
          </w:tcPr>
          <w:p w14:paraId="409B78A1" w14:textId="77777777" w:rsidR="00E3737B" w:rsidRDefault="00E3737B" w:rsidP="000B57CB">
            <w:pPr>
              <w:rPr>
                <w:lang w:val="en-US"/>
              </w:rPr>
            </w:pPr>
          </w:p>
        </w:tc>
        <w:tc>
          <w:tcPr>
            <w:tcW w:w="1806" w:type="dxa"/>
          </w:tcPr>
          <w:p w14:paraId="276F7F99" w14:textId="77777777" w:rsidR="00E3737B" w:rsidRDefault="00E3737B" w:rsidP="000B57CB">
            <w:pPr>
              <w:rPr>
                <w:lang w:val="en-US"/>
              </w:rPr>
            </w:pPr>
            <w:r>
              <w:rPr>
                <w:lang w:val="en-US"/>
              </w:rPr>
              <w:t>Contribution to future weed infestations</w:t>
            </w:r>
          </w:p>
        </w:tc>
        <w:tc>
          <w:tcPr>
            <w:tcW w:w="1718" w:type="dxa"/>
          </w:tcPr>
          <w:p w14:paraId="7B7ED284" w14:textId="77777777" w:rsidR="00E3737B" w:rsidRDefault="00E3737B" w:rsidP="000B57CB">
            <w:pPr>
              <w:rPr>
                <w:lang w:val="en-US"/>
              </w:rPr>
            </w:pPr>
          </w:p>
        </w:tc>
        <w:tc>
          <w:tcPr>
            <w:tcW w:w="2070" w:type="dxa"/>
          </w:tcPr>
          <w:p w14:paraId="4B5F0C29" w14:textId="77777777" w:rsidR="00E3737B" w:rsidRDefault="00E3737B" w:rsidP="000B57CB">
            <w:pPr>
              <w:rPr>
                <w:lang w:val="en-US"/>
              </w:rPr>
            </w:pPr>
          </w:p>
        </w:tc>
      </w:tr>
    </w:tbl>
    <w:p w14:paraId="11BB1EE7" w14:textId="77777777" w:rsidR="00997973" w:rsidRPr="00FF440C" w:rsidRDefault="00997973" w:rsidP="00997973">
      <w:pPr>
        <w:rPr>
          <w:lang w:val="en-US"/>
        </w:rPr>
      </w:pPr>
    </w:p>
    <w:p w14:paraId="529D300D" w14:textId="77777777" w:rsidR="00997973" w:rsidRDefault="00997973" w:rsidP="00997973">
      <w:pPr>
        <w:rPr>
          <w:lang w:val="en-US"/>
        </w:rPr>
      </w:pPr>
      <w:r w:rsidRPr="004E57F2">
        <w:rPr>
          <w:noProof/>
          <w:lang w:val="en-US"/>
        </w:rPr>
        <w:drawing>
          <wp:inline distT="0" distB="0" distL="0" distR="0" wp14:anchorId="73493C09" wp14:editId="5B9112E3">
            <wp:extent cx="5731510" cy="3011170"/>
            <wp:effectExtent l="0" t="0" r="2540" b="0"/>
            <wp:docPr id="1726190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0058" name="Picture 1" descr="A screenshot of a computer&#10;&#10;AI-generated content may be incorrect."/>
                    <pic:cNvPicPr/>
                  </pic:nvPicPr>
                  <pic:blipFill>
                    <a:blip r:embed="rId10"/>
                    <a:stretch>
                      <a:fillRect/>
                    </a:stretch>
                  </pic:blipFill>
                  <pic:spPr>
                    <a:xfrm>
                      <a:off x="0" y="0"/>
                      <a:ext cx="5731510" cy="3011170"/>
                    </a:xfrm>
                    <a:prstGeom prst="rect">
                      <a:avLst/>
                    </a:prstGeom>
                  </pic:spPr>
                </pic:pic>
              </a:graphicData>
            </a:graphic>
          </wp:inline>
        </w:drawing>
      </w:r>
    </w:p>
    <w:p w14:paraId="050FF2C8" w14:textId="77777777" w:rsidR="00997973" w:rsidRDefault="00997973" w:rsidP="00A70C8E">
      <w:pPr>
        <w:rPr>
          <w:lang w:val="en-US"/>
        </w:rPr>
      </w:pPr>
    </w:p>
    <w:p w14:paraId="1DCD7691" w14:textId="77777777" w:rsidR="00997973" w:rsidRDefault="00997973" w:rsidP="00A70C8E">
      <w:pPr>
        <w:rPr>
          <w:lang w:val="en-US"/>
        </w:rPr>
      </w:pPr>
    </w:p>
    <w:p w14:paraId="3EEC2DB6" w14:textId="5AA11939" w:rsidR="00FF440C" w:rsidRDefault="00FF440C" w:rsidP="00FF440C">
      <w:pPr>
        <w:rPr>
          <w:lang w:val="en-US"/>
        </w:rPr>
      </w:pPr>
      <w:r>
        <w:rPr>
          <w:lang w:val="en-US"/>
        </w:rPr>
        <w:t xml:space="preserve">Assigning </w:t>
      </w:r>
      <w:r w:rsidR="004E57F2">
        <w:rPr>
          <w:lang w:val="en-US"/>
        </w:rPr>
        <w:t xml:space="preserve">values, the problem is these all depend on flowers being present, or seeds becoming present. The value of the green thing is not…included. </w:t>
      </w:r>
    </w:p>
    <w:p w14:paraId="746D4232" w14:textId="505F1E64" w:rsidR="00E3737B" w:rsidRDefault="00E3737B" w:rsidP="00E3737B">
      <w:pPr>
        <w:pStyle w:val="Heading2"/>
        <w:rPr>
          <w:lang w:val="en-US"/>
        </w:rPr>
      </w:pPr>
      <w:r>
        <w:rPr>
          <w:lang w:val="en-US"/>
        </w:rPr>
        <w:t xml:space="preserve">Pesticide load indices </w:t>
      </w:r>
    </w:p>
    <w:p w14:paraId="6E1F6102" w14:textId="731144CD" w:rsidR="00E3737B" w:rsidRPr="00E3737B" w:rsidRDefault="00E3737B" w:rsidP="00E3737B">
      <w:pPr>
        <w:rPr>
          <w:lang w:val="en-US"/>
        </w:rPr>
      </w:pPr>
      <w:r>
        <w:rPr>
          <w:lang w:val="en-US"/>
        </w:rPr>
        <w:t xml:space="preserve">Herbicide use data was translated into potential using the Danish Pesticide Load Indicator (PLI; </w:t>
      </w:r>
      <w:r>
        <w:rPr>
          <w:lang w:val="en-US"/>
        </w:rPr>
        <w:fldChar w:fldCharType="begin"/>
      </w:r>
      <w:r w:rsidR="00371162">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w:t>
      </w:r>
    </w:p>
    <w:p w14:paraId="778996DB" w14:textId="77777777" w:rsidR="00E3737B" w:rsidRDefault="00E3737B" w:rsidP="00FF440C">
      <w:pPr>
        <w:rPr>
          <w:lang w:val="en-US"/>
        </w:rPr>
      </w:pPr>
    </w:p>
    <w:p w14:paraId="3465B130" w14:textId="43974ECC"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7B3D35F8" w14:textId="6E1EA486" w:rsidR="00344A84" w:rsidRPr="00344A84" w:rsidRDefault="00344A84" w:rsidP="00344A84">
      <w:pPr>
        <w:rPr>
          <w:lang w:val="en-US"/>
        </w:rPr>
      </w:pPr>
      <w:r>
        <w:rPr>
          <w:noProof/>
          <w:lang w:val="en-US"/>
        </w:rPr>
        <w:drawing>
          <wp:inline distT="0" distB="0" distL="0" distR="0" wp14:anchorId="289A87EA" wp14:editId="6B84547D">
            <wp:extent cx="4572009" cy="7315215"/>
            <wp:effectExtent l="0" t="0" r="0" b="0"/>
            <wp:docPr id="37180768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07682" name="Picture 1" descr="A close-up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9" cy="7315215"/>
                    </a:xfrm>
                    <a:prstGeom prst="rect">
                      <a:avLst/>
                    </a:prstGeom>
                  </pic:spPr>
                </pic:pic>
              </a:graphicData>
            </a:graphic>
          </wp:inline>
        </w:drawing>
      </w:r>
    </w:p>
    <w:p w14:paraId="2DA6BA15" w14:textId="77777777" w:rsidR="00B730C3" w:rsidRPr="00B730C3" w:rsidRDefault="00B730C3" w:rsidP="00344A84">
      <w:pPr>
        <w:pStyle w:val="Heading2"/>
        <w:rPr>
          <w:lang w:val="en-US"/>
        </w:rPr>
      </w:pPr>
      <w:r w:rsidRPr="00B730C3">
        <w:rPr>
          <w:lang w:val="en-US"/>
        </w:rPr>
        <w:t>Crop yields</w:t>
      </w:r>
    </w:p>
    <w:p w14:paraId="703D9357" w14:textId="77777777" w:rsidR="00B730C3" w:rsidRPr="00B730C3" w:rsidRDefault="00B730C3" w:rsidP="00B730C3">
      <w:pPr>
        <w:rPr>
          <w:rFonts w:ascii="Calibri" w:hAnsi="Calibri" w:cs="Calibri"/>
          <w:sz w:val="24"/>
          <w:szCs w:val="24"/>
          <w:lang w:val="en-US"/>
        </w:rPr>
      </w:pPr>
    </w:p>
    <w:p w14:paraId="054A57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 xml:space="preserve">Results showed that soil cover remained stable (~75%) across treatments and years. </w:t>
      </w:r>
    </w:p>
    <w:p w14:paraId="0FF9B37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796587E1" w14:textId="77777777" w:rsidR="00B730C3" w:rsidRPr="00B730C3" w:rsidRDefault="00B730C3" w:rsidP="00B730C3">
      <w:pPr>
        <w:rPr>
          <w:rFonts w:ascii="Calibri" w:hAnsi="Calibri" w:cs="Calibri"/>
          <w:sz w:val="24"/>
          <w:szCs w:val="24"/>
          <w:lang w:val="en-US"/>
        </w:rPr>
      </w:pPr>
    </w:p>
    <w:p w14:paraId="471ACBC8"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Cropping system had some influence on total aboveground biomass (increasing biomass with decreasing tillage intensity), but more strongly affected the proportion of biomass attributed to cover crops.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0753C83C" w14:textId="4F06D0C3" w:rsidR="00344A84" w:rsidRDefault="00344A84" w:rsidP="00344A84">
      <w:pPr>
        <w:pStyle w:val="Heading2"/>
        <w:rPr>
          <w:lang w:val="en-US"/>
        </w:rPr>
      </w:pPr>
      <w:r>
        <w:rPr>
          <w:lang w:val="en-US"/>
        </w:rPr>
        <w:t xml:space="preserve">Fall ground cover </w:t>
      </w:r>
    </w:p>
    <w:p w14:paraId="7FADD4B8" w14:textId="33FA4DCB" w:rsidR="00344A84" w:rsidRDefault="00344A84" w:rsidP="00344A84">
      <w:pPr>
        <w:rPr>
          <w:lang w:val="en-US"/>
        </w:rPr>
      </w:pPr>
      <w:r>
        <w:rPr>
          <w:lang w:val="en-US"/>
        </w:rPr>
        <w:t>Value</w:t>
      </w:r>
    </w:p>
    <w:p w14:paraId="7447C8DA" w14:textId="46795C5A" w:rsidR="00344A84" w:rsidRPr="00344A84" w:rsidRDefault="005010F2" w:rsidP="00344A84">
      <w:pPr>
        <w:rPr>
          <w:lang w:val="en-US"/>
        </w:rPr>
      </w:pPr>
      <w:r>
        <w:rPr>
          <w:lang w:val="en-US"/>
        </w:rPr>
        <w:t xml:space="preserve">There were 5 Lamium species available in the </w:t>
      </w:r>
      <w:proofErr w:type="spellStart"/>
      <w:r>
        <w:rPr>
          <w:lang w:val="en-US"/>
        </w:rPr>
        <w:t>Yvoz</w:t>
      </w:r>
      <w:proofErr w:type="spellEnd"/>
      <w:r>
        <w:rPr>
          <w:lang w:val="en-US"/>
        </w:rPr>
        <w:t xml:space="preserve"> et al. 2021 dataset (XX). There were two Sens species. </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 w:id="1" w:author="Virginia Anne Nichols" w:date="2025-02-18T11:45:00Z" w:initials="VN">
    <w:p w14:paraId="14A79107" w14:textId="77777777" w:rsidR="00782730" w:rsidRDefault="00782730" w:rsidP="00782730">
      <w:pPr>
        <w:pStyle w:val="CommentText"/>
      </w:pPr>
      <w:r>
        <w:rPr>
          <w:rStyle w:val="CommentReference"/>
        </w:rPr>
        <w:annotationRef/>
      </w:r>
      <w:r>
        <w:t>How was the straw removed?</w:t>
      </w:r>
    </w:p>
  </w:comment>
  <w:comment w:id="2" w:author="Virginia Anne Nichols" w:date="2025-02-18T11:45:00Z" w:initials="VN">
    <w:p w14:paraId="026FF3D2" w14:textId="77777777" w:rsidR="00782730" w:rsidRDefault="00782730" w:rsidP="00782730">
      <w:pPr>
        <w:pStyle w:val="CommentText"/>
      </w:pPr>
      <w:r>
        <w:rPr>
          <w:rStyle w:val="CommentReference"/>
        </w:rPr>
        <w:annotationRef/>
      </w:r>
      <w:r>
        <w:t>How much was removed?</w:t>
      </w:r>
    </w:p>
  </w:comment>
  <w:comment w:id="4" w:author="Virginia Anne Nichols" w:date="2025-02-18T10:55:00Z" w:initials="VN">
    <w:p w14:paraId="4B8BD559" w14:textId="47168EFA" w:rsidR="00D54833" w:rsidRDefault="00D54833" w:rsidP="00D54833">
      <w:pPr>
        <w:pStyle w:val="CommentText"/>
      </w:pPr>
      <w:r>
        <w:rPr>
          <w:rStyle w:val="CommentReference"/>
        </w:rPr>
        <w:annotationRef/>
      </w:r>
      <w:r>
        <w:t>Bo - why are the row spacings different in the moldboard plowing system?</w:t>
      </w:r>
    </w:p>
  </w:comment>
  <w:comment w:id="5" w:author="Virginia Anne Nichols" w:date="2025-02-18T10:54:00Z" w:initials="VN">
    <w:p w14:paraId="20693CA4" w14:textId="2A00A438"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6"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10"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11"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026FF3D2" w15:done="0"/>
  <w15:commentEx w15:paraId="4B8BD559"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009D756" w16cex:dateUtc="2025-02-18T10:45:00Z"/>
  <w16cex:commentExtensible w16cex:durableId="317F3FC2" w16cex:dateUtc="2025-02-18T09:55: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026FF3D2" w16cid:durableId="7009D756"/>
  <w16cid:commentId w16cid:paraId="4B8BD559" w16cid:durableId="317F3FC2"/>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34395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rson w15:author="Bo Melander">
    <w15:presenceInfo w15:providerId="AD" w15:userId="S::au223507@uni.au.dk::d6c912b7-5fcf-40b8-9cc5-34856bfd6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23C12"/>
    <w:rsid w:val="00034993"/>
    <w:rsid w:val="00053998"/>
    <w:rsid w:val="000572BC"/>
    <w:rsid w:val="00073D17"/>
    <w:rsid w:val="000E21EA"/>
    <w:rsid w:val="001114A3"/>
    <w:rsid w:val="00175629"/>
    <w:rsid w:val="001A0D18"/>
    <w:rsid w:val="001A695F"/>
    <w:rsid w:val="00264241"/>
    <w:rsid w:val="00275DFF"/>
    <w:rsid w:val="00333287"/>
    <w:rsid w:val="00336BAD"/>
    <w:rsid w:val="00344A84"/>
    <w:rsid w:val="00371162"/>
    <w:rsid w:val="003B60EC"/>
    <w:rsid w:val="003E205E"/>
    <w:rsid w:val="004E57F2"/>
    <w:rsid w:val="005010F2"/>
    <w:rsid w:val="00663D56"/>
    <w:rsid w:val="006A4260"/>
    <w:rsid w:val="00702EA8"/>
    <w:rsid w:val="007477A1"/>
    <w:rsid w:val="00782730"/>
    <w:rsid w:val="007D1D13"/>
    <w:rsid w:val="007E32D7"/>
    <w:rsid w:val="008016FE"/>
    <w:rsid w:val="00844404"/>
    <w:rsid w:val="0087481D"/>
    <w:rsid w:val="008D679E"/>
    <w:rsid w:val="00905DB0"/>
    <w:rsid w:val="00960509"/>
    <w:rsid w:val="00964670"/>
    <w:rsid w:val="00996DDB"/>
    <w:rsid w:val="00997973"/>
    <w:rsid w:val="00A33110"/>
    <w:rsid w:val="00A6359E"/>
    <w:rsid w:val="00A70C8E"/>
    <w:rsid w:val="00A9025D"/>
    <w:rsid w:val="00AD02D7"/>
    <w:rsid w:val="00AD5622"/>
    <w:rsid w:val="00B067E5"/>
    <w:rsid w:val="00B41B1E"/>
    <w:rsid w:val="00B730C3"/>
    <w:rsid w:val="00C237F2"/>
    <w:rsid w:val="00C51590"/>
    <w:rsid w:val="00D3368D"/>
    <w:rsid w:val="00D54833"/>
    <w:rsid w:val="00D60065"/>
    <w:rsid w:val="00DB54A3"/>
    <w:rsid w:val="00DE4ABA"/>
    <w:rsid w:val="00E3737B"/>
    <w:rsid w:val="00E519B2"/>
    <w:rsid w:val="00E976D6"/>
    <w:rsid w:val="00EB3265"/>
    <w:rsid w:val="00EC1821"/>
    <w:rsid w:val="00EF514A"/>
    <w:rsid w:val="00F71074"/>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38C"/>
  <w15:chartTrackingRefBased/>
  <w15:docId w15:val="{F7618519-24CA-431D-9C49-610C169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mailto:gina.nicho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4073</TotalTime>
  <Pages>10</Pages>
  <Words>11970</Words>
  <Characters>73024</Characters>
  <Application>Microsoft Office Word</Application>
  <DocSecurity>0</DocSecurity>
  <Lines>608</Lines>
  <Paragraphs>169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84825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dcterms:created xsi:type="dcterms:W3CDTF">2025-02-12T09:55:00Z</dcterms:created>
  <dcterms:modified xsi:type="dcterms:W3CDTF">2025-02-21T15:04:00Z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id="2gKcd37L"/&gt;&lt;style id="http://www.zotero.org/styles/elsevier-harvard" hasBibliography="1" bibliographyStyleHasBeenSet="0"/&gt;&lt;prefs&gt;&lt;pref name="fieldType" value="Field"/&gt;&lt;/prefs&gt;&lt;/data&gt;</vt:lpwstr>
  </property>
</Properties>
</file>